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81112A">
      <w:pPr>
        <w:pStyle w:val="Heading1"/>
      </w:pPr>
      <w:bookmarkStart w:id="0" w:name="_GoBack"/>
      <w:bookmarkEnd w:id="0"/>
      <w:r>
        <w:t>Chapter 5: Connecting to Access Points (AP)</w:t>
      </w:r>
    </w:p>
    <w:p w14:paraId="0F853453" w14:textId="77777777" w:rsidR="00142375" w:rsidRDefault="00142375" w:rsidP="00CB3ED0">
      <w:pPr>
        <w:pStyle w:val="Heading2"/>
      </w:pPr>
      <w:r>
        <w:t>Objective</w:t>
      </w:r>
    </w:p>
    <w:p w14:paraId="40D2FABB" w14:textId="76538455" w:rsidR="00F03833" w:rsidRDefault="001D5E84" w:rsidP="001D5E84">
      <w:r>
        <w:t xml:space="preserve">At the end of chapter 5 you will understand the fundamentals of </w:t>
      </w:r>
      <w:r w:rsidR="00506736">
        <w:t xml:space="preserve">operating as </w:t>
      </w:r>
      <w:r>
        <w:t xml:space="preserve">a </w:t>
      </w:r>
      <w:r w:rsidR="00506736">
        <w:t>Wi-Fi</w:t>
      </w:r>
      <w:r>
        <w:t xml:space="preserve"> Station</w:t>
      </w:r>
      <w:r w:rsidR="00770B6F">
        <w:t xml:space="preserve"> (STA)</w:t>
      </w:r>
      <w:r w:rsidR="00497903">
        <w:t xml:space="preserve"> and connecting to </w:t>
      </w:r>
      <w:r w:rsidR="00C95BAA">
        <w:t xml:space="preserve">a </w:t>
      </w:r>
      <w:r w:rsidR="00506736">
        <w:t>Wi-Fi</w:t>
      </w:r>
      <w:r>
        <w:t xml:space="preserve"> </w:t>
      </w:r>
      <w:r w:rsidR="00770B6F">
        <w:t>A</w:t>
      </w:r>
      <w:r>
        <w:t xml:space="preserve">ccess </w:t>
      </w:r>
      <w:r w:rsidR="00770B6F">
        <w:t>P</w:t>
      </w:r>
      <w:r w:rsidR="00C95BAA">
        <w:t>oint</w:t>
      </w:r>
      <w:r w:rsidR="00770B6F">
        <w:t xml:space="preserve"> (AP)</w:t>
      </w:r>
      <w:r>
        <w:t xml:space="preserve">.  </w:t>
      </w:r>
      <w:r w:rsidR="00497903">
        <w:t>You will have an introduction to the TCP/IP Networking stack and y</w:t>
      </w:r>
      <w:r>
        <w:t xml:space="preserve">ou will have </w:t>
      </w:r>
      <w:r w:rsidR="00506736">
        <w:t xml:space="preserve">a </w:t>
      </w:r>
      <w:r>
        <w:t>basic understanding of</w:t>
      </w:r>
      <w:r w:rsidR="00CC5240">
        <w:t xml:space="preserve"> the first three layers of the </w:t>
      </w:r>
      <w:r w:rsidR="00790611">
        <w:t>Open Systems Interconnection (</w:t>
      </w:r>
      <w:r w:rsidR="00506736">
        <w:t>OSI</w:t>
      </w:r>
      <w:r w:rsidR="00790611">
        <w:t>)</w:t>
      </w:r>
      <w:r w:rsidR="00506736">
        <w:t xml:space="preserve"> reference model for a network </w:t>
      </w:r>
      <w:r w:rsidR="00CC5240">
        <w:t xml:space="preserve">stack </w:t>
      </w:r>
      <w:r w:rsidR="00506736">
        <w:t>(</w:t>
      </w:r>
      <w:r w:rsidR="00CC5240">
        <w:t>i.e.</w:t>
      </w:r>
      <w:r>
        <w:t xml:space="preserve"> physical</w:t>
      </w:r>
      <w:r w:rsidR="00CC5240">
        <w:t>,</w:t>
      </w:r>
      <w:r>
        <w:t xml:space="preserve"> </w:t>
      </w:r>
      <w:r w:rsidR="00D97420">
        <w:t xml:space="preserve">datalink </w:t>
      </w:r>
      <w:r w:rsidR="00CC5240">
        <w:t xml:space="preserve">and network </w:t>
      </w:r>
      <w:r w:rsidR="00D97420">
        <w:t>layers</w:t>
      </w:r>
      <w:r w:rsidR="00506736">
        <w:t>)</w:t>
      </w:r>
      <w:r w:rsidR="00C578E8">
        <w:t xml:space="preserve">. You will also have an understanding of </w:t>
      </w:r>
      <w:r w:rsidR="00D97420">
        <w:t xml:space="preserve"> </w:t>
      </w:r>
      <w:r w:rsidR="00C578E8">
        <w:t xml:space="preserve">the </w:t>
      </w:r>
      <w:r w:rsidR="00506736">
        <w:t>Wi-Fi</w:t>
      </w:r>
      <w:r w:rsidR="00D97420">
        <w:t xml:space="preserve"> </w:t>
      </w:r>
      <w:r w:rsidR="00C578E8">
        <w:t xml:space="preserve">datalink layer </w:t>
      </w:r>
      <w:r w:rsidR="00D97420">
        <w:t xml:space="preserve">which </w:t>
      </w:r>
      <w:r w:rsidR="00C578E8">
        <w:t xml:space="preserve"> handles</w:t>
      </w:r>
      <w:r w:rsidR="00D97420">
        <w:t xml:space="preserve"> connections and encryption</w:t>
      </w:r>
      <w:r w:rsidR="00CC5240">
        <w:t>.</w:t>
      </w:r>
      <w:r w:rsidR="00D97420">
        <w:t xml:space="preserve"> </w:t>
      </w:r>
      <w:r w:rsidR="00C578E8">
        <w:t>Finally, y</w:t>
      </w:r>
      <w:r w:rsidR="00CC5240">
        <w:t>ou will understand some of the basics</w:t>
      </w:r>
      <w:r w:rsidR="00D97420">
        <w:t xml:space="preserve"> of IP networking (addresses, netmasks) </w:t>
      </w:r>
      <w:r w:rsidR="009406B0">
        <w:t xml:space="preserve">and </w:t>
      </w:r>
      <w:r w:rsidR="00D97420">
        <w:t>the role of the WICED Device Configuration Table (DCT).</w:t>
      </w:r>
    </w:p>
    <w:p w14:paraId="58A68F7A" w14:textId="0DBA91A7" w:rsidR="00F03833" w:rsidRPr="00F03833" w:rsidRDefault="00F03833" w:rsidP="001D5E84">
      <w:pPr>
        <w:rPr>
          <w:b/>
        </w:rPr>
      </w:pPr>
      <w:r w:rsidRPr="00F03833">
        <w:rPr>
          <w:b/>
        </w:rPr>
        <w:t>Most importantly</w:t>
      </w:r>
      <w:r>
        <w:rPr>
          <w:b/>
        </w:rPr>
        <w:t>,</w:t>
      </w:r>
      <w:r w:rsidRPr="00F03833">
        <w:rPr>
          <w:b/>
        </w:rPr>
        <w:t xml:space="preserve"> you will be able to use WICED to connect your </w:t>
      </w:r>
      <w:r w:rsidR="00566F2B" w:rsidRPr="00F03833">
        <w:rPr>
          <w:b/>
        </w:rPr>
        <w:t>I</w:t>
      </w:r>
      <w:r w:rsidR="00566F2B">
        <w:rPr>
          <w:b/>
        </w:rPr>
        <w:t>o</w:t>
      </w:r>
      <w:r w:rsidR="00566F2B" w:rsidRPr="00F03833">
        <w:rPr>
          <w:b/>
        </w:rPr>
        <w:t xml:space="preserve">T </w:t>
      </w:r>
      <w:r w:rsidRPr="00F03833">
        <w:rPr>
          <w:b/>
        </w:rPr>
        <w:t xml:space="preserve">device to a </w:t>
      </w:r>
      <w:r w:rsidR="00506736">
        <w:rPr>
          <w:b/>
        </w:rPr>
        <w:t>Wi-Fi</w:t>
      </w:r>
      <w:r w:rsidRPr="00F03833">
        <w:rPr>
          <w:b/>
        </w:rPr>
        <w:t xml:space="preserve"> Network.</w:t>
      </w:r>
    </w:p>
    <w:p w14:paraId="04351485" w14:textId="05D81FAD" w:rsidR="00142375" w:rsidRDefault="001D5E84" w:rsidP="001D5E84">
      <w:pPr>
        <w:pStyle w:val="Heading2"/>
      </w:pPr>
      <w:r>
        <w:t>Ti</w:t>
      </w:r>
      <w:r w:rsidR="00142375">
        <w:t xml:space="preserve">me: 1 </w:t>
      </w:r>
      <w:proofErr w:type="spellStart"/>
      <w:r w:rsidR="00142375">
        <w:t>Hr</w:t>
      </w:r>
      <w:proofErr w:type="spellEnd"/>
    </w:p>
    <w:p w14:paraId="0360E6EC" w14:textId="77777777" w:rsidR="00142375" w:rsidRDefault="00142375" w:rsidP="00227150">
      <w:pPr>
        <w:pStyle w:val="Heading2"/>
      </w:pPr>
      <w:r>
        <w:t>Fundamentals</w:t>
      </w:r>
    </w:p>
    <w:p w14:paraId="37878C7B" w14:textId="3E4E67EE" w:rsidR="00142375" w:rsidRDefault="00497903" w:rsidP="00227150">
      <w:pPr>
        <w:pStyle w:val="Heading3"/>
      </w:pPr>
      <w:r>
        <w:t xml:space="preserve">TCP/IP </w:t>
      </w:r>
      <w:r w:rsidR="00142375">
        <w:t>Networking Stack</w:t>
      </w:r>
    </w:p>
    <w:p w14:paraId="7A04B3E1" w14:textId="0E26CD0D" w:rsidR="00497903" w:rsidRDefault="00497903" w:rsidP="00497903">
      <w:r>
        <w:t xml:space="preserve">Almost all complicated systems manage the overall complexity by dividing the system into layers.  The “Network Stack” or </w:t>
      </w:r>
      <w:r w:rsidR="00F03833">
        <w:t xml:space="preserve">more accurately, the </w:t>
      </w:r>
      <w:r>
        <w:t>“TCP/IP Network Stack” is exactly that</w:t>
      </w:r>
      <w:r w:rsidR="00663ABF">
        <w:t>:</w:t>
      </w:r>
      <w:r>
        <w:t xml:space="preserve"> a hierarchical system for reliably communicating over </w:t>
      </w:r>
      <w:r w:rsidR="00904F24">
        <w:t>multiple networking mediums (</w:t>
      </w:r>
      <w:r w:rsidR="00506736">
        <w:t>Wi-Fi</w:t>
      </w:r>
      <w:r w:rsidR="00CC5240">
        <w:t>, Ethernet, etc.)</w:t>
      </w:r>
      <w:r w:rsidR="00663ABF">
        <w:t>.</w:t>
      </w:r>
      <w:r w:rsidR="00B22940">
        <w:t xml:space="preserve"> Each layer isolates the user of that layer from the complexity of the layer below it, and simplifies the communication for the layer above it.</w:t>
      </w:r>
      <w:r w:rsidR="00C17440">
        <w:t xml:space="preserve">  You might hear about the </w:t>
      </w:r>
      <w:hyperlink r:id="rId8" w:history="1">
        <w:r w:rsidR="00C17440" w:rsidRPr="00C17440">
          <w:rPr>
            <w:rStyle w:val="Hyperlink"/>
          </w:rPr>
          <w:t>OSI Network Model</w:t>
        </w:r>
      </w:hyperlink>
      <w:r w:rsidR="00C17440">
        <w:t xml:space="preserve"> which is another, similar way to describe networking layers</w:t>
      </w:r>
      <w:r w:rsidR="00C62DF0">
        <w:t>;</w:t>
      </w:r>
      <w:r w:rsidR="00C17440">
        <w:t xml:space="preserve"> however, it is easier to envision IP networks </w:t>
      </w:r>
      <w:r w:rsidR="00663ABF">
        <w:t>using the</w:t>
      </w:r>
      <w:r w:rsidR="00C17440">
        <w:t xml:space="preserve"> TCP/IP model.</w:t>
      </w:r>
    </w:p>
    <w:p w14:paraId="6907CE7F" w14:textId="29F1A3CA" w:rsidR="00065FAA" w:rsidRPr="00497903" w:rsidRDefault="00065FAA" w:rsidP="00497903">
      <w:r>
        <w:t>Each layer takes the input of the layer above it and then embeds that information into one or more of the P</w:t>
      </w:r>
      <w:r w:rsidR="003C37AE">
        <w:t>rotocol Data Units (PDUs)</w:t>
      </w:r>
      <w:r w:rsidR="00904F24">
        <w:t xml:space="preserve"> </w:t>
      </w:r>
      <w:r>
        <w:t xml:space="preserve">of that layer. </w:t>
      </w:r>
      <w:r w:rsidR="003C37AE">
        <w:t xml:space="preserve">A PDU is the atomic unit of data for a particular layer. </w:t>
      </w:r>
      <w:r>
        <w:t xml:space="preserve">e.g. the Datalink Layer takes an IP packet and divides it up into 1 or more </w:t>
      </w:r>
      <w:r w:rsidR="00506736">
        <w:t>Wi-Fi</w:t>
      </w:r>
      <w:r>
        <w:t xml:space="preserve"> </w:t>
      </w:r>
      <w:r w:rsidR="00F370B9">
        <w:t xml:space="preserve">Data Link Layer </w:t>
      </w:r>
      <w:r>
        <w:t>Frames.  The</w:t>
      </w:r>
      <w:r w:rsidR="00904F24">
        <w:t xml:space="preserve"> physical layer takes Datalink </w:t>
      </w:r>
      <w:r>
        <w:t>Layer Frames and divides them up into bits.</w:t>
      </w:r>
    </w:p>
    <w:tbl>
      <w:tblPr>
        <w:tblW w:w="5102" w:type="pct"/>
        <w:tblLayout w:type="fixed"/>
        <w:tblCellMar>
          <w:left w:w="0" w:type="dxa"/>
          <w:right w:w="0" w:type="dxa"/>
        </w:tblCellMar>
        <w:tblLook w:val="0420" w:firstRow="1" w:lastRow="0" w:firstColumn="0" w:lastColumn="0" w:noHBand="0" w:noVBand="1"/>
      </w:tblPr>
      <w:tblGrid>
        <w:gridCol w:w="1405"/>
        <w:gridCol w:w="1466"/>
        <w:gridCol w:w="2432"/>
        <w:gridCol w:w="4228"/>
      </w:tblGrid>
      <w:tr w:rsidR="00B22940" w:rsidRPr="00497903" w14:paraId="04CAEFB6" w14:textId="77777777" w:rsidTr="00B22940">
        <w:trPr>
          <w:trHeight w:val="457"/>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DA2C47" w14:textId="2FEFC456" w:rsidR="00497903" w:rsidRPr="00497903" w:rsidRDefault="00EA1BC3" w:rsidP="00FA3AE1">
            <w:pPr>
              <w:jc w:val="center"/>
              <w:rPr>
                <w:b/>
              </w:rPr>
            </w:pPr>
            <w:hyperlink r:id="rId9" w:history="1">
              <w:r w:rsidR="00497903" w:rsidRPr="00B22940">
                <w:rPr>
                  <w:rStyle w:val="Hyperlink"/>
                  <w:b/>
                </w:rPr>
                <w:t>Layer</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E1579E" w14:textId="07851561" w:rsidR="00497903" w:rsidRPr="00497903" w:rsidRDefault="00EA1BC3" w:rsidP="00FA3AE1">
            <w:pPr>
              <w:jc w:val="center"/>
              <w:rPr>
                <w:b/>
              </w:rPr>
            </w:pPr>
            <w:hyperlink r:id="rId10" w:history="1">
              <w:r w:rsidR="00497903" w:rsidRPr="00FA3AE1">
                <w:rPr>
                  <w:rStyle w:val="Hyperlink"/>
                  <w:b/>
                </w:rPr>
                <w:t>Protocol</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EB083D" w14:textId="2B76F5ED" w:rsidR="00497903" w:rsidRPr="00497903" w:rsidRDefault="00EA1BC3" w:rsidP="00FA3AE1">
            <w:pPr>
              <w:jc w:val="center"/>
              <w:rPr>
                <w:b/>
              </w:rPr>
            </w:pPr>
            <w:hyperlink r:id="rId11" w:history="1">
              <w:r w:rsidR="00497903" w:rsidRPr="00FA3AE1">
                <w:rPr>
                  <w:rStyle w:val="Hyperlink"/>
                  <w:b/>
                </w:rPr>
                <w:t>Protocol Data Unit</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A7DCB6" w14:textId="77777777" w:rsidR="00497903" w:rsidRPr="00497903" w:rsidRDefault="00497903" w:rsidP="00FA3AE1">
            <w:pPr>
              <w:jc w:val="center"/>
              <w:rPr>
                <w:b/>
              </w:rPr>
            </w:pPr>
            <w:r w:rsidRPr="00497903">
              <w:rPr>
                <w:b/>
              </w:rPr>
              <w:t>Comment</w:t>
            </w:r>
          </w:p>
        </w:tc>
      </w:tr>
      <w:tr w:rsidR="00B22940" w:rsidRPr="00497903" w14:paraId="71B350AF"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543B82" w14:textId="4D226BA7" w:rsidR="0087593C" w:rsidRDefault="00C578E8" w:rsidP="00243F05">
            <w:pPr>
              <w:jc w:val="center"/>
            </w:pPr>
            <w:r>
              <w:t>L</w:t>
            </w:r>
            <w:r w:rsidR="00F370B9">
              <w:t>ayer 5</w:t>
            </w:r>
            <w:r>
              <w:t xml:space="preserve"> </w:t>
            </w:r>
            <w:hyperlink r:id="rId12" w:history="1">
              <w:r w:rsidR="0087593C" w:rsidRPr="0037133D">
                <w:rPr>
                  <w:rStyle w:val="Hyperlink"/>
                </w:rPr>
                <w:t>Application</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BD321" w14:textId="5E1BA011" w:rsidR="0087593C" w:rsidRDefault="00EA1BC3" w:rsidP="00497903">
            <w:hyperlink r:id="rId13" w:history="1">
              <w:r w:rsidR="00FA3AE1" w:rsidRPr="0037133D">
                <w:rPr>
                  <w:rStyle w:val="Hyperlink"/>
                </w:rPr>
                <w:t>DNS</w:t>
              </w:r>
            </w:hyperlink>
            <w:r w:rsidR="00B22940">
              <w:t xml:space="preserve">, </w:t>
            </w:r>
            <w:hyperlink r:id="rId14" w:history="1">
              <w:r w:rsidR="004641B9" w:rsidRPr="004641B9">
                <w:rPr>
                  <w:rStyle w:val="Hyperlink"/>
                </w:rPr>
                <w:t>DHCP</w:t>
              </w:r>
            </w:hyperlink>
            <w:r w:rsidR="004641B9">
              <w:t xml:space="preserve">, </w:t>
            </w:r>
            <w:hyperlink r:id="rId15" w:history="1">
              <w:r w:rsidR="00B22940" w:rsidRPr="00B22940">
                <w:rPr>
                  <w:rStyle w:val="Hyperlink"/>
                </w:rPr>
                <w:t>MQTT</w:t>
              </w:r>
            </w:hyperlink>
            <w:r w:rsidR="00B22940">
              <w:t xml:space="preserve">, </w:t>
            </w:r>
            <w:hyperlink r:id="rId16" w:history="1">
              <w:r w:rsidR="00B22940" w:rsidRPr="00B22940">
                <w:rPr>
                  <w:rStyle w:val="Hyperlink"/>
                </w:rPr>
                <w:t>HTTP</w:t>
              </w:r>
            </w:hyperlink>
            <w:r w:rsidR="00B22940">
              <w:t>, etc</w:t>
            </w:r>
            <w:r w:rsidR="00F03833">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5F57DB" w14:textId="03774BAB" w:rsidR="0087593C" w:rsidRPr="00497903" w:rsidRDefault="00B22940" w:rsidP="00497903">
            <w:r>
              <w:t>Data</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BA2F3F" w14:textId="5C2B14C2" w:rsidR="0087593C" w:rsidRPr="00497903" w:rsidRDefault="00B22940" w:rsidP="00497903">
            <w:r>
              <w:t xml:space="preserve">The layers below the application provide the mechanism to trade useful data.  The application layer is the actual protocol to do something useful in the device e.g. </w:t>
            </w:r>
            <w:r w:rsidR="00F03833">
              <w:t xml:space="preserve">HTTP (get or put data), </w:t>
            </w:r>
            <w:r>
              <w:t>DNS</w:t>
            </w:r>
            <w:r w:rsidR="00F03833">
              <w:t xml:space="preserve"> (find a IP address from a name)</w:t>
            </w:r>
            <w:r>
              <w:t>, MQTT</w:t>
            </w:r>
            <w:r w:rsidR="00F03833">
              <w:t xml:space="preserve"> (publish or subscribe)</w:t>
            </w:r>
            <w:r>
              <w:t xml:space="preserve"> etc.</w:t>
            </w:r>
          </w:p>
        </w:tc>
      </w:tr>
      <w:tr w:rsidR="00B22940" w:rsidRPr="00497903" w14:paraId="121EAE03"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F72ED4" w14:textId="59A1EAEF" w:rsidR="00F370B9" w:rsidRDefault="00C578E8" w:rsidP="00243F05">
            <w:pPr>
              <w:jc w:val="center"/>
            </w:pPr>
            <w:r>
              <w:lastRenderedPageBreak/>
              <w:t>L</w:t>
            </w:r>
            <w:r w:rsidR="00F370B9">
              <w:t>ayer 4</w:t>
            </w:r>
          </w:p>
          <w:p w14:paraId="4E1848F1" w14:textId="3C88BC49" w:rsidR="00497903" w:rsidRPr="00497903" w:rsidRDefault="00EA1BC3" w:rsidP="00243F05">
            <w:pPr>
              <w:jc w:val="center"/>
            </w:pPr>
            <w:hyperlink r:id="rId17" w:history="1">
              <w:r w:rsidR="00497903" w:rsidRPr="00497903">
                <w:rPr>
                  <w:rStyle w:val="Hyperlink"/>
                </w:rPr>
                <w:t>Transport</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74A5A7" w14:textId="77777777" w:rsidR="00FA3AE1" w:rsidRDefault="00EA1BC3" w:rsidP="00497903">
            <w:hyperlink r:id="rId18" w:history="1">
              <w:r w:rsidR="00497903" w:rsidRPr="00497903">
                <w:rPr>
                  <w:rStyle w:val="Hyperlink"/>
                </w:rPr>
                <w:t xml:space="preserve">TCP </w:t>
              </w:r>
            </w:hyperlink>
          </w:p>
          <w:p w14:paraId="54BD4EF3" w14:textId="77777777" w:rsidR="00B22940" w:rsidRDefault="00B22940" w:rsidP="00497903"/>
          <w:p w14:paraId="14B31B7F" w14:textId="0FD2F18E" w:rsidR="00497903" w:rsidRPr="00497903" w:rsidRDefault="00EA1BC3" w:rsidP="00497903">
            <w:hyperlink r:id="rId19" w:history="1">
              <w:r w:rsidR="00497903" w:rsidRPr="00497903">
                <w:rPr>
                  <w:rStyle w:val="Hyperlink"/>
                </w:rPr>
                <w:t>UDP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9BE93" w14:textId="1B9E9A72" w:rsidR="00FA3AE1" w:rsidRDefault="00FA3AE1" w:rsidP="00497903">
            <w:r>
              <w:t xml:space="preserve">(TCP) </w:t>
            </w:r>
            <w:hyperlink r:id="rId20" w:anchor="TCP_segment_structure" w:history="1">
              <w:r w:rsidRPr="00FA3AE1">
                <w:rPr>
                  <w:rStyle w:val="Hyperlink"/>
                </w:rPr>
                <w:t>Segments</w:t>
              </w:r>
            </w:hyperlink>
            <w:r>
              <w:t xml:space="preserve"> </w:t>
            </w:r>
          </w:p>
          <w:p w14:paraId="7D089B33" w14:textId="77777777" w:rsidR="00790611" w:rsidRDefault="00790611" w:rsidP="00497903"/>
          <w:p w14:paraId="363297BA" w14:textId="36C5C181" w:rsidR="00497903" w:rsidRPr="00497903" w:rsidRDefault="00FA3AE1" w:rsidP="00497903">
            <w:r>
              <w:t xml:space="preserve">(UDP) </w:t>
            </w:r>
            <w:hyperlink r:id="rId21" w:history="1">
              <w:r w:rsidR="00497903" w:rsidRPr="00FA3AE1">
                <w:rPr>
                  <w:rStyle w:val="Hyperlink"/>
                </w:rPr>
                <w:t>Datagram</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765B5B" w14:textId="104D0F65" w:rsidR="00497903" w:rsidRDefault="00B22940" w:rsidP="00497903">
            <w:r>
              <w:t xml:space="preserve">Reliable, </w:t>
            </w:r>
            <w:r w:rsidR="00F03833">
              <w:t>o</w:t>
            </w:r>
            <w:r>
              <w:t xml:space="preserve">rdered, </w:t>
            </w:r>
            <w:r w:rsidR="00F03833">
              <w:t>e</w:t>
            </w:r>
            <w:r>
              <w:t>rror checked stream of bytes – think of it as a pipe between computers</w:t>
            </w:r>
            <w:r w:rsidR="00C578E8">
              <w:t xml:space="preserve"> or as a phone call. </w:t>
            </w:r>
          </w:p>
          <w:p w14:paraId="5093635D" w14:textId="27022857" w:rsidR="00B22940" w:rsidRDefault="00B22940" w:rsidP="00F03833">
            <w:proofErr w:type="gramStart"/>
            <w:r>
              <w:t>A</w:t>
            </w:r>
            <w:proofErr w:type="gramEnd"/>
            <w:r>
              <w:t xml:space="preserve"> </w:t>
            </w:r>
            <w:r w:rsidR="00C578E8">
              <w:t xml:space="preserve">unreliable </w:t>
            </w:r>
            <w:r>
              <w:t>connectionless datagram</w:t>
            </w:r>
            <w:r w:rsidR="00C578E8">
              <w:t xml:space="preserve"> flow</w:t>
            </w:r>
            <w:r w:rsidR="003D3AE8">
              <w:t xml:space="preserve"> </w:t>
            </w:r>
            <w:r w:rsidR="00F03833">
              <w:t>(</w:t>
            </w:r>
            <w:r w:rsidR="00C578E8">
              <w:t xml:space="preserve">packets </w:t>
            </w:r>
            <w:r w:rsidR="00F03833">
              <w:t>of data)</w:t>
            </w:r>
            <w:r w:rsidR="00C578E8">
              <w:t xml:space="preserve"> – think of it like dropping an envelope in the mail to the post office, you don’t know it is received until the other side confirms.</w:t>
            </w:r>
          </w:p>
          <w:p w14:paraId="4DF38413" w14:textId="74EBF00B" w:rsidR="00C578E8" w:rsidRPr="00497903" w:rsidRDefault="00C578E8" w:rsidP="00F03833"/>
        </w:tc>
      </w:tr>
      <w:tr w:rsidR="00B22940" w:rsidRPr="00497903" w14:paraId="281334D4"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5F48DB" w14:textId="57C77B61" w:rsidR="00F370B9" w:rsidRDefault="00C578E8" w:rsidP="00243F05">
            <w:pPr>
              <w:jc w:val="center"/>
            </w:pPr>
            <w:r>
              <w:t>L</w:t>
            </w:r>
            <w:r w:rsidR="00F370B9">
              <w:t>ayer 3</w:t>
            </w:r>
          </w:p>
          <w:p w14:paraId="3E066C27" w14:textId="4CDBCEDB" w:rsidR="00497903" w:rsidRPr="00497903" w:rsidRDefault="00EA1BC3" w:rsidP="00243F05">
            <w:pPr>
              <w:jc w:val="center"/>
            </w:pPr>
            <w:hyperlink r:id="rId22" w:history="1">
              <w:r w:rsidR="00497903" w:rsidRPr="00497903">
                <w:rPr>
                  <w:rStyle w:val="Hyperlink"/>
                </w:rPr>
                <w:t>Network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FDD73" w14:textId="4325BEDB" w:rsidR="00497903" w:rsidRPr="00497903" w:rsidRDefault="00EA1BC3" w:rsidP="00497903">
            <w:hyperlink r:id="rId23" w:history="1">
              <w:r w:rsidR="00497903" w:rsidRPr="00497903">
                <w:rPr>
                  <w:rStyle w:val="Hyperlink"/>
                </w:rPr>
                <w:t>IP</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8F50FB" w14:textId="5F76175F" w:rsidR="00497903" w:rsidRPr="00497903" w:rsidRDefault="00EA1BC3" w:rsidP="00497903">
            <w:hyperlink r:id="rId24" w:history="1">
              <w:r w:rsidR="00497903" w:rsidRPr="00FA3AE1">
                <w:rPr>
                  <w:rStyle w:val="Hyperlink"/>
                </w:rPr>
                <w:t>Packets</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27C9B" w14:textId="0C32E57B" w:rsidR="00497903" w:rsidRPr="00497903" w:rsidRDefault="00B22940" w:rsidP="00497903">
            <w:r>
              <w:t xml:space="preserve">An IP network can send and receive IP packets with source and destination </w:t>
            </w:r>
            <w:r w:rsidR="00F03833">
              <w:t xml:space="preserve">IP </w:t>
            </w:r>
            <w:r>
              <w:t xml:space="preserve">addresses </w:t>
            </w:r>
            <w:r w:rsidR="00F03833">
              <w:t xml:space="preserve">to </w:t>
            </w:r>
            <w:r>
              <w:t>anywhere on the Internet.</w:t>
            </w:r>
            <w:r w:rsidR="00C578E8">
              <w:t xml:space="preserve"> The IP layer deals with addressing and routing of packets.</w:t>
            </w:r>
          </w:p>
        </w:tc>
      </w:tr>
      <w:tr w:rsidR="00B22940" w:rsidRPr="00497903" w14:paraId="10C0C25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4EA14" w14:textId="77E61125" w:rsidR="00F370B9" w:rsidRDefault="00F370B9" w:rsidP="00243F05">
            <w:pPr>
              <w:jc w:val="center"/>
            </w:pPr>
            <w:r>
              <w:t>Layer 2</w:t>
            </w:r>
          </w:p>
          <w:p w14:paraId="03DE7FC9" w14:textId="784060C3" w:rsidR="00497903" w:rsidRPr="00497903" w:rsidRDefault="00EA1BC3" w:rsidP="00243F05">
            <w:pPr>
              <w:jc w:val="center"/>
            </w:pPr>
            <w:hyperlink r:id="rId25" w:history="1">
              <w:r w:rsidR="00497903" w:rsidRPr="00497903">
                <w:rPr>
                  <w:rStyle w:val="Hyperlink"/>
                </w:rPr>
                <w:t>Data-Link</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D90289" w14:textId="083FB5F3" w:rsidR="00497903" w:rsidRPr="00497903" w:rsidRDefault="00EA1BC3" w:rsidP="00497903">
            <w:hyperlink r:id="rId26" w:history="1">
              <w:r w:rsidR="00B8065A" w:rsidRPr="0037133D">
                <w:rPr>
                  <w:rStyle w:val="Hyperlink"/>
                </w:rPr>
                <w:t>802.11 MAC</w:t>
              </w:r>
            </w:hyperlink>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43044E" w14:textId="019F91D9" w:rsidR="00497903" w:rsidRPr="00497903" w:rsidRDefault="00EA1BC3" w:rsidP="00497903">
            <w:hyperlink r:id="rId27" w:history="1">
              <w:r w:rsidR="00497903" w:rsidRPr="0037133D">
                <w:rPr>
                  <w:rStyle w:val="Hyperlink"/>
                </w:rPr>
                <w:t>Frame</w:t>
              </w:r>
            </w:hyperlink>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FF67DD" w14:textId="0D1E6288" w:rsidR="0037133D" w:rsidRDefault="0037133D" w:rsidP="00497903">
            <w:r>
              <w:t>A frame is the atomic unit of transmission</w:t>
            </w:r>
            <w:r w:rsidR="00F03833">
              <w:t xml:space="preserve"> in the network</w:t>
            </w:r>
            <w:r>
              <w:t xml:space="preserve">.  </w:t>
            </w:r>
            <w:r w:rsidR="00C578E8">
              <w:t xml:space="preserve">Each frame is no more than one Maximum Transmission Unit (MTU) of data which is specific to each data-link layer. </w:t>
            </w:r>
            <w:r>
              <w:t xml:space="preserve">All of the data from the layers above are broken into frames by the data link layer. </w:t>
            </w:r>
          </w:p>
          <w:p w14:paraId="57090990" w14:textId="5C406153" w:rsidR="00497903" w:rsidRPr="00497903" w:rsidRDefault="00497903" w:rsidP="00497903">
            <w:r w:rsidRPr="00497903">
              <w:t>Converts bits into unencrypte</w:t>
            </w:r>
            <w:r>
              <w:t>d</w:t>
            </w:r>
            <w:r w:rsidRPr="00497903">
              <w:t xml:space="preserve"> frames</w:t>
            </w:r>
            <w:r>
              <w:t>.  Th</w:t>
            </w:r>
            <w:r w:rsidR="00B8065A">
              <w:t xml:space="preserve">is layer only communicates </w:t>
            </w:r>
            <w:r>
              <w:t xml:space="preserve">on the </w:t>
            </w:r>
            <w:r w:rsidRPr="0037133D">
              <w:rPr>
                <w:u w:val="single"/>
              </w:rPr>
              <w:t>Local Area Network</w:t>
            </w:r>
            <w:r>
              <w:t xml:space="preserve"> </w:t>
            </w:r>
          </w:p>
        </w:tc>
      </w:tr>
      <w:tr w:rsidR="00B22940" w:rsidRPr="00497903" w14:paraId="77EB821D" w14:textId="77777777" w:rsidTr="00B22940">
        <w:trPr>
          <w:trHeight w:val="584"/>
        </w:trPr>
        <w:tc>
          <w:tcPr>
            <w:tcW w:w="737"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D90E0" w14:textId="241BB0E0" w:rsidR="00F370B9" w:rsidRDefault="00F370B9" w:rsidP="00243F05">
            <w:pPr>
              <w:jc w:val="center"/>
            </w:pPr>
            <w:r>
              <w:t>Layer 1</w:t>
            </w:r>
          </w:p>
          <w:p w14:paraId="4DED3696" w14:textId="77777777" w:rsidR="00497903" w:rsidRPr="00497903" w:rsidRDefault="00EA1BC3" w:rsidP="00243F05">
            <w:pPr>
              <w:jc w:val="center"/>
            </w:pPr>
            <w:hyperlink r:id="rId28" w:history="1">
              <w:r w:rsidR="00497903" w:rsidRPr="00497903">
                <w:rPr>
                  <w:rStyle w:val="Hyperlink"/>
                </w:rPr>
                <w:t>Physical</w:t>
              </w:r>
            </w:hyperlink>
          </w:p>
        </w:tc>
        <w:tc>
          <w:tcPr>
            <w:tcW w:w="769"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53F94D" w14:textId="526BF02D" w:rsidR="00497903" w:rsidRPr="00497903" w:rsidRDefault="00497903" w:rsidP="00497903">
            <w:r w:rsidRPr="00497903">
              <w:t>802.11</w:t>
            </w:r>
            <w:r w:rsidR="0052656A">
              <w:t>(</w:t>
            </w:r>
            <w:proofErr w:type="spellStart"/>
            <w:r w:rsidR="00266784">
              <w:fldChar w:fldCharType="begin"/>
            </w:r>
            <w:r w:rsidR="00266784">
              <w:instrText xml:space="preserve"> HYPERLINK "https://en.wikipedia.org/wiki/IEEE_802.11" \l "802.11a_.28OFDM_waveform.29" </w:instrText>
            </w:r>
            <w:r w:rsidR="00266784">
              <w:fldChar w:fldCharType="separate"/>
            </w:r>
            <w:r w:rsidR="0052656A" w:rsidRPr="0037133D">
              <w:rPr>
                <w:rStyle w:val="Hyperlink"/>
              </w:rPr>
              <w:t>a</w:t>
            </w:r>
            <w:r w:rsidR="00266784">
              <w:rPr>
                <w:rStyle w:val="Hyperlink"/>
              </w:rPr>
              <w:fldChar w:fldCharType="end"/>
            </w:r>
            <w:r w:rsidR="0052656A">
              <w:t>,</w:t>
            </w:r>
            <w:hyperlink r:id="rId29" w:anchor="802.11b" w:history="1">
              <w:r w:rsidRPr="0037133D">
                <w:rPr>
                  <w:rStyle w:val="Hyperlink"/>
                </w:rPr>
                <w:t>b</w:t>
              </w:r>
            </w:hyperlink>
            <w:r w:rsidR="0052656A">
              <w:t>,</w:t>
            </w:r>
            <w:hyperlink r:id="rId30" w:anchor="802.11g" w:history="1">
              <w:r w:rsidR="0052656A" w:rsidRPr="0037133D">
                <w:rPr>
                  <w:rStyle w:val="Hyperlink"/>
                </w:rPr>
                <w:t>g</w:t>
              </w:r>
            </w:hyperlink>
            <w:r w:rsidR="0052656A">
              <w:t>,</w:t>
            </w:r>
            <w:hyperlink r:id="rId31" w:anchor="802.11n" w:history="1">
              <w:r w:rsidR="0052656A" w:rsidRPr="0037133D">
                <w:rPr>
                  <w:rStyle w:val="Hyperlink"/>
                </w:rPr>
                <w:t>n</w:t>
              </w:r>
            </w:hyperlink>
            <w:r w:rsidR="0052656A">
              <w:t>,</w:t>
            </w:r>
            <w:hyperlink r:id="rId32" w:anchor="802.11ac" w:history="1">
              <w:r w:rsidR="0052656A" w:rsidRPr="0037133D">
                <w:rPr>
                  <w:rStyle w:val="Hyperlink"/>
                </w:rPr>
                <w:t>ac</w:t>
              </w:r>
              <w:proofErr w:type="spellEnd"/>
            </w:hyperlink>
            <w:r w:rsidR="0052656A">
              <w:t>)</w:t>
            </w:r>
          </w:p>
        </w:tc>
        <w:tc>
          <w:tcPr>
            <w:tcW w:w="1276"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FCC86" w14:textId="77777777" w:rsidR="00497903" w:rsidRPr="00497903" w:rsidRDefault="00497903" w:rsidP="00497903">
            <w:r w:rsidRPr="00497903">
              <w:t>Bits</w:t>
            </w:r>
          </w:p>
        </w:tc>
        <w:tc>
          <w:tcPr>
            <w:tcW w:w="221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60A72" w14:textId="1AD5154D" w:rsidR="00497903" w:rsidRPr="00497903" w:rsidRDefault="00497903" w:rsidP="00497903">
            <w:r w:rsidRPr="00497903">
              <w:t>Sends and receives streams of bits</w:t>
            </w:r>
            <w:r>
              <w:t xml:space="preserve"> over the </w:t>
            </w:r>
            <w:r w:rsidR="00506736">
              <w:t>Wi-Fi</w:t>
            </w:r>
            <w:r>
              <w:t xml:space="preserve"> Radio</w:t>
            </w:r>
            <w:r w:rsidR="00C578E8">
              <w:t>; handles carrier access and arbitration for the network medium.</w:t>
            </w:r>
          </w:p>
        </w:tc>
      </w:tr>
    </w:tbl>
    <w:p w14:paraId="0E3BE5C9" w14:textId="77777777" w:rsidR="00497903" w:rsidRDefault="00497903" w:rsidP="00243F05">
      <w:pPr>
        <w:ind w:firstLine="720"/>
      </w:pPr>
    </w:p>
    <w:p w14:paraId="0A6BD3F8" w14:textId="7B9EF560" w:rsidR="00F03833" w:rsidRDefault="00F03833" w:rsidP="00F03833">
      <w:pPr>
        <w:pStyle w:val="Heading3"/>
      </w:pPr>
      <w:r>
        <w:t xml:space="preserve">(Physical/Datalink) </w:t>
      </w:r>
      <w:r w:rsidR="00506736">
        <w:t>Wi-Fi</w:t>
      </w:r>
      <w:r>
        <w:t xml:space="preserve"> Basics</w:t>
      </w:r>
    </w:p>
    <w:p w14:paraId="65AF85C4" w14:textId="1797FD6B" w:rsidR="00F03833" w:rsidRDefault="00F03833" w:rsidP="003C37AE">
      <w:r>
        <w:t xml:space="preserve">There are two ends of a </w:t>
      </w:r>
      <w:r w:rsidR="00506736">
        <w:t>Wi-Fi</w:t>
      </w:r>
      <w:r>
        <w:t xml:space="preserve"> network</w:t>
      </w:r>
      <w:r w:rsidR="006679DE">
        <w:t>:</w:t>
      </w:r>
      <w:r>
        <w:t xml:space="preserve"> the Station (i.e. the I</w:t>
      </w:r>
      <w:r w:rsidR="00526B96">
        <w:t>o</w:t>
      </w:r>
      <w:r>
        <w:t>T device) and the Access</w:t>
      </w:r>
      <w:r w:rsidR="00904F24">
        <w:t xml:space="preserve"> Point (i.e</w:t>
      </w:r>
      <w:r w:rsidR="006679DE">
        <w:t>.</w:t>
      </w:r>
      <w:r w:rsidR="00904F24">
        <w:t xml:space="preserve"> the wireless router</w:t>
      </w:r>
      <w:r>
        <w:t>)</w:t>
      </w:r>
      <w:r w:rsidR="00904F24">
        <w:t>.</w:t>
      </w:r>
      <w:r>
        <w:t xml:space="preserve">  In order for a Station to connect </w:t>
      </w:r>
      <w:r w:rsidR="000B096A">
        <w:t xml:space="preserve">to a </w:t>
      </w:r>
      <w:r w:rsidR="00506736">
        <w:t>Wi-Fi</w:t>
      </w:r>
      <w:r w:rsidR="000B096A">
        <w:t xml:space="preserve"> Network, </w:t>
      </w:r>
      <w:r>
        <w:t xml:space="preserve">it must </w:t>
      </w:r>
      <w:r w:rsidR="003C37AE">
        <w:t>have the following information</w:t>
      </w:r>
      <w:r w:rsidR="00526B96">
        <w:t>:</w:t>
      </w:r>
      <w:r>
        <w:t xml:space="preserve"> </w:t>
      </w:r>
      <w:r w:rsidRPr="000B096A">
        <w:rPr>
          <w:b/>
        </w:rPr>
        <w:t>SSID</w:t>
      </w:r>
      <w:r w:rsidR="00243F05">
        <w:t xml:space="preserve"> and </w:t>
      </w:r>
      <w:r w:rsidRPr="000B096A">
        <w:rPr>
          <w:b/>
        </w:rPr>
        <w:t>Encryption</w:t>
      </w:r>
      <w:r w:rsidR="00243F05">
        <w:rPr>
          <w:b/>
        </w:rPr>
        <w:t xml:space="preserve"> Scheme</w:t>
      </w:r>
      <w:r>
        <w:t>.</w:t>
      </w:r>
      <w:r w:rsidR="00065FAA">
        <w:t xml:space="preserve">  </w:t>
      </w:r>
      <w:r w:rsidR="00243F05">
        <w:t xml:space="preserve">The WICED chip will take care of selecting the proper band and channel.  </w:t>
      </w:r>
      <w:r w:rsidR="000B096A">
        <w:t>In</w:t>
      </w:r>
      <w:r w:rsidR="003C37AE">
        <w:t xml:space="preserve"> addition, in</w:t>
      </w:r>
      <w:r w:rsidR="000B096A">
        <w:t xml:space="preserve"> order to send data, all </w:t>
      </w:r>
      <w:r w:rsidR="00506736">
        <w:t>Wi-Fi</w:t>
      </w:r>
      <w:r w:rsidR="000B096A">
        <w:t xml:space="preserve"> Datalink Frames are labeled with the source and destination</w:t>
      </w:r>
      <w:r w:rsidR="00065FAA">
        <w:t xml:space="preserve"> </w:t>
      </w:r>
      <w:r w:rsidR="00065FAA" w:rsidRPr="000B096A">
        <w:rPr>
          <w:b/>
        </w:rPr>
        <w:t>MAC Address</w:t>
      </w:r>
      <w:r w:rsidR="000B096A">
        <w:rPr>
          <w:b/>
        </w:rPr>
        <w:t>es</w:t>
      </w:r>
      <w:r w:rsidR="00065FAA">
        <w:t>.</w:t>
      </w:r>
      <w:r w:rsidR="000B096A">
        <w:t xml:space="preserve">  </w:t>
      </w:r>
    </w:p>
    <w:p w14:paraId="14100DAF" w14:textId="77777777" w:rsidR="00313130" w:rsidRPr="000B096A" w:rsidRDefault="00313130" w:rsidP="003C37AE">
      <w:pPr>
        <w:rPr>
          <w:b/>
        </w:rPr>
      </w:pPr>
    </w:p>
    <w:p w14:paraId="19ABA4A5" w14:textId="77777777" w:rsidR="00F03833" w:rsidRPr="00065FAA" w:rsidRDefault="00EA1BC3" w:rsidP="005A03F7">
      <w:pPr>
        <w:keepNext/>
        <w:rPr>
          <w:b/>
          <w:u w:val="single"/>
        </w:rPr>
      </w:pPr>
      <w:hyperlink r:id="rId33" w:history="1">
        <w:r w:rsidR="00F03833" w:rsidRPr="00065FAA">
          <w:rPr>
            <w:rStyle w:val="Hyperlink"/>
            <w:b/>
          </w:rPr>
          <w:t>SSID</w:t>
        </w:r>
      </w:hyperlink>
      <w:r w:rsidR="00F03833" w:rsidRPr="00065FAA">
        <w:rPr>
          <w:b/>
          <w:u w:val="single"/>
        </w:rPr>
        <w:t xml:space="preserve"> (the name of the wireless network)</w:t>
      </w:r>
    </w:p>
    <w:p w14:paraId="46E9A7A0" w14:textId="49CFD882" w:rsidR="00313130" w:rsidRDefault="00F03833" w:rsidP="003C37AE">
      <w:pPr>
        <w:rPr>
          <w:b/>
          <w:u w:val="single"/>
        </w:rPr>
      </w:pPr>
      <w:r>
        <w:t>SSID stands for Service Set Identifier.  The S</w:t>
      </w:r>
      <w:r w:rsidR="003C37AE">
        <w:t>SID is the network name and is composed of</w:t>
      </w:r>
      <w:r>
        <w:t xml:space="preserve"> 0-32 bytes </w:t>
      </w:r>
      <w:r w:rsidR="00526B96">
        <w:t>(</w:t>
      </w:r>
      <w:r>
        <w:t>a.k.a</w:t>
      </w:r>
      <w:r w:rsidR="00526B96">
        <w:t>.</w:t>
      </w:r>
      <w:r>
        <w:t xml:space="preserve"> octets</w:t>
      </w:r>
      <w:r w:rsidR="00D131A5">
        <w:t xml:space="preserve"> which is the same as an 8-bit byte but for some reason which is lost in the mists of history, networking guys always call them </w:t>
      </w:r>
      <w:proofErr w:type="spellStart"/>
      <w:r w:rsidR="00D131A5">
        <w:t>octects</w:t>
      </w:r>
      <w:proofErr w:type="spellEnd"/>
      <w:r w:rsidR="00526B96">
        <w:t>)</w:t>
      </w:r>
      <w:r>
        <w:t xml:space="preserve">.  The name does not have to be human readable (e.g. ASCII) but because it is </w:t>
      </w:r>
      <w:proofErr w:type="spellStart"/>
      <w:r>
        <w:t>uncoded</w:t>
      </w:r>
      <w:proofErr w:type="spellEnd"/>
      <w:r>
        <w:t xml:space="preserve"> bytes</w:t>
      </w:r>
      <w:r w:rsidR="00526B96">
        <w:t>,</w:t>
      </w:r>
      <w:r>
        <w:t xml:space="preserve"> it is effectively case sensitive (be careful).</w:t>
      </w:r>
    </w:p>
    <w:p w14:paraId="3843BDCC" w14:textId="77777777" w:rsidR="00F03833" w:rsidRPr="00065FAA" w:rsidRDefault="00F03833" w:rsidP="003C37AE">
      <w:pPr>
        <w:rPr>
          <w:b/>
        </w:rPr>
      </w:pPr>
      <w:r w:rsidRPr="00065FAA">
        <w:rPr>
          <w:b/>
          <w:u w:val="single"/>
        </w:rPr>
        <w:t>Band (either 2.4GHz or 5GHz)</w:t>
      </w:r>
    </w:p>
    <w:p w14:paraId="0CD06FAF" w14:textId="45B1BFE1" w:rsidR="00313130" w:rsidRPr="002A0BCF" w:rsidRDefault="00506736" w:rsidP="00F03833">
      <w:r>
        <w:t>Wi-Fi</w:t>
      </w:r>
      <w:r w:rsidR="00F03833">
        <w:t xml:space="preserve"> radios encode 1’s and 0’s with one of a number of different </w:t>
      </w:r>
      <w:r w:rsidR="00C578E8">
        <w:t xml:space="preserve">modulation </w:t>
      </w:r>
      <w:r w:rsidR="00F03833">
        <w:t xml:space="preserve">schemes depending on the type of </w:t>
      </w:r>
      <w:r>
        <w:t>Wi-Fi</w:t>
      </w:r>
      <w:r w:rsidR="00F03833">
        <w:t xml:space="preserve"> (</w:t>
      </w:r>
      <w:proofErr w:type="spellStart"/>
      <w:r w:rsidR="00F03833">
        <w:t>a,b,g,n,ac,ax</w:t>
      </w:r>
      <w:proofErr w:type="spellEnd"/>
      <w:r w:rsidR="00F03833">
        <w:t>)</w:t>
      </w:r>
      <w:r w:rsidR="00C578E8">
        <w:t xml:space="preserve"> network and operating mode</w:t>
      </w:r>
      <w:r w:rsidR="00F03833">
        <w:t>.  The type</w:t>
      </w:r>
      <w:r w:rsidR="00C578E8">
        <w:t>s</w:t>
      </w:r>
      <w:r w:rsidR="00F03833">
        <w:t xml:space="preserve"> of encoding </w:t>
      </w:r>
      <w:r w:rsidR="00C578E8">
        <w:t>are transparent</w:t>
      </w:r>
      <w:r w:rsidR="00F03833">
        <w:t xml:space="preserve"> to your I</w:t>
      </w:r>
      <w:r w:rsidR="00526B96">
        <w:t>o</w:t>
      </w:r>
      <w:r w:rsidR="00F03833">
        <w:t>T application as the chip</w:t>
      </w:r>
      <w:r w:rsidR="00C578E8">
        <w:t xml:space="preserve">, radio, and firmware will virtualize this for you. </w:t>
      </w:r>
      <w:r w:rsidR="00F03833">
        <w:t>The data is then transmitted into the 2.4GHz or 5GHz band (which band is important).</w:t>
      </w:r>
      <w:r w:rsidR="00C578E8">
        <w:t xml:space="preserve"> Note that </w:t>
      </w:r>
      <w:proofErr w:type="gramStart"/>
      <w:r w:rsidR="00C578E8">
        <w:t>5Ghz</w:t>
      </w:r>
      <w:proofErr w:type="gramEnd"/>
      <w:r w:rsidR="00C578E8">
        <w:t xml:space="preserve"> band has higher throughput and less latency, however less range and the opposite is true for 2.4Ghz band. </w:t>
      </w:r>
    </w:p>
    <w:p w14:paraId="1ED39CFA" w14:textId="77777777" w:rsidR="00F03833" w:rsidRPr="00065FAA" w:rsidRDefault="00F03833" w:rsidP="003C37AE">
      <w:pPr>
        <w:keepNext/>
        <w:rPr>
          <w:rStyle w:val="Hyperlink"/>
          <w:b/>
        </w:rPr>
      </w:pPr>
      <w:r w:rsidRPr="00065FAA">
        <w:rPr>
          <w:b/>
          <w:u w:val="single"/>
        </w:rPr>
        <w:fldChar w:fldCharType="begin"/>
      </w:r>
      <w:r w:rsidRPr="00065FAA">
        <w:rPr>
          <w:b/>
          <w:u w:val="single"/>
        </w:rPr>
        <w:instrText xml:space="preserve"> HYPERLINK "https://en.wikipedia.org/wiki/List_of_WLAN_channels" </w:instrText>
      </w:r>
      <w:r w:rsidRPr="00065FAA">
        <w:rPr>
          <w:b/>
          <w:u w:val="single"/>
        </w:rPr>
        <w:fldChar w:fldCharType="separate"/>
      </w:r>
      <w:r w:rsidRPr="00065FAA">
        <w:rPr>
          <w:rStyle w:val="Hyperlink"/>
          <w:b/>
        </w:rPr>
        <w:t>Channel number</w:t>
      </w:r>
    </w:p>
    <w:p w14:paraId="2FDDBAC2" w14:textId="4F1AED9C" w:rsidR="00313130" w:rsidRDefault="00F03833" w:rsidP="00F03833">
      <w:r w:rsidRPr="00065FAA">
        <w:rPr>
          <w:b/>
          <w:u w:val="single"/>
        </w:rPr>
        <w:fldChar w:fldCharType="end"/>
      </w:r>
      <w:r>
        <w:t>T</w:t>
      </w:r>
      <w:r w:rsidRPr="005A3F22">
        <w:t>he available channels are band</w:t>
      </w:r>
      <w:r>
        <w:t xml:space="preserve"> (2.4GHz)</w:t>
      </w:r>
      <w:r w:rsidRPr="005A3F22">
        <w:t xml:space="preserve"> and geographically</w:t>
      </w:r>
      <w:r>
        <w:t xml:space="preserve"> (</w:t>
      </w:r>
      <w:r w:rsidR="00C578E8">
        <w:t>location</w:t>
      </w:r>
      <w:r>
        <w:t>)</w:t>
      </w:r>
      <w:r w:rsidRPr="005A3F22">
        <w:t xml:space="preserve"> specific</w:t>
      </w:r>
      <w:r>
        <w:t xml:space="preserve">.  </w:t>
      </w:r>
      <w:r w:rsidR="00C578E8">
        <w:t xml:space="preserve">Additionally, the FCC regulates which channels and bands may be used for different operating regions of the world. At the Wi-Fi layer, this is configured via a country-code setting which maps to a set of available channels for that region. </w:t>
      </w:r>
      <w:r>
        <w:t xml:space="preserve">2.4GHz is pretty simple, there are channels 1-14 with 1-11 available all over the world.  5GHz is </w:t>
      </w:r>
      <w:r w:rsidR="00C41547">
        <w:t>region specific</w:t>
      </w:r>
      <w:r>
        <w:t xml:space="preserve"> and </w:t>
      </w:r>
      <w:r w:rsidR="00C41547">
        <w:t xml:space="preserve">regulatory bodies (e.g. the FCC) will mandate which channels you may use </w:t>
      </w:r>
      <w:r>
        <w:t>depending on the region.</w:t>
      </w:r>
    </w:p>
    <w:p w14:paraId="6852795E" w14:textId="571A4F77" w:rsidR="00313130" w:rsidRDefault="00F03833" w:rsidP="00674409">
      <w:r w:rsidRPr="004D13CE">
        <w:rPr>
          <w:b/>
        </w:rPr>
        <w:t xml:space="preserve">However, from the station point of view (and therefore </w:t>
      </w:r>
      <w:r w:rsidR="00526B96">
        <w:rPr>
          <w:b/>
        </w:rPr>
        <w:t xml:space="preserve">for </w:t>
      </w:r>
      <w:r w:rsidRPr="004D13CE">
        <w:rPr>
          <w:b/>
        </w:rPr>
        <w:t xml:space="preserve">this class) none of this matters </w:t>
      </w:r>
      <w:r w:rsidR="00526B96">
        <w:rPr>
          <w:b/>
        </w:rPr>
        <w:t>since</w:t>
      </w:r>
      <w:r w:rsidRPr="004D13CE">
        <w:rPr>
          <w:b/>
        </w:rPr>
        <w:t xml:space="preserve"> when you try to join an SSID the WICED SDK will scan all the channels looking for the correct SSID.</w:t>
      </w:r>
    </w:p>
    <w:p w14:paraId="345CD0D2" w14:textId="33E00292" w:rsidR="00F03833" w:rsidRPr="00065FAA" w:rsidRDefault="00EA1BC3" w:rsidP="003C37AE">
      <w:pPr>
        <w:keepNext/>
        <w:rPr>
          <w:b/>
          <w:u w:val="single"/>
        </w:rPr>
      </w:pPr>
      <w:hyperlink r:id="rId34" w:history="1">
        <w:r w:rsidR="00F03833" w:rsidRPr="00C05C28">
          <w:rPr>
            <w:rStyle w:val="Hyperlink"/>
            <w:b/>
          </w:rPr>
          <w:t>Encryption (</w:t>
        </w:r>
        <w:r w:rsidR="00526B96">
          <w:rPr>
            <w:rStyle w:val="Hyperlink"/>
            <w:b/>
          </w:rPr>
          <w:t>O</w:t>
        </w:r>
        <w:r w:rsidR="00F03833" w:rsidRPr="00C05C28">
          <w:rPr>
            <w:rStyle w:val="Hyperlink"/>
            <w:b/>
          </w:rPr>
          <w:t xml:space="preserve">pen, </w:t>
        </w:r>
        <w:r w:rsidR="00526B96">
          <w:rPr>
            <w:rStyle w:val="Hyperlink"/>
            <w:b/>
          </w:rPr>
          <w:t>WEP</w:t>
        </w:r>
        <w:r w:rsidR="00F03833" w:rsidRPr="00C05C28">
          <w:rPr>
            <w:rStyle w:val="Hyperlink"/>
            <w:b/>
          </w:rPr>
          <w:t xml:space="preserve">, </w:t>
        </w:r>
        <w:r w:rsidR="00526B96">
          <w:rPr>
            <w:rStyle w:val="Hyperlink"/>
            <w:b/>
          </w:rPr>
          <w:t>WPA</w:t>
        </w:r>
        <w:r w:rsidR="00F03833" w:rsidRPr="00C05C28">
          <w:rPr>
            <w:rStyle w:val="Hyperlink"/>
            <w:b/>
          </w:rPr>
          <w:t xml:space="preserve">, </w:t>
        </w:r>
        <w:r w:rsidR="00526B96">
          <w:rPr>
            <w:rStyle w:val="Hyperlink"/>
            <w:b/>
          </w:rPr>
          <w:t>WAP</w:t>
        </w:r>
        <w:r w:rsidR="00526B96" w:rsidRPr="00C05C28">
          <w:rPr>
            <w:rStyle w:val="Hyperlink"/>
            <w:b/>
          </w:rPr>
          <w:t>2</w:t>
        </w:r>
        <w:r w:rsidR="00F03833" w:rsidRPr="00C05C28">
          <w:rPr>
            <w:rStyle w:val="Hyperlink"/>
            <w:b/>
          </w:rPr>
          <w:t>)</w:t>
        </w:r>
      </w:hyperlink>
    </w:p>
    <w:p w14:paraId="20541EED" w14:textId="61CF4A35" w:rsidR="00313130" w:rsidRDefault="00F03833" w:rsidP="00F03833">
      <w:r>
        <w:t xml:space="preserve">In order to provide security for </w:t>
      </w:r>
      <w:r w:rsidR="00506736">
        <w:t>Wi-Fi</w:t>
      </w:r>
      <w:r>
        <w:t xml:space="preserve"> networks it is common to use data link layer encryption.  The types of network encryption are Open (i.e. no security), </w:t>
      </w:r>
      <w:hyperlink r:id="rId35" w:history="1">
        <w:r w:rsidRPr="00C05C28">
          <w:rPr>
            <w:rStyle w:val="Hyperlink"/>
          </w:rPr>
          <w:t>Wireless Equivalent Privacy (WEP)</w:t>
        </w:r>
      </w:hyperlink>
      <w:r>
        <w:t xml:space="preserve"> which is not </w:t>
      </w:r>
      <w:r w:rsidR="00C41547">
        <w:t xml:space="preserve">completely secure (but may be </w:t>
      </w:r>
      <w:r w:rsidR="00580504">
        <w:t xml:space="preserve">OK </w:t>
      </w:r>
      <w:r w:rsidR="00C41547">
        <w:t>for some type of limited legacy applications)</w:t>
      </w:r>
      <w:r>
        <w:t xml:space="preserve">, </w:t>
      </w:r>
      <w:r w:rsidR="00C41547">
        <w:t xml:space="preserve">and finally </w:t>
      </w:r>
      <w:hyperlink r:id="rId36" w:history="1">
        <w:r w:rsidR="00506736">
          <w:rPr>
            <w:rStyle w:val="Hyperlink"/>
          </w:rPr>
          <w:t>Wi-Fi</w:t>
        </w:r>
        <w:r w:rsidRPr="00F44670">
          <w:rPr>
            <w:rStyle w:val="Hyperlink"/>
          </w:rPr>
          <w:t xml:space="preserve"> Protected Access (WPA)</w:t>
        </w:r>
      </w:hyperlink>
      <w:r>
        <w:t xml:space="preserve"> and WPA2 which has largely displaced WPA (you must support WPA2 to use the </w:t>
      </w:r>
      <w:r w:rsidR="00506736">
        <w:t>Wi-Fi</w:t>
      </w:r>
      <w:r>
        <w:t xml:space="preserve"> logo on your product).</w:t>
      </w:r>
      <w:r w:rsidR="005404D0">
        <w:t xml:space="preserve">  There are two version</w:t>
      </w:r>
      <w:r w:rsidR="00580504">
        <w:t>s</w:t>
      </w:r>
      <w:r w:rsidR="005404D0">
        <w:t xml:space="preserve"> of WPA1/2</w:t>
      </w:r>
      <w:r w:rsidR="00580504">
        <w:t>:</w:t>
      </w:r>
      <w:r w:rsidR="005404D0">
        <w:t xml:space="preserve"> one called “Personal” or “Pre</w:t>
      </w:r>
      <w:r w:rsidR="009B1B0F">
        <w:t xml:space="preserve"> </w:t>
      </w:r>
      <w:r w:rsidR="005404D0">
        <w:t>Shared Key”</w:t>
      </w:r>
      <w:r w:rsidR="009B1B0F">
        <w:t xml:space="preserve"> (PSK)</w:t>
      </w:r>
      <w:r w:rsidR="005404D0">
        <w:t xml:space="preserve"> and one called “Enterprise”.</w:t>
      </w:r>
    </w:p>
    <w:p w14:paraId="563335ED" w14:textId="685EC3B8" w:rsidR="00313130" w:rsidRDefault="00F03833" w:rsidP="00F03833">
      <w:r>
        <w:t>WEP and WPA PSK both use a password</w:t>
      </w:r>
      <w:r w:rsidR="005404D0">
        <w:t>—</w:t>
      </w:r>
      <w:r>
        <w:t>called a key</w:t>
      </w:r>
      <w:r w:rsidR="005404D0">
        <w:t>—</w:t>
      </w:r>
      <w:r>
        <w:t xml:space="preserve">to encrypt the data.  The WEP encryption scheme is </w:t>
      </w:r>
      <w:r w:rsidR="00C41547">
        <w:t xml:space="preserve">not recommended as it is very easy to compromise (e.g. using tools like Wireshark and </w:t>
      </w:r>
      <w:proofErr w:type="spellStart"/>
      <w:r w:rsidR="00C41547">
        <w:t>AirSnort</w:t>
      </w:r>
      <w:proofErr w:type="spellEnd"/>
      <w:r w:rsidR="00C41547">
        <w:t>)</w:t>
      </w:r>
      <w:r>
        <w:t xml:space="preserve">.  The PSK key scheme of WPA is very secure as it uses </w:t>
      </w:r>
      <w:hyperlink r:id="rId37" w:history="1">
        <w:r w:rsidRPr="00C05C28">
          <w:rPr>
            <w:rStyle w:val="Hyperlink"/>
          </w:rPr>
          <w:t>AES</w:t>
        </w:r>
      </w:hyperlink>
      <w:r>
        <w:t xml:space="preserve"> </w:t>
      </w:r>
      <w:r w:rsidR="007541F8">
        <w:t>(Advanced Encryption Standard). H</w:t>
      </w:r>
      <w:r>
        <w:t>owever, sharing keys is a painful</w:t>
      </w:r>
      <w:r w:rsidR="00313130">
        <w:t>,</w:t>
      </w:r>
      <w:r>
        <w:t xml:space="preserve"> unsecure </w:t>
      </w:r>
      <w:r w:rsidR="00C05C28">
        <w:t xml:space="preserve">process </w:t>
      </w:r>
      <w:r>
        <w:t xml:space="preserve">because it means that everyone has the same key.  To solve the key distribution problem, most enterprise networking solutions use WPA2 Enterprise which requires use of a </w:t>
      </w:r>
      <w:hyperlink r:id="rId38" w:history="1">
        <w:r w:rsidRPr="005404D0">
          <w:rPr>
            <w:rStyle w:val="Hyperlink"/>
          </w:rPr>
          <w:t>RADIUS</w:t>
        </w:r>
      </w:hyperlink>
      <w:r>
        <w:t xml:space="preserve"> server to handle authentication of each station individually.</w:t>
      </w:r>
    </w:p>
    <w:p w14:paraId="35EEA54A" w14:textId="68684E6D" w:rsidR="007D0057" w:rsidRDefault="00F03833" w:rsidP="007D0057">
      <w:r w:rsidRPr="00F03833">
        <w:rPr>
          <w:b/>
        </w:rPr>
        <w:t>Enterprise security is an oncoming crisis for the I</w:t>
      </w:r>
      <w:r w:rsidR="007541F8">
        <w:rPr>
          <w:b/>
        </w:rPr>
        <w:t>o</w:t>
      </w:r>
      <w:r w:rsidRPr="00F03833">
        <w:rPr>
          <w:b/>
        </w:rPr>
        <w:t xml:space="preserve">T market and is a </w:t>
      </w:r>
      <w:r w:rsidR="00C41547" w:rsidRPr="00F03833">
        <w:rPr>
          <w:b/>
        </w:rPr>
        <w:t>differentiat</w:t>
      </w:r>
      <w:r w:rsidR="00C41547">
        <w:rPr>
          <w:b/>
        </w:rPr>
        <w:t>ing</w:t>
      </w:r>
      <w:r w:rsidR="00C41547" w:rsidRPr="00F03833">
        <w:rPr>
          <w:b/>
        </w:rPr>
        <w:t xml:space="preserve"> </w:t>
      </w:r>
      <w:r w:rsidRPr="00F03833">
        <w:rPr>
          <w:b/>
        </w:rPr>
        <w:t>feature of WICED</w:t>
      </w:r>
      <w:r w:rsidR="00C41547">
        <w:rPr>
          <w:b/>
        </w:rPr>
        <w:t xml:space="preserve"> – when you use WICED, this is all taken care of for you – auto-magically!</w:t>
      </w:r>
    </w:p>
    <w:p w14:paraId="05A8980C" w14:textId="77777777" w:rsidR="00313130" w:rsidRDefault="00313130" w:rsidP="003C37AE">
      <w:pPr>
        <w:keepNext/>
      </w:pPr>
    </w:p>
    <w:p w14:paraId="2443AF6A" w14:textId="3DAC90B0" w:rsidR="007D0057" w:rsidRPr="00065FAA" w:rsidRDefault="00EA1BC3" w:rsidP="003C37AE">
      <w:pPr>
        <w:keepNext/>
        <w:rPr>
          <w:b/>
          <w:u w:val="single"/>
        </w:rPr>
      </w:pPr>
      <w:hyperlink r:id="rId39" w:history="1">
        <w:r w:rsidR="007D0057" w:rsidRPr="00065FAA">
          <w:rPr>
            <w:rStyle w:val="Hyperlink"/>
            <w:b/>
          </w:rPr>
          <w:t>Media Access C</w:t>
        </w:r>
        <w:r w:rsidR="00065FAA" w:rsidRPr="00065FAA">
          <w:rPr>
            <w:rStyle w:val="Hyperlink"/>
            <w:b/>
          </w:rPr>
          <w:t>ontrol (MAC)</w:t>
        </w:r>
        <w:r w:rsidR="007D0057" w:rsidRPr="00065FAA">
          <w:rPr>
            <w:rStyle w:val="Hyperlink"/>
            <w:b/>
          </w:rPr>
          <w:t xml:space="preserve"> Address</w:t>
        </w:r>
      </w:hyperlink>
    </w:p>
    <w:p w14:paraId="335935C9" w14:textId="16875C56" w:rsidR="00313130" w:rsidRDefault="00065FAA" w:rsidP="007D0057">
      <w:r>
        <w:t xml:space="preserve">The </w:t>
      </w:r>
      <w:r w:rsidR="00506736">
        <w:t>Wi-Fi</w:t>
      </w:r>
      <w:r>
        <w:t xml:space="preserve"> MAC address is a 48-bit unique number </w:t>
      </w:r>
      <w:r w:rsidR="00C41547">
        <w:t xml:space="preserve">comprised of an OUI (Organizationally Unique ID) and a station ID. The first three bytes of the MAC address are the OUI field and </w:t>
      </w:r>
      <w:r>
        <w:t xml:space="preserve">that is assigned </w:t>
      </w:r>
      <w:r w:rsidR="00C41547">
        <w:t>by IEEE to be unique per</w:t>
      </w:r>
      <w:r w:rsidR="00313130">
        <w:t xml:space="preserve"> </w:t>
      </w:r>
      <w:r>
        <w:t>manufacturer (</w:t>
      </w:r>
      <w:r w:rsidR="00C41547">
        <w:t xml:space="preserve">e.g. </w:t>
      </w:r>
      <w:r>
        <w:t xml:space="preserve">Cypress).  In order for the </w:t>
      </w:r>
      <w:r w:rsidR="006909E0">
        <w:t>d</w:t>
      </w:r>
      <w:r>
        <w:t>atalink layer to send a frame it must address the frame with a source and destination MAC address.  Other devices on the network will only pass frames into the higher levels of the stack that are addressed to them.  Remember that the Datalink Layer does not know anything about the higher layers (e.g. IP)</w:t>
      </w:r>
      <w:r w:rsidR="004C56C4">
        <w:t xml:space="preserve">. Finally, the most significant bit of the most significant byte (e.g. bit 47) specifies a multicast (Group) address and the special address of all 1’s (e.g. </w:t>
      </w:r>
      <w:proofErr w:type="spellStart"/>
      <w:r w:rsidR="004C56C4">
        <w:t>ff</w:t>
      </w:r>
      <w:proofErr w:type="gramStart"/>
      <w:r w:rsidR="004C56C4">
        <w:t>:ff:ff:ff:ff:ff</w:t>
      </w:r>
      <w:proofErr w:type="spellEnd"/>
      <w:proofErr w:type="gramEnd"/>
      <w:r w:rsidR="004C56C4">
        <w:t>) is a broadcast address (send to everyone).</w:t>
      </w:r>
    </w:p>
    <w:p w14:paraId="618F4DCC" w14:textId="61EE17B2" w:rsidR="00313130" w:rsidRDefault="000B096A" w:rsidP="007D0057">
      <w:r>
        <w:t xml:space="preserve">The datalink layer needs to be able to figure out the MAC address of a particular IP Address in order to send it out on the </w:t>
      </w:r>
      <w:r w:rsidR="00506736">
        <w:t>Wi-Fi</w:t>
      </w:r>
      <w:r>
        <w:t xml:space="preserve"> network.  In order to figure out this mapping there is a protocol called A</w:t>
      </w:r>
      <w:r w:rsidR="00B46B71">
        <w:t xml:space="preserve">ddress </w:t>
      </w:r>
      <w:r>
        <w:t>R</w:t>
      </w:r>
      <w:r w:rsidR="00B46B71">
        <w:t xml:space="preserve">esolution </w:t>
      </w:r>
      <w:r>
        <w:t>P</w:t>
      </w:r>
      <w:r w:rsidR="00B46B71">
        <w:t>rotocol (ARP)</w:t>
      </w:r>
      <w:r>
        <w:t>.</w:t>
      </w:r>
    </w:p>
    <w:p w14:paraId="79AC0498" w14:textId="15953F4B" w:rsidR="000B096A" w:rsidRDefault="00EA1BC3" w:rsidP="003C37AE">
      <w:pPr>
        <w:keepNext/>
      </w:pPr>
      <w:hyperlink r:id="rId40" w:history="1">
        <w:r w:rsidR="000B096A" w:rsidRPr="000B096A">
          <w:rPr>
            <w:rStyle w:val="Hyperlink"/>
            <w:b/>
          </w:rPr>
          <w:t>ARP</w:t>
        </w:r>
      </w:hyperlink>
    </w:p>
    <w:p w14:paraId="5A9583B4" w14:textId="318C40F3" w:rsidR="000B096A" w:rsidRPr="000B096A" w:rsidRDefault="000B096A" w:rsidP="007D0057">
      <w:r>
        <w:t>Inside of every device there is an ARP table that has a map of MAC Address to IP address.  In order to discover the MAC address of a IP address an “ARP request” is broadcast to the network.</w:t>
      </w:r>
      <w:r w:rsidR="00C05C28">
        <w:t xml:space="preserve">  All devices attached to a network listen for ARP requests.  If you hear an ARP request with your IP address in it, you respond with your </w:t>
      </w:r>
      <w:r w:rsidR="00B46B71">
        <w:t>MAC</w:t>
      </w:r>
      <w:r w:rsidR="00C05C28">
        <w:t xml:space="preserve"> address.  From that point forward both sides add that information to their ARP table</w:t>
      </w:r>
      <w:r w:rsidR="00B46B71">
        <w:t xml:space="preserve"> (and in fact if you hear others </w:t>
      </w:r>
      <w:proofErr w:type="spellStart"/>
      <w:r w:rsidR="00B46B71">
        <w:t>ARPing</w:t>
      </w:r>
      <w:proofErr w:type="spellEnd"/>
      <w:r w:rsidR="00B46B71">
        <w:t xml:space="preserve"> you can update your table as well)</w:t>
      </w:r>
      <w:r w:rsidR="00C05C28">
        <w:t>.  The brilliant part of this scheme is that if you ARP for an IP address that is not on your network, the router will respond with its MAC address (the subject of the next section).</w:t>
      </w:r>
    </w:p>
    <w:p w14:paraId="74E9751C" w14:textId="77777777" w:rsidR="00F03833" w:rsidRDefault="00F03833" w:rsidP="00F03833">
      <w:pPr>
        <w:pStyle w:val="Heading3"/>
      </w:pPr>
      <w:r>
        <w:t>IP Networking</w:t>
      </w:r>
    </w:p>
    <w:p w14:paraId="74B1F9C6" w14:textId="47BD006C" w:rsidR="00A81920" w:rsidRDefault="00A81920" w:rsidP="00A061C4">
      <w:pPr>
        <w:jc w:val="center"/>
      </w:pPr>
      <w:r w:rsidRPr="00A81920">
        <w:rPr>
          <w:noProof/>
        </w:rPr>
        <w:drawing>
          <wp:inline distT="0" distB="0" distL="0" distR="0" wp14:anchorId="38C60D7F" wp14:editId="6480D5BB">
            <wp:extent cx="4898003" cy="3255393"/>
            <wp:effectExtent l="0" t="0" r="0" b="254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28253" cy="3275498"/>
                    </a:xfrm>
                    <a:prstGeom prst="rect">
                      <a:avLst/>
                    </a:prstGeom>
                  </pic:spPr>
                </pic:pic>
              </a:graphicData>
            </a:graphic>
          </wp:inline>
        </w:drawing>
      </w:r>
    </w:p>
    <w:p w14:paraId="3B3EAA02" w14:textId="7E4AC61E" w:rsidR="00F03833" w:rsidRDefault="00C91377" w:rsidP="00F03833">
      <w:r w:rsidRPr="00A81920">
        <w:rPr>
          <w:b/>
        </w:rPr>
        <w:lastRenderedPageBreak/>
        <w:t>The Internet</w:t>
      </w:r>
      <w:r>
        <w:t xml:space="preserve"> is a mesh of interconnected </w:t>
      </w:r>
      <w:r w:rsidRPr="00C91377">
        <w:rPr>
          <w:b/>
        </w:rPr>
        <w:t>IP networks</w:t>
      </w:r>
      <w:r w:rsidR="00A81920">
        <w:t>.</w:t>
      </w:r>
      <w:r w:rsidR="00B46B71">
        <w:t xml:space="preserve">  </w:t>
      </w:r>
      <w:r w:rsidR="00A81920" w:rsidRPr="00A81920">
        <w:rPr>
          <w:b/>
        </w:rPr>
        <w:t>The Cloud</w:t>
      </w:r>
      <w:r w:rsidR="00A81920">
        <w:t xml:space="preserve"> is all of the internet that is accessible by your network, but may also mean servers that are attached to a network somewhere on the internet.</w:t>
      </w:r>
    </w:p>
    <w:p w14:paraId="372DDBDD" w14:textId="77B12568" w:rsidR="00A81920" w:rsidRDefault="00A81920" w:rsidP="00F03833">
      <w:r>
        <w:t xml:space="preserve">All </w:t>
      </w:r>
      <w:r w:rsidRPr="00A81920">
        <w:rPr>
          <w:b/>
        </w:rPr>
        <w:t>devices</w:t>
      </w:r>
      <w:r>
        <w:t xml:space="preserve"> on the Internet have a legal </w:t>
      </w:r>
      <w:hyperlink r:id="rId42" w:history="1">
        <w:r w:rsidRPr="005404D0">
          <w:rPr>
            <w:rStyle w:val="Hyperlink"/>
            <w:b/>
          </w:rPr>
          <w:t>IP address</w:t>
        </w:r>
      </w:hyperlink>
      <w:r>
        <w:t xml:space="preserve"> and belong to an (IP) </w:t>
      </w:r>
      <w:r w:rsidRPr="00A81920">
        <w:rPr>
          <w:b/>
        </w:rPr>
        <w:t>Network</w:t>
      </w:r>
      <w:r>
        <w:t xml:space="preserve"> that is defined by a </w:t>
      </w:r>
      <w:r w:rsidRPr="00A81920">
        <w:rPr>
          <w:b/>
        </w:rPr>
        <w:t>Netmask</w:t>
      </w:r>
      <w:r>
        <w:t>.</w:t>
      </w:r>
      <w:r w:rsidR="005404D0">
        <w:t xml:space="preserve">  </w:t>
      </w:r>
      <w:r w:rsidR="005404D0" w:rsidRPr="005404D0">
        <w:rPr>
          <w:b/>
        </w:rPr>
        <w:t>Routers</w:t>
      </w:r>
      <w:r w:rsidR="005404D0">
        <w:t xml:space="preserve"> are d</w:t>
      </w:r>
      <w:r w:rsidR="004641B9">
        <w:t xml:space="preserve">evices that connect IP networks by taking IP packets from one network and </w:t>
      </w:r>
      <w:r w:rsidR="00B46B71">
        <w:t>forwarding</w:t>
      </w:r>
      <w:r w:rsidR="004641B9">
        <w:t xml:space="preserve"> them along to the correct next network.  This is a complicated task and is outside of the scope of this class</w:t>
      </w:r>
      <w:r w:rsidR="00402DE6">
        <w:t>,</w:t>
      </w:r>
      <w:r w:rsidR="004641B9">
        <w:t xml:space="preserve"> but </w:t>
      </w:r>
      <w:r w:rsidR="00402DE6">
        <w:t xml:space="preserve">it </w:t>
      </w:r>
      <w:r w:rsidR="004641B9">
        <w:t xml:space="preserve">is the reason </w:t>
      </w:r>
      <w:r w:rsidR="00402DE6">
        <w:t xml:space="preserve">that </w:t>
      </w:r>
      <w:r w:rsidR="004641B9">
        <w:t>Cisco is worth $151B.  Fo</w:t>
      </w:r>
      <w:r w:rsidR="00B46B71">
        <w:t>r the purposes of this class you should</w:t>
      </w:r>
      <w:r w:rsidR="004641B9">
        <w:t xml:space="preserve"> just think that once you have connected to the network that your packets are magically transported to the other end.</w:t>
      </w:r>
    </w:p>
    <w:p w14:paraId="1AB1F7FD" w14:textId="1DFFE1FB" w:rsidR="00A43E83" w:rsidRDefault="005404D0" w:rsidP="00A43E83">
      <w:r>
        <w:t xml:space="preserve">An </w:t>
      </w:r>
      <w:r w:rsidR="00A81920">
        <w:t>IP Address</w:t>
      </w:r>
      <w:r>
        <w:t xml:space="preserve"> uniquely identifies an individual device with a 32-bit number that is general</w:t>
      </w:r>
      <w:r w:rsidR="00BC5692">
        <w:t>ly</w:t>
      </w:r>
      <w:r>
        <w:t xml:space="preserve"> expressed as four hex-bytes separated </w:t>
      </w:r>
      <w:r w:rsidR="00BC5692">
        <w:t>by periods</w:t>
      </w:r>
      <w:r>
        <w:t>. E.g. 192.168.15.7</w:t>
      </w:r>
      <w:r w:rsidR="00A43E83">
        <w:t xml:space="preserve">.  IP addresses </w:t>
      </w:r>
      <w:r w:rsidR="00BC5692">
        <w:t xml:space="preserve">are </w:t>
      </w:r>
      <w:r w:rsidR="00A43E83">
        <w:t>divided into two parts</w:t>
      </w:r>
      <w:r w:rsidR="00BC5692">
        <w:t>:</w:t>
      </w:r>
      <w:r w:rsidR="00A43E83">
        <w:t xml:space="preserve"> the network address (which is the first x number of bits) and the client address which are the last 32-x bits.  The netmask defines the split of network/client.  E.g. the netmask for 192.168.15.* is 255.255.255.0</w:t>
      </w:r>
    </w:p>
    <w:p w14:paraId="0FAA7E0A" w14:textId="56E0461B" w:rsidR="00A43E83" w:rsidRDefault="00A43E83" w:rsidP="00A43E83">
      <w:r>
        <w:t xml:space="preserve">An </w:t>
      </w:r>
      <w:hyperlink r:id="rId43" w:history="1">
        <w:r w:rsidRPr="00A43E83">
          <w:rPr>
            <w:rStyle w:val="Hyperlink"/>
          </w:rPr>
          <w:t>IP Network</w:t>
        </w:r>
      </w:hyperlink>
      <w:r>
        <w:t xml:space="preserve"> (sometimes called an IP Subnetwork) is the collection of devices that are all share the same network address e.g. all of the devices on 192.168.15.* (netmask 255.255.255.0) are all part of the same IP Network.</w:t>
      </w:r>
    </w:p>
    <w:p w14:paraId="3B8DBFBC" w14:textId="7C8D2D47" w:rsidR="00A81920" w:rsidRPr="00A81920" w:rsidRDefault="00A43E83" w:rsidP="00F03833">
      <w:r>
        <w:t>Most commonly</w:t>
      </w:r>
      <w:r w:rsidR="00BC5692">
        <w:t>,</w:t>
      </w:r>
      <w:r>
        <w:t xml:space="preserve"> IP addresses for I</w:t>
      </w:r>
      <w:r w:rsidR="006909E0">
        <w:t>o</w:t>
      </w:r>
      <w:r>
        <w:t>T type devices are assigned dynamically by a Dynamic Host Control Protocol (DHCP) server.</w:t>
      </w:r>
      <w:r w:rsidR="004641B9">
        <w:t xml:space="preserve">  To dynamically assign a DHCP address you first send a </w:t>
      </w:r>
      <w:r w:rsidR="004C56C4">
        <w:t xml:space="preserve">Layer-2 </w:t>
      </w:r>
      <w:r w:rsidR="004641B9">
        <w:t xml:space="preserve">broadcast datagram </w:t>
      </w:r>
      <w:r w:rsidR="00E703B2">
        <w:t>requesting</w:t>
      </w:r>
      <w:r w:rsidR="004641B9">
        <w:t xml:space="preserve"> an IP address</w:t>
      </w:r>
      <w:r w:rsidR="00E703B2">
        <w:t xml:space="preserve"> (DHREQUEST)</w:t>
      </w:r>
      <w:r w:rsidR="004641B9">
        <w:t>.  When a DHCP server hears the request it responds with the required information.  DHCP is integrated into WICED and handles this exchange of information for you automatically when enabled.</w:t>
      </w:r>
    </w:p>
    <w:p w14:paraId="33DEC18F" w14:textId="077C47FC" w:rsidR="00935AD0" w:rsidRDefault="00935AD0" w:rsidP="00BE21AE">
      <w:pPr>
        <w:pStyle w:val="Heading3"/>
      </w:pPr>
      <w:r>
        <w:t>Device Configuration Table</w:t>
      </w:r>
      <w:r w:rsidR="00BE21AE">
        <w:t xml:space="preserve"> (DCT)</w:t>
      </w:r>
    </w:p>
    <w:p w14:paraId="0465B9D8" w14:textId="4C6A00FB" w:rsidR="005A3F22" w:rsidRDefault="00BE21AE" w:rsidP="00BE21AE">
      <w:r>
        <w:t xml:space="preserve">The device configuration table is a section of the </w:t>
      </w:r>
      <w:r w:rsidR="00671228">
        <w:t xml:space="preserve">WICED </w:t>
      </w:r>
      <w:r>
        <w:t xml:space="preserve">flash with a predefined format that is used to store fundamental information about the system (i.e. client </w:t>
      </w:r>
      <w:r w:rsidR="0076394C">
        <w:t>AP SSID</w:t>
      </w:r>
      <w:r>
        <w:t xml:space="preserve">, client </w:t>
      </w:r>
      <w:r w:rsidR="0076394C">
        <w:t xml:space="preserve">AP </w:t>
      </w:r>
      <w:r>
        <w:t>passphrase</w:t>
      </w:r>
      <w:r w:rsidR="0076394C">
        <w:t>,</w:t>
      </w:r>
      <w:r>
        <w:t xml:space="preserve"> etc.).  </w:t>
      </w:r>
      <w:r w:rsidR="005A3F22">
        <w:t xml:space="preserve">This information is then used by the WICED </w:t>
      </w:r>
      <w:r w:rsidR="00671228">
        <w:t>firmware</w:t>
      </w:r>
      <w:r w:rsidR="005A3F22">
        <w:t xml:space="preserve"> to do the ri</w:t>
      </w:r>
      <w:r w:rsidR="00671228">
        <w:t>ght thing</w:t>
      </w:r>
      <w:r w:rsidR="0076394C">
        <w:t>. For example,</w:t>
      </w:r>
      <w:r w:rsidR="00671228">
        <w:t xml:space="preserve"> </w:t>
      </w:r>
      <w:proofErr w:type="spellStart"/>
      <w:r w:rsidR="00671228">
        <w:t>wiced_network_up</w:t>
      </w:r>
      <w:proofErr w:type="spellEnd"/>
      <w:r w:rsidR="00671228">
        <w:t xml:space="preserve"> reads the network information from the DCT and connects to th</w:t>
      </w:r>
      <w:r w:rsidR="0076394C">
        <w:t>e specified</w:t>
      </w:r>
      <w:r w:rsidR="00671228">
        <w:t xml:space="preserve"> network.</w:t>
      </w:r>
    </w:p>
    <w:p w14:paraId="1C25A638" w14:textId="3A1080D2" w:rsidR="00B46B71" w:rsidRDefault="00BE21AE" w:rsidP="00BE21AE">
      <w:r>
        <w:t xml:space="preserve">The table </w:t>
      </w:r>
      <w:r w:rsidR="00671228">
        <w:t xml:space="preserve">is </w:t>
      </w:r>
      <w:r>
        <w:t xml:space="preserve">built </w:t>
      </w:r>
      <w:r w:rsidR="00671228">
        <w:t xml:space="preserve">during </w:t>
      </w:r>
      <w:r>
        <w:t xml:space="preserve">the make process and written into the flash along with the </w:t>
      </w:r>
      <w:r w:rsidR="00671228">
        <w:t xml:space="preserve">programming of the </w:t>
      </w:r>
      <w:r>
        <w:t>application</w:t>
      </w:r>
      <w:r w:rsidR="00B46B71">
        <w:t xml:space="preserve">. </w:t>
      </w:r>
      <w:r>
        <w:t xml:space="preserve"> </w:t>
      </w:r>
      <w:r w:rsidR="00B46B71">
        <w:t>I</w:t>
      </w:r>
      <w:r>
        <w:t xml:space="preserve">t can </w:t>
      </w:r>
      <w:r w:rsidR="00671228">
        <w:t xml:space="preserve">also </w:t>
      </w:r>
      <w:r>
        <w:t xml:space="preserve">be modified </w:t>
      </w:r>
      <w:r w:rsidR="0076394C">
        <w:t xml:space="preserve">(and written) </w:t>
      </w:r>
      <w:r>
        <w:t xml:space="preserve">on the fly by </w:t>
      </w:r>
      <w:r w:rsidR="0052656A">
        <w:t>your</w:t>
      </w:r>
      <w:r>
        <w:t xml:space="preserve"> app</w:t>
      </w:r>
      <w:r w:rsidR="0076394C">
        <w:t>lication</w:t>
      </w:r>
      <w:r>
        <w:t>.</w:t>
      </w:r>
    </w:p>
    <w:p w14:paraId="09E01083" w14:textId="607208BE" w:rsidR="00B46B71" w:rsidRDefault="00B46B71" w:rsidP="00BE21AE">
      <w:r>
        <w:t>When building a WICED App y</w:t>
      </w:r>
      <w:r w:rsidR="00671228">
        <w:t>ou can either use the default DCT</w:t>
      </w:r>
      <w:r>
        <w:t xml:space="preserve"> or you can make a custom one.  To </w:t>
      </w:r>
      <w:r w:rsidR="0052656A">
        <w:t xml:space="preserve">preconfigure the DCT table you need to create a .h file (generally called </w:t>
      </w:r>
      <w:proofErr w:type="spellStart"/>
      <w:r w:rsidR="00E703B2">
        <w:t>wifi</w:t>
      </w:r>
      <w:r w:rsidR="0052656A">
        <w:t>_config_dct.h</w:t>
      </w:r>
      <w:proofErr w:type="spellEnd"/>
      <w:r w:rsidR="0052656A">
        <w:t xml:space="preserve"> with the correct #defines. You then need to add “</w:t>
      </w:r>
      <w:r w:rsidR="00506736">
        <w:t>WI-FI</w:t>
      </w:r>
      <w:r w:rsidR="0052656A">
        <w:t xml:space="preserve">_CONFIG_DCT_H := </w:t>
      </w:r>
      <w:proofErr w:type="spellStart"/>
      <w:r w:rsidR="00E703B2">
        <w:t>wifi</w:t>
      </w:r>
      <w:r w:rsidR="0052656A">
        <w:t>_config_dct.h</w:t>
      </w:r>
      <w:proofErr w:type="spellEnd"/>
      <w:r w:rsidR="0052656A">
        <w:t xml:space="preserve">” to the </w:t>
      </w:r>
      <w:proofErr w:type="spellStart"/>
      <w:r w:rsidR="0052656A">
        <w:t>makefile</w:t>
      </w:r>
      <w:proofErr w:type="spellEnd"/>
      <w:r w:rsidR="00E163E1">
        <w:t xml:space="preserve"> so that the </w:t>
      </w:r>
      <w:r w:rsidR="009B1B0F">
        <w:t xml:space="preserve">your customer </w:t>
      </w:r>
      <w:r w:rsidR="00E163E1">
        <w:t xml:space="preserve">DCT </w:t>
      </w:r>
      <w:r w:rsidR="009B1B0F">
        <w:t>is built</w:t>
      </w:r>
      <w:r w:rsidR="0052656A">
        <w:t>.</w:t>
      </w:r>
    </w:p>
    <w:p w14:paraId="2076C550" w14:textId="2D10CA65" w:rsidR="00BE21AE" w:rsidRDefault="004504F0" w:rsidP="00A061C4">
      <w:pPr>
        <w:keepNext/>
        <w:rPr>
          <w:b/>
          <w:u w:val="single"/>
        </w:rPr>
      </w:pPr>
      <w:r>
        <w:lastRenderedPageBreak/>
        <w:t xml:space="preserve"> </w:t>
      </w:r>
      <w:r w:rsidRPr="004504F0">
        <w:rPr>
          <w:b/>
          <w:u w:val="single"/>
        </w:rPr>
        <w:t>You can get a template for the file in the directory “include/</w:t>
      </w:r>
      <w:proofErr w:type="spellStart"/>
      <w:r w:rsidRPr="004504F0">
        <w:rPr>
          <w:b/>
          <w:u w:val="single"/>
        </w:rPr>
        <w:t>default_</w:t>
      </w:r>
      <w:r w:rsidR="00E703B2">
        <w:rPr>
          <w:b/>
          <w:u w:val="single"/>
        </w:rPr>
        <w:t>wifi_</w:t>
      </w:r>
      <w:r w:rsidRPr="004504F0">
        <w:rPr>
          <w:b/>
          <w:u w:val="single"/>
        </w:rPr>
        <w:t>config_dct.h</w:t>
      </w:r>
      <w:proofErr w:type="spellEnd"/>
      <w:r w:rsidRPr="004504F0">
        <w:rPr>
          <w:b/>
          <w:u w:val="single"/>
        </w:rPr>
        <w:t>”</w:t>
      </w:r>
    </w:p>
    <w:p w14:paraId="1212BB6A" w14:textId="4F8242B1" w:rsidR="00A47D13" w:rsidRDefault="00A47D13" w:rsidP="005A03F7">
      <w:pPr>
        <w:jc w:val="center"/>
      </w:pPr>
      <w:r w:rsidRPr="00A47D13">
        <w:rPr>
          <w:noProof/>
        </w:rPr>
        <w:drawing>
          <wp:inline distT="0" distB="0" distL="0" distR="0" wp14:anchorId="53456527" wp14:editId="684AC26D">
            <wp:extent cx="5327374" cy="32396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44048" cy="3249820"/>
                    </a:xfrm>
                    <a:prstGeom prst="rect">
                      <a:avLst/>
                    </a:prstGeom>
                  </pic:spPr>
                </pic:pic>
              </a:graphicData>
            </a:graphic>
          </wp:inline>
        </w:drawing>
      </w:r>
    </w:p>
    <w:p w14:paraId="5DF34394" w14:textId="12B4851C" w:rsidR="00A47D13" w:rsidRDefault="00A47D13" w:rsidP="00BE21AE">
      <w:r>
        <w:t xml:space="preserve">The device can </w:t>
      </w:r>
      <w:r w:rsidR="00E703B2">
        <w:t>operate in</w:t>
      </w:r>
      <w:r>
        <w:t xml:space="preserve"> three modes </w:t>
      </w:r>
      <w:r w:rsidR="00E703B2">
        <w:t>as seen</w:t>
      </w:r>
      <w:r>
        <w:t xml:space="preserve"> in the table above</w:t>
      </w:r>
      <w:r w:rsidR="00B46B71">
        <w:t>:</w:t>
      </w:r>
      <w:r>
        <w:t xml:space="preserve"> Configuration AP (lines 4-7), Soft AP (10-13), and Client Mode (lines 17-23).  It is also possible to have multiple network interfaces as well as support </w:t>
      </w:r>
      <w:r w:rsidR="00506736">
        <w:t>Wi-Fi</w:t>
      </w:r>
      <w:r>
        <w:t xml:space="preserve"> and Ethernet (line 26). </w:t>
      </w:r>
      <w:r w:rsidR="005A3F22">
        <w:t xml:space="preserve">  For the purposes of this chapter we will only be a CLIENT so you will only need to touch 20-23.</w:t>
      </w:r>
    </w:p>
    <w:p w14:paraId="7494084E" w14:textId="30DBBD09" w:rsidR="00A47D13" w:rsidRDefault="00A47D13" w:rsidP="00BE21AE">
      <w:r>
        <w:t>To find the definition (or possible definition</w:t>
      </w:r>
      <w:r w:rsidR="00B46B71">
        <w:t>s</w:t>
      </w:r>
      <w:r>
        <w:t>) of the #defines you can highlight</w:t>
      </w:r>
      <w:r w:rsidR="00464CE0">
        <w:t>,</w:t>
      </w:r>
      <w:r>
        <w:t xml:space="preserve"> right click, </w:t>
      </w:r>
      <w:r w:rsidR="00464CE0">
        <w:t xml:space="preserve">and </w:t>
      </w:r>
      <w:r>
        <w:t>select “</w:t>
      </w:r>
      <w:r w:rsidR="00464CE0">
        <w:t>O</w:t>
      </w:r>
      <w:r>
        <w:t xml:space="preserve">pen declaration”.  For example, if you </w:t>
      </w:r>
      <w:r w:rsidR="00464CE0">
        <w:t>open the declaration of</w:t>
      </w:r>
      <w:r>
        <w:t xml:space="preserve"> “WICED_SECURITY_OPEN”</w:t>
      </w:r>
      <w:r w:rsidR="00464CE0">
        <w:t>, it will take you to:</w:t>
      </w:r>
    </w:p>
    <w:p w14:paraId="04F2049C" w14:textId="2B060E7F" w:rsidR="00A47D13" w:rsidRDefault="00A47D13" w:rsidP="005A03F7">
      <w:pPr>
        <w:jc w:val="center"/>
      </w:pPr>
      <w:r w:rsidRPr="00A47D13">
        <w:rPr>
          <w:noProof/>
        </w:rPr>
        <w:drawing>
          <wp:inline distT="0" distB="0" distL="0" distR="0" wp14:anchorId="2266D80F" wp14:editId="041D0C07">
            <wp:extent cx="5507928" cy="29340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62902" cy="2963316"/>
                    </a:xfrm>
                    <a:prstGeom prst="rect">
                      <a:avLst/>
                    </a:prstGeom>
                  </pic:spPr>
                </pic:pic>
              </a:graphicData>
            </a:graphic>
          </wp:inline>
        </w:drawing>
      </w:r>
    </w:p>
    <w:p w14:paraId="1946A8C8" w14:textId="2CF2079D" w:rsidR="00724B2D" w:rsidRDefault="00724B2D" w:rsidP="00227150">
      <w:pPr>
        <w:pStyle w:val="Heading3"/>
      </w:pPr>
      <w:r>
        <w:lastRenderedPageBreak/>
        <w:t>Documentation</w:t>
      </w:r>
    </w:p>
    <w:p w14:paraId="46C5CA63" w14:textId="7B26B57F" w:rsidR="00724B2D" w:rsidRDefault="00724B2D" w:rsidP="00724B2D">
      <w:r>
        <w:t>The relevant documentation for the networking management function</w:t>
      </w:r>
      <w:r w:rsidR="00C578AF">
        <w:t>s are</w:t>
      </w:r>
      <w:r>
        <w:t xml:space="preserve"> in the WICED-SDK documentation under Components</w:t>
      </w:r>
      <w:r>
        <w:sym w:font="Wingdings" w:char="F0E0"/>
      </w:r>
      <w:r>
        <w:t>Management</w:t>
      </w:r>
      <w:r>
        <w:sym w:font="Wingdings" w:char="F0E0"/>
      </w:r>
      <w:r>
        <w:t>Network Management</w:t>
      </w:r>
      <w:r w:rsidR="00C717E0">
        <w:t>.</w:t>
      </w:r>
    </w:p>
    <w:p w14:paraId="5C1AEF18" w14:textId="13DBD97F" w:rsidR="00724B2D" w:rsidRDefault="00724B2D" w:rsidP="00724B2D">
      <w:r w:rsidRPr="00724B2D">
        <w:rPr>
          <w:noProof/>
        </w:rPr>
        <w:drawing>
          <wp:inline distT="0" distB="0" distL="0" distR="0" wp14:anchorId="74339CF9" wp14:editId="0BB0A386">
            <wp:extent cx="5943600" cy="295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952115"/>
                    </a:xfrm>
                    <a:prstGeom prst="rect">
                      <a:avLst/>
                    </a:prstGeom>
                  </pic:spPr>
                </pic:pic>
              </a:graphicData>
            </a:graphic>
          </wp:inline>
        </w:drawing>
      </w:r>
    </w:p>
    <w:p w14:paraId="496F8923" w14:textId="515A6712" w:rsidR="00B83EBB" w:rsidRDefault="00B83EBB" w:rsidP="00724B2D">
      <w:r>
        <w:t xml:space="preserve">Functions that allows you to interface with the </w:t>
      </w:r>
      <w:r w:rsidR="0081112A">
        <w:t>R</w:t>
      </w:r>
      <w:r w:rsidR="008F7570">
        <w:t xml:space="preserve">aw </w:t>
      </w:r>
      <w:r>
        <w:t>IP networking are available in the documentation under Components</w:t>
      </w:r>
      <w:r>
        <w:sym w:font="Wingdings" w:char="F0E0"/>
      </w:r>
      <w:r>
        <w:t>IP Communication</w:t>
      </w:r>
      <w:r w:rsidR="008F7570">
        <w:sym w:font="Wingdings" w:char="F0E0"/>
      </w:r>
      <w:r w:rsidR="008F7570">
        <w:t>Raw IP.</w:t>
      </w:r>
    </w:p>
    <w:p w14:paraId="56ECE2B9" w14:textId="2CBDA9E9" w:rsidR="00B83EBB" w:rsidRDefault="00B83EBB" w:rsidP="00724B2D">
      <w:r w:rsidRPr="00B83EBB">
        <w:rPr>
          <w:noProof/>
        </w:rPr>
        <w:drawing>
          <wp:inline distT="0" distB="0" distL="0" distR="0" wp14:anchorId="032C1914" wp14:editId="616D4B6B">
            <wp:extent cx="5943600" cy="2675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675255"/>
                    </a:xfrm>
                    <a:prstGeom prst="rect">
                      <a:avLst/>
                    </a:prstGeom>
                  </pic:spPr>
                </pic:pic>
              </a:graphicData>
            </a:graphic>
          </wp:inline>
        </w:drawing>
      </w:r>
    </w:p>
    <w:p w14:paraId="6781384A" w14:textId="77777777" w:rsidR="00243F05" w:rsidRDefault="00243F05" w:rsidP="00724B2D"/>
    <w:p w14:paraId="63594D97" w14:textId="5DF421D0" w:rsidR="00243F05" w:rsidRPr="00724B2D" w:rsidRDefault="00243F05" w:rsidP="00724B2D">
      <w:r>
        <w:t>In add</w:t>
      </w:r>
      <w:r w:rsidR="00872BFF">
        <w:t>ition</w:t>
      </w:r>
      <w:r>
        <w:t>, there is a document called WICED-DCT.pdf in the Doc directory that includes a discussion of the DCT.</w:t>
      </w:r>
    </w:p>
    <w:p w14:paraId="1B939F11" w14:textId="77777777" w:rsidR="00C74007" w:rsidRDefault="00C74007" w:rsidP="00227150">
      <w:pPr>
        <w:pStyle w:val="Heading3"/>
      </w:pPr>
      <w:r>
        <w:lastRenderedPageBreak/>
        <w:t>Introducers</w:t>
      </w:r>
    </w:p>
    <w:p w14:paraId="52322478" w14:textId="73FDA374" w:rsidR="00EB58AB" w:rsidRDefault="00E045AD" w:rsidP="00EB58AB">
      <w:r>
        <w:t>One of the main difficulties of getting I</w:t>
      </w:r>
      <w:r w:rsidR="006909E0">
        <w:t>o</w:t>
      </w:r>
      <w:r>
        <w:t>T devices connected to the network is configuring the network information.  There are a number of possible strategies for solving this problem including:</w:t>
      </w:r>
    </w:p>
    <w:p w14:paraId="6147E665" w14:textId="64E15CAE" w:rsidR="00E045AD" w:rsidRDefault="00E045AD" w:rsidP="00E045AD">
      <w:pPr>
        <w:pStyle w:val="ListParagraph"/>
        <w:numPr>
          <w:ilvl w:val="0"/>
          <w:numId w:val="30"/>
        </w:numPr>
      </w:pPr>
      <w:r>
        <w:t>Connecting to the I</w:t>
      </w:r>
      <w:r w:rsidR="006909E0">
        <w:t>o</w:t>
      </w:r>
      <w:r>
        <w:t xml:space="preserve">T device </w:t>
      </w:r>
      <w:r w:rsidR="003B25C4">
        <w:t xml:space="preserve">using </w:t>
      </w:r>
      <w:r>
        <w:t>Bluetooth and then using a phone based App to configure the device</w:t>
      </w:r>
      <w:r w:rsidR="003B25C4">
        <w:t>.</w:t>
      </w:r>
    </w:p>
    <w:p w14:paraId="61B000E2" w14:textId="7DFE02B0" w:rsidR="00E045AD" w:rsidRDefault="00E045AD" w:rsidP="00E045AD">
      <w:pPr>
        <w:pStyle w:val="ListParagraph"/>
        <w:numPr>
          <w:ilvl w:val="0"/>
          <w:numId w:val="30"/>
        </w:numPr>
      </w:pPr>
      <w:r>
        <w:t>Connecting the I</w:t>
      </w:r>
      <w:r w:rsidR="006909E0">
        <w:t>o</w:t>
      </w:r>
      <w:r>
        <w:t xml:space="preserve">T device to a computer </w:t>
      </w:r>
      <w:r w:rsidR="003B25C4">
        <w:t xml:space="preserve">using a </w:t>
      </w:r>
      <w:r>
        <w:t>USB or Serial connection and then configuring the device with a computer based application</w:t>
      </w:r>
      <w:r w:rsidR="003B25C4">
        <w:t>.</w:t>
      </w:r>
    </w:p>
    <w:p w14:paraId="105D8961" w14:textId="3FF1A6A0" w:rsidR="00E045AD" w:rsidRDefault="00BC66C6" w:rsidP="00E045AD">
      <w:pPr>
        <w:pStyle w:val="ListParagraph"/>
        <w:numPr>
          <w:ilvl w:val="0"/>
          <w:numId w:val="30"/>
        </w:numPr>
      </w:pPr>
      <w:r>
        <w:t xml:space="preserve">Starting a </w:t>
      </w:r>
      <w:r w:rsidR="00506736">
        <w:t>Wi-Fi</w:t>
      </w:r>
      <w:r w:rsidR="00E045AD">
        <w:t xml:space="preserve"> Access Point with a web server on the I</w:t>
      </w:r>
      <w:r w:rsidR="006909E0">
        <w:t>o</w:t>
      </w:r>
      <w:r w:rsidR="00E045AD">
        <w:t>T device, then connecting to the I</w:t>
      </w:r>
      <w:r w:rsidR="006909E0">
        <w:t>o</w:t>
      </w:r>
      <w:r w:rsidR="00E045AD">
        <w:t>T device</w:t>
      </w:r>
      <w:r>
        <w:t xml:space="preserve"> with a computer or a cellphone.</w:t>
      </w:r>
      <w:r w:rsidR="003B25C4">
        <w:t xml:space="preserve"> The device configuration section of the DCT is used for this purpose.</w:t>
      </w:r>
    </w:p>
    <w:p w14:paraId="0E211A66" w14:textId="40ACD256" w:rsidR="00BC66C6" w:rsidRDefault="00BC66C6" w:rsidP="00E045AD">
      <w:pPr>
        <w:pStyle w:val="ListParagraph"/>
        <w:numPr>
          <w:ilvl w:val="0"/>
          <w:numId w:val="30"/>
        </w:numPr>
      </w:pPr>
      <w:r>
        <w:t>Preprogramming the device with the required information</w:t>
      </w:r>
      <w:r w:rsidR="003B25C4">
        <w:t>.</w:t>
      </w:r>
    </w:p>
    <w:p w14:paraId="4674B29D" w14:textId="58573470" w:rsidR="00BC66C6" w:rsidRPr="00EB58AB" w:rsidRDefault="00BC66C6" w:rsidP="00BC66C6">
      <w:r>
        <w:t>WICED supports all of these methods.  In this class we use the pre-programmed method in the interest of simplicity and time.  However, each of the other methods are demonstrated in the sample applications.</w:t>
      </w:r>
    </w:p>
    <w:p w14:paraId="33079DA3" w14:textId="77777777" w:rsidR="00380126" w:rsidRDefault="00380126">
      <w:pPr>
        <w:rPr>
          <w:rFonts w:ascii="Cambria" w:eastAsia="Times New Roman" w:hAnsi="Cambria"/>
          <w:b/>
          <w:bCs/>
          <w:color w:val="4F81BD"/>
          <w:sz w:val="26"/>
          <w:szCs w:val="26"/>
        </w:rPr>
      </w:pPr>
      <w:r>
        <w:br w:type="page"/>
      </w:r>
    </w:p>
    <w:p w14:paraId="1DCDCBE6" w14:textId="0D5FE602" w:rsidR="00B73473" w:rsidRPr="00B73473" w:rsidRDefault="00142375" w:rsidP="00B73473">
      <w:pPr>
        <w:pStyle w:val="Heading2"/>
      </w:pPr>
      <w:r>
        <w:lastRenderedPageBreak/>
        <w:t>Exercise(s)</w:t>
      </w:r>
    </w:p>
    <w:p w14:paraId="39822A61" w14:textId="19296690" w:rsidR="004D5FF5" w:rsidRDefault="00B73473">
      <w:pPr>
        <w:pStyle w:val="Heading3"/>
      </w:pPr>
      <w:r>
        <w:t>01 C</w:t>
      </w:r>
      <w:r w:rsidR="00724B2D">
        <w:t>reate an A</w:t>
      </w:r>
      <w:r>
        <w:t>pp that attaches to an open network</w:t>
      </w:r>
      <w:r w:rsidR="00724B2D">
        <w:t xml:space="preserve">, have the LED blink red on failure and green on </w:t>
      </w:r>
      <w:r w:rsidR="00FA3AE1">
        <w:t>success</w:t>
      </w:r>
    </w:p>
    <w:p w14:paraId="43AE3377" w14:textId="78283A56" w:rsidR="00724B2D" w:rsidRDefault="00724B2D" w:rsidP="0081112A">
      <w:pPr>
        <w:pStyle w:val="ListParagraph"/>
        <w:keepNext/>
        <w:numPr>
          <w:ilvl w:val="0"/>
          <w:numId w:val="28"/>
        </w:numPr>
      </w:pPr>
      <w:r>
        <w:t>Make a new folder</w:t>
      </w:r>
      <w:r w:rsidR="00AF42B5">
        <w:t xml:space="preserve"> called 05 and </w:t>
      </w:r>
      <w:r w:rsidR="00452E08">
        <w:t xml:space="preserve">a sub-folder called </w:t>
      </w:r>
      <w:r w:rsidR="004A39FA">
        <w:t>01_</w:t>
      </w:r>
      <w:r w:rsidR="00D83307">
        <w:t>attach_o</w:t>
      </w:r>
      <w:r w:rsidR="004A39FA">
        <w:t>pen</w:t>
      </w:r>
      <w:r w:rsidR="00AF42B5">
        <w:t>.</w:t>
      </w:r>
    </w:p>
    <w:p w14:paraId="1D501AE1" w14:textId="502F6313" w:rsidR="00724B2D" w:rsidRDefault="00724B2D" w:rsidP="0081112A">
      <w:pPr>
        <w:pStyle w:val="ListParagraph"/>
        <w:keepNext/>
        <w:numPr>
          <w:ilvl w:val="0"/>
          <w:numId w:val="28"/>
        </w:numPr>
      </w:pPr>
      <w:r>
        <w:t xml:space="preserve">Copy the template </w:t>
      </w:r>
      <w:proofErr w:type="spellStart"/>
      <w:r>
        <w:t>default_</w:t>
      </w:r>
      <w:r w:rsidR="001E419A">
        <w:t>w</w:t>
      </w:r>
      <w:r w:rsidR="00506736">
        <w:t>i</w:t>
      </w:r>
      <w:r w:rsidR="001E419A">
        <w:t>f</w:t>
      </w:r>
      <w:r w:rsidR="00506736">
        <w:t>i</w:t>
      </w:r>
      <w:r>
        <w:t>_config_dct.h</w:t>
      </w:r>
      <w:proofErr w:type="spellEnd"/>
      <w:r>
        <w:t xml:space="preserve"> and name it </w:t>
      </w:r>
      <w:proofErr w:type="spellStart"/>
      <w:r w:rsidR="001E419A">
        <w:t>wif</w:t>
      </w:r>
      <w:r w:rsidR="00506736">
        <w:t>i</w:t>
      </w:r>
      <w:r>
        <w:t>_config_dct.h</w:t>
      </w:r>
      <w:proofErr w:type="spellEnd"/>
      <w:r w:rsidR="00AF42B5">
        <w:t>.</w:t>
      </w:r>
    </w:p>
    <w:p w14:paraId="6713A56A" w14:textId="6F8F6D31" w:rsidR="00901B95" w:rsidRDefault="00901B95" w:rsidP="00B02432">
      <w:pPr>
        <w:pStyle w:val="ListParagraph"/>
        <w:keepNext/>
        <w:numPr>
          <w:ilvl w:val="1"/>
          <w:numId w:val="28"/>
        </w:numPr>
      </w:pPr>
      <w:r>
        <w:t>Hint: Remember it is in the WICED include directory.</w:t>
      </w:r>
    </w:p>
    <w:p w14:paraId="4878B801" w14:textId="1582EDF2" w:rsidR="00724B2D" w:rsidRDefault="00724B2D" w:rsidP="0081112A">
      <w:pPr>
        <w:pStyle w:val="ListParagraph"/>
        <w:keepNext/>
        <w:numPr>
          <w:ilvl w:val="0"/>
          <w:numId w:val="28"/>
        </w:numPr>
      </w:pPr>
      <w:r>
        <w:t xml:space="preserve">Modify </w:t>
      </w:r>
      <w:proofErr w:type="spellStart"/>
      <w:r w:rsidR="001E419A">
        <w:t>wif</w:t>
      </w:r>
      <w:r w:rsidR="00506736">
        <w:t>i</w:t>
      </w:r>
      <w:r>
        <w:t>_config_dct.h</w:t>
      </w:r>
      <w:proofErr w:type="spellEnd"/>
      <w:r w:rsidR="00AF42B5">
        <w:t>.</w:t>
      </w:r>
    </w:p>
    <w:p w14:paraId="6EF83579" w14:textId="5452CAAF" w:rsidR="00724B2D" w:rsidRDefault="00724B2D" w:rsidP="0081112A">
      <w:pPr>
        <w:pStyle w:val="ListParagraph"/>
        <w:keepNext/>
        <w:numPr>
          <w:ilvl w:val="0"/>
          <w:numId w:val="28"/>
        </w:numPr>
      </w:pPr>
      <w:r>
        <w:t xml:space="preserve">Create and modify the </w:t>
      </w:r>
      <w:proofErr w:type="spellStart"/>
      <w:r>
        <w:t>makefile</w:t>
      </w:r>
      <w:proofErr w:type="spellEnd"/>
      <w:r w:rsidR="00FA3AE1">
        <w:t xml:space="preserve"> (don’t forget to add the </w:t>
      </w:r>
      <w:r w:rsidR="001E3FE3">
        <w:t xml:space="preserve">#define for </w:t>
      </w:r>
      <w:r w:rsidR="00506736">
        <w:t>WI-FI</w:t>
      </w:r>
      <w:r w:rsidR="00FA3AE1">
        <w:t>_CONFIG_DCT_H)</w:t>
      </w:r>
      <w:r w:rsidR="00AF42B5">
        <w:t>.</w:t>
      </w:r>
    </w:p>
    <w:p w14:paraId="3D2318C1" w14:textId="577E1A3E" w:rsidR="00724B2D" w:rsidRDefault="00724B2D" w:rsidP="0081112A">
      <w:pPr>
        <w:pStyle w:val="ListParagraph"/>
        <w:keepNext/>
        <w:numPr>
          <w:ilvl w:val="0"/>
          <w:numId w:val="28"/>
        </w:numPr>
      </w:pPr>
      <w:r>
        <w:t xml:space="preserve">Create the project </w:t>
      </w:r>
      <w:proofErr w:type="spellStart"/>
      <w:r>
        <w:t>name.c</w:t>
      </w:r>
      <w:proofErr w:type="spellEnd"/>
      <w:r>
        <w:t xml:space="preserve"> (use the function </w:t>
      </w:r>
      <w:commentRangeStart w:id="1"/>
      <w:proofErr w:type="spellStart"/>
      <w:r>
        <w:t>wiced_network_up</w:t>
      </w:r>
      <w:commentRangeEnd w:id="1"/>
      <w:proofErr w:type="spellEnd"/>
      <w:r w:rsidR="00C717E0">
        <w:rPr>
          <w:rStyle w:val="CommentReference"/>
        </w:rPr>
        <w:commentReference w:id="1"/>
      </w:r>
      <w:r w:rsidR="00FA3AE1">
        <w:t xml:space="preserve"> to read the DCT and start the network</w:t>
      </w:r>
      <w:r>
        <w:t>)</w:t>
      </w:r>
      <w:r w:rsidR="00AF42B5">
        <w:t>.</w:t>
      </w:r>
    </w:p>
    <w:p w14:paraId="08E3E8F3" w14:textId="1BC195EA" w:rsidR="00724B2D" w:rsidRDefault="00724B2D" w:rsidP="0081112A">
      <w:pPr>
        <w:pStyle w:val="ListParagraph"/>
        <w:keepNext/>
        <w:numPr>
          <w:ilvl w:val="0"/>
          <w:numId w:val="28"/>
        </w:numPr>
      </w:pPr>
      <w:r>
        <w:t xml:space="preserve">Check the </w:t>
      </w:r>
      <w:commentRangeStart w:id="2"/>
      <w:r>
        <w:t xml:space="preserve">error codes </w:t>
      </w:r>
      <w:commentRangeEnd w:id="2"/>
      <w:r w:rsidR="006374A7">
        <w:rPr>
          <w:rStyle w:val="CommentReference"/>
        </w:rPr>
        <w:commentReference w:id="2"/>
      </w:r>
      <w:r>
        <w:t>and do the appropriate blinking</w:t>
      </w:r>
      <w:r w:rsidR="00AF42B5">
        <w:t>.</w:t>
      </w:r>
    </w:p>
    <w:p w14:paraId="104453C7" w14:textId="2C63DB2F" w:rsidR="006F2542" w:rsidRDefault="006F2542" w:rsidP="006F2542">
      <w:pPr>
        <w:pStyle w:val="Heading3"/>
      </w:pPr>
      <w:r>
        <w:t xml:space="preserve">02 </w:t>
      </w:r>
      <w:r w:rsidR="00D131A5">
        <w:t>Create a new app by copy/m</w:t>
      </w:r>
      <w:r w:rsidR="001F598A">
        <w:t>odify</w:t>
      </w:r>
      <w:r w:rsidR="00D131A5">
        <w:t>ing</w:t>
      </w:r>
      <w:r w:rsidR="001F598A">
        <w:t xml:space="preserve"> (</w:t>
      </w:r>
      <w:r w:rsidR="00D131A5">
        <w:t>01</w:t>
      </w:r>
      <w:r w:rsidR="001F598A">
        <w:t>)</w:t>
      </w:r>
      <w:r>
        <w:t xml:space="preserve"> to a</w:t>
      </w:r>
      <w:r w:rsidR="001F598A">
        <w:t>ttach to a</w:t>
      </w:r>
      <w:r>
        <w:t xml:space="preserve"> WPA2 PSK network</w:t>
      </w:r>
    </w:p>
    <w:p w14:paraId="284EA8A6" w14:textId="18AE9AA8" w:rsidR="006F2542" w:rsidRDefault="001F598A" w:rsidP="006F2542">
      <w:pPr>
        <w:pStyle w:val="Heading3"/>
      </w:pPr>
      <w:r>
        <w:t xml:space="preserve">03 </w:t>
      </w:r>
      <w:r w:rsidR="00D131A5">
        <w:t>Create a new app by copy/modifying</w:t>
      </w:r>
      <w:r>
        <w:t xml:space="preserve"> (02</w:t>
      </w:r>
      <w:r w:rsidR="006F2542">
        <w:t>) to print out networking information</w:t>
      </w:r>
      <w:r w:rsidR="009B1B0F">
        <w:t xml:space="preserve"> (Hint: look at the API guide section on “Raw IP”</w:t>
      </w:r>
      <w:r w:rsidR="00970A7E">
        <w:t>)</w:t>
      </w:r>
    </w:p>
    <w:p w14:paraId="7607D169" w14:textId="3D20889C" w:rsidR="00BC66C6" w:rsidRDefault="00BC66C6" w:rsidP="00BC66C6">
      <w:pPr>
        <w:pStyle w:val="ListParagraph"/>
        <w:numPr>
          <w:ilvl w:val="0"/>
          <w:numId w:val="33"/>
        </w:numPr>
      </w:pPr>
      <w:r>
        <w:t>IP address</w:t>
      </w:r>
      <w:r w:rsidR="009B1B0F">
        <w:t xml:space="preserve"> (wiced_ip_get_ipv4_address)</w:t>
      </w:r>
    </w:p>
    <w:p w14:paraId="364C45FB" w14:textId="2425ADD4" w:rsidR="00BC66C6" w:rsidRDefault="00BC66C6" w:rsidP="00BC66C6">
      <w:pPr>
        <w:pStyle w:val="ListParagraph"/>
        <w:numPr>
          <w:ilvl w:val="0"/>
          <w:numId w:val="33"/>
        </w:numPr>
      </w:pPr>
      <w:r>
        <w:t>Netmask</w:t>
      </w:r>
      <w:r w:rsidR="009B1B0F">
        <w:t xml:space="preserve"> (</w:t>
      </w:r>
      <w:proofErr w:type="spellStart"/>
      <w:r w:rsidR="009B1B0F">
        <w:t>wiced_ip_get_netmask</w:t>
      </w:r>
      <w:proofErr w:type="spellEnd"/>
      <w:r w:rsidR="009B1B0F">
        <w:t>)</w:t>
      </w:r>
    </w:p>
    <w:p w14:paraId="64B80D2C" w14:textId="2CC3ACB1" w:rsidR="00BC66C6" w:rsidRDefault="00BC66C6" w:rsidP="00BC66C6">
      <w:pPr>
        <w:pStyle w:val="ListParagraph"/>
        <w:numPr>
          <w:ilvl w:val="0"/>
          <w:numId w:val="33"/>
        </w:numPr>
      </w:pPr>
      <w:r>
        <w:t>Router</w:t>
      </w:r>
      <w:r w:rsidR="009B1B0F">
        <w:t xml:space="preserve"> (</w:t>
      </w:r>
      <w:proofErr w:type="spellStart"/>
      <w:r w:rsidR="009B1B0F">
        <w:t>wiced_get_gateway_address</w:t>
      </w:r>
      <w:proofErr w:type="spellEnd"/>
      <w:r w:rsidR="009B1B0F">
        <w:t>)</w:t>
      </w:r>
    </w:p>
    <w:p w14:paraId="7D6B4ED4" w14:textId="3C33514F" w:rsidR="00BC66C6" w:rsidRDefault="00BC66C6" w:rsidP="00BC66C6">
      <w:pPr>
        <w:pStyle w:val="ListParagraph"/>
        <w:numPr>
          <w:ilvl w:val="0"/>
          <w:numId w:val="33"/>
        </w:numPr>
      </w:pPr>
      <w:r>
        <w:t xml:space="preserve">The IP address of </w:t>
      </w:r>
      <w:hyperlink r:id="rId50" w:history="1">
        <w:r w:rsidR="005404D0" w:rsidRPr="006956E4">
          <w:rPr>
            <w:rStyle w:val="Hyperlink"/>
          </w:rPr>
          <w:t>www.cypress.com</w:t>
        </w:r>
      </w:hyperlink>
      <w:r w:rsidR="009B1B0F" w:rsidRPr="0081112A">
        <w:rPr>
          <w:rStyle w:val="Hyperlink"/>
          <w:u w:val="none"/>
        </w:rPr>
        <w:t xml:space="preserve"> </w:t>
      </w:r>
      <w:r w:rsidR="009B1B0F" w:rsidRPr="0081112A">
        <w:rPr>
          <w:rStyle w:val="Hyperlink"/>
          <w:color w:val="auto"/>
        </w:rPr>
        <w:t>(</w:t>
      </w:r>
      <w:proofErr w:type="spellStart"/>
      <w:r w:rsidR="009B1B0F" w:rsidRPr="0081112A">
        <w:rPr>
          <w:rStyle w:val="Hyperlink"/>
          <w:color w:val="auto"/>
        </w:rPr>
        <w:t>wiced_hostname_lookup</w:t>
      </w:r>
      <w:proofErr w:type="spellEnd"/>
      <w:r w:rsidR="009B1B0F" w:rsidRPr="0081112A">
        <w:rPr>
          <w:rStyle w:val="Hyperlink"/>
          <w:color w:val="auto"/>
        </w:rPr>
        <w:t>)</w:t>
      </w:r>
    </w:p>
    <w:p w14:paraId="58DD5766" w14:textId="2D9654BC" w:rsidR="005404D0" w:rsidRPr="00BC66C6" w:rsidRDefault="005404D0" w:rsidP="00BC66C6">
      <w:pPr>
        <w:pStyle w:val="ListParagraph"/>
        <w:numPr>
          <w:ilvl w:val="0"/>
          <w:numId w:val="33"/>
        </w:numPr>
      </w:pPr>
      <w:r>
        <w:t>MAC Address of your device</w:t>
      </w:r>
      <w:r w:rsidR="00970A7E">
        <w:t xml:space="preserve"> (</w:t>
      </w:r>
      <w:proofErr w:type="spellStart"/>
      <w:r w:rsidR="00970A7E">
        <w:t>wwd_wifi_get_mac_address</w:t>
      </w:r>
      <w:proofErr w:type="spellEnd"/>
      <w:r w:rsidR="00970A7E">
        <w:t>)</w:t>
      </w:r>
    </w:p>
    <w:p w14:paraId="2483A4F3" w14:textId="3E24868F" w:rsidR="00BC66C6" w:rsidRDefault="006F2542" w:rsidP="004D5FF5">
      <w:pPr>
        <w:pStyle w:val="Heading3"/>
      </w:pPr>
      <w:r>
        <w:t xml:space="preserve">04 </w:t>
      </w:r>
      <w:r w:rsidR="00BC66C6">
        <w:t>Create an application that can switch between two different SSIDs</w:t>
      </w:r>
    </w:p>
    <w:p w14:paraId="1A4B03BB" w14:textId="5F5941EF" w:rsidR="00BC66C6" w:rsidRDefault="00BC66C6" w:rsidP="00BC66C6">
      <w:pPr>
        <w:pStyle w:val="ListParagraph"/>
        <w:numPr>
          <w:ilvl w:val="0"/>
          <w:numId w:val="31"/>
        </w:numPr>
      </w:pPr>
      <w:r>
        <w:t>Start the Application and connect to the SSID that is currently in the DCT</w:t>
      </w:r>
      <w:r w:rsidR="00A65695">
        <w:t>.</w:t>
      </w:r>
    </w:p>
    <w:p w14:paraId="0E0764A8" w14:textId="30CECF6C" w:rsidR="00BC66C6" w:rsidRDefault="00BC66C6" w:rsidP="00BC66C6">
      <w:pPr>
        <w:pStyle w:val="ListParagraph"/>
        <w:numPr>
          <w:ilvl w:val="0"/>
          <w:numId w:val="31"/>
        </w:numPr>
      </w:pPr>
      <w:r>
        <w:t xml:space="preserve">If the user presses a button, switch SSIDs, </w:t>
      </w:r>
      <w:commentRangeStart w:id="3"/>
      <w:r>
        <w:t>write the DCT</w:t>
      </w:r>
      <w:commentRangeEnd w:id="3"/>
      <w:r w:rsidR="00386A2F">
        <w:rPr>
          <w:rStyle w:val="CommentReference"/>
        </w:rPr>
        <w:commentReference w:id="3"/>
      </w:r>
      <w:r>
        <w:t>, print diagnostics</w:t>
      </w:r>
      <w:r w:rsidR="00905449">
        <w:t xml:space="preserve"> and </w:t>
      </w:r>
      <w:commentRangeStart w:id="4"/>
      <w:r w:rsidR="00905449">
        <w:t>reboot the device</w:t>
      </w:r>
      <w:commentRangeEnd w:id="4"/>
      <w:r w:rsidR="000362EE">
        <w:rPr>
          <w:rStyle w:val="CommentReference"/>
        </w:rPr>
        <w:commentReference w:id="4"/>
      </w:r>
    </w:p>
    <w:p w14:paraId="7F731AE8" w14:textId="1177034E" w:rsidR="00BC66C6" w:rsidRPr="00BC66C6" w:rsidRDefault="00BC66C6" w:rsidP="00BC66C6">
      <w:pPr>
        <w:pStyle w:val="ListParagraph"/>
        <w:numPr>
          <w:ilvl w:val="0"/>
          <w:numId w:val="31"/>
        </w:numPr>
      </w:pPr>
      <w:r>
        <w:t xml:space="preserve">Demonstrate that the SSID is saved by switching </w:t>
      </w:r>
      <w:r w:rsidR="00905449">
        <w:t>and watching the display</w:t>
      </w:r>
      <w:r w:rsidR="00A65695">
        <w:t>.</w:t>
      </w:r>
    </w:p>
    <w:p w14:paraId="1AC7437E" w14:textId="2825CBDA" w:rsidR="004D5FF5" w:rsidRDefault="00BC66C6" w:rsidP="004D5FF5">
      <w:pPr>
        <w:pStyle w:val="Heading3"/>
      </w:pPr>
      <w:r>
        <w:t xml:space="preserve">05 Create an application that </w:t>
      </w:r>
      <w:r w:rsidR="00CC6A56">
        <w:t xml:space="preserve">allows </w:t>
      </w:r>
      <w:r>
        <w:t xml:space="preserve">the user </w:t>
      </w:r>
      <w:r w:rsidR="00CC6A56">
        <w:t xml:space="preserve">to </w:t>
      </w:r>
      <w:r w:rsidR="004D5FF5">
        <w:t>enter the SSID</w:t>
      </w:r>
      <w:r w:rsidR="006F2542">
        <w:t xml:space="preserve"> and passphrase</w:t>
      </w:r>
      <w:r w:rsidR="004D5FF5">
        <w:t xml:space="preserve"> and write to the DCT</w:t>
      </w:r>
    </w:p>
    <w:p w14:paraId="5BB653AB" w14:textId="4025796E" w:rsidR="00BC66C6" w:rsidRDefault="00BC66C6" w:rsidP="00BC66C6">
      <w:pPr>
        <w:pStyle w:val="ListParagraph"/>
        <w:numPr>
          <w:ilvl w:val="0"/>
          <w:numId w:val="32"/>
        </w:numPr>
      </w:pPr>
      <w:r>
        <w:t>Start the Application and connect to the SSID that is currently in the DCT</w:t>
      </w:r>
      <w:r w:rsidR="00A65695">
        <w:t>.</w:t>
      </w:r>
    </w:p>
    <w:p w14:paraId="6C79777D" w14:textId="4D0A38F2" w:rsidR="00BC66C6" w:rsidRDefault="00BC66C6" w:rsidP="00BC66C6">
      <w:pPr>
        <w:pStyle w:val="ListParagraph"/>
        <w:numPr>
          <w:ilvl w:val="0"/>
          <w:numId w:val="32"/>
        </w:numPr>
      </w:pPr>
      <w:r>
        <w:t>Wait for user input, take and validate the user input, write to the DCT</w:t>
      </w:r>
      <w:r w:rsidR="00A65695">
        <w:t>.</w:t>
      </w:r>
    </w:p>
    <w:p w14:paraId="0C0B5433" w14:textId="258E909B" w:rsidR="00BC66C6" w:rsidRDefault="00BC66C6" w:rsidP="00BC66C6">
      <w:pPr>
        <w:pStyle w:val="ListParagraph"/>
        <w:numPr>
          <w:ilvl w:val="0"/>
          <w:numId w:val="32"/>
        </w:numPr>
      </w:pPr>
      <w:commentRangeStart w:id="5"/>
      <w:r>
        <w:t xml:space="preserve">Reattach </w:t>
      </w:r>
      <w:commentRangeEnd w:id="5"/>
      <w:r w:rsidR="00CD2390">
        <w:rPr>
          <w:rStyle w:val="CommentReference"/>
        </w:rPr>
        <w:commentReference w:id="5"/>
      </w:r>
      <w:r>
        <w:t>to the network</w:t>
      </w:r>
      <w:r w:rsidR="00A65695">
        <w:t>.</w:t>
      </w:r>
    </w:p>
    <w:p w14:paraId="5F2A9672" w14:textId="1C377216" w:rsidR="00BC66C6" w:rsidRPr="00BC66C6" w:rsidRDefault="00BC66C6" w:rsidP="00BC66C6">
      <w:pPr>
        <w:pStyle w:val="ListParagraph"/>
        <w:numPr>
          <w:ilvl w:val="0"/>
          <w:numId w:val="32"/>
        </w:numPr>
      </w:pPr>
      <w:r>
        <w:t xml:space="preserve">Demonstrate that </w:t>
      </w:r>
      <w:r w:rsidR="00A65695">
        <w:t>the information</w:t>
      </w:r>
      <w:r>
        <w:t xml:space="preserve"> is saved by rebooting</w:t>
      </w:r>
      <w:r w:rsidR="00A65695">
        <w:t>.</w:t>
      </w:r>
    </w:p>
    <w:p w14:paraId="5434CD2D" w14:textId="77777777" w:rsidR="00380126" w:rsidRDefault="00380126">
      <w:pPr>
        <w:rPr>
          <w:rFonts w:ascii="Cambria" w:eastAsia="Times New Roman" w:hAnsi="Cambria"/>
          <w:b/>
          <w:bCs/>
          <w:color w:val="4F81BD"/>
          <w:sz w:val="26"/>
          <w:szCs w:val="26"/>
        </w:rPr>
      </w:pPr>
      <w:r>
        <w:br w:type="page"/>
      </w:r>
    </w:p>
    <w:p w14:paraId="1680BA9C" w14:textId="463757EC" w:rsidR="00671228" w:rsidRDefault="00671228" w:rsidP="005404D0">
      <w:pPr>
        <w:pStyle w:val="Heading2"/>
      </w:pPr>
      <w:r>
        <w:lastRenderedPageBreak/>
        <w:t>Related Example “Apps”</w:t>
      </w:r>
    </w:p>
    <w:p w14:paraId="43B8405C" w14:textId="77777777" w:rsidR="00A65695" w:rsidRPr="005A03F7" w:rsidRDefault="00A65695" w:rsidP="005A03F7"/>
    <w:p w14:paraId="3EE5C842" w14:textId="46ECFCF3" w:rsidR="550CC2F5" w:rsidRDefault="00671228" w:rsidP="00671228">
      <w:pPr>
        <w:pStyle w:val="Heading2"/>
      </w:pPr>
      <w:r>
        <w:t>Known Errata + Enhancements + Comments</w:t>
      </w:r>
    </w:p>
    <w:p w14:paraId="4C74D2F5" w14:textId="38CDEF60" w:rsidR="00E703B2" w:rsidRDefault="00E703B2" w:rsidP="00671228"/>
    <w:p w14:paraId="708C2E82" w14:textId="27455603" w:rsidR="00E703B2" w:rsidRDefault="00E703B2" w:rsidP="00E703B2">
      <w:pPr>
        <w:pStyle w:val="Heading2"/>
      </w:pPr>
      <w:r>
        <w:t xml:space="preserve">Recommended Reading </w:t>
      </w:r>
    </w:p>
    <w:p w14:paraId="53169C75" w14:textId="257D21AD" w:rsidR="00E703B2" w:rsidRDefault="00E703B2" w:rsidP="00243F05"/>
    <w:p w14:paraId="4C81B646" w14:textId="3AF24A40" w:rsidR="00E703B2" w:rsidRDefault="00E703B2" w:rsidP="00243F05">
      <w:r>
        <w:t xml:space="preserve">[1] TCP/IP Illustrated </w:t>
      </w:r>
      <w:r w:rsidR="00653BB5">
        <w:t>– Volume 1: The Protocols, W.R. Stevens, ISBN 0201633469 – “aka” the Networking Bible, if there is one book to get on TCP/IP networking, this is it!</w:t>
      </w:r>
    </w:p>
    <w:p w14:paraId="3DAF16AB" w14:textId="64DF78A6" w:rsidR="00653BB5" w:rsidRDefault="00653BB5" w:rsidP="00243F05">
      <w:r>
        <w:t>[2] UNIX Network Programming – W.R. Stevens, ISBN 01394 – if you want to learn BSD Socket programming, there is no other reference – best book and the foundation of all networking software today.</w:t>
      </w:r>
    </w:p>
    <w:p w14:paraId="4A06EA15" w14:textId="68A257A7" w:rsidR="00653BB5" w:rsidRDefault="00653BB5" w:rsidP="00243F05">
      <w:r>
        <w:t xml:space="preserve">[3] RFC 1122 – “Requirements for Internet Hosts – Communications Layers” </w:t>
      </w:r>
      <w:r w:rsidR="00182C2D">
        <w:t xml:space="preserve">; </w:t>
      </w:r>
      <w:r>
        <w:t xml:space="preserve">Internet Engineering Task Force (IETF) - </w:t>
      </w:r>
      <w:hyperlink r:id="rId51" w:history="1">
        <w:r w:rsidRPr="0084639F">
          <w:rPr>
            <w:rStyle w:val="Hyperlink"/>
          </w:rPr>
          <w:t>https://tools.ietf.org/html/rfc1122</w:t>
        </w:r>
      </w:hyperlink>
    </w:p>
    <w:p w14:paraId="66EEA034" w14:textId="57BB790B" w:rsidR="00653BB5" w:rsidRDefault="00653BB5" w:rsidP="00243F05">
      <w:r>
        <w:t xml:space="preserve">[4] </w:t>
      </w:r>
      <w:r w:rsidR="00182C2D">
        <w:t xml:space="preserve">RFC 826 – “An Ethernet Address Resolution Protocol” ; Internet Engineering Task Force (IETF) - </w:t>
      </w:r>
      <w:hyperlink r:id="rId52" w:history="1">
        <w:r w:rsidR="00182C2D" w:rsidRPr="0084639F">
          <w:rPr>
            <w:rStyle w:val="Hyperlink"/>
          </w:rPr>
          <w:t>https://tools.ietf.org/html/rfc826</w:t>
        </w:r>
      </w:hyperlink>
    </w:p>
    <w:p w14:paraId="5EE8C0AA" w14:textId="7FB15DBF" w:rsidR="00182C2D" w:rsidRPr="00E703B2" w:rsidRDefault="00182C2D" w:rsidP="00243F05">
      <w:r>
        <w:t xml:space="preserve">[5] RFC 153 – “Dynamic Host Configuration Protocol”; Internet Engineering Task Force (IETF) - </w:t>
      </w:r>
      <w:r w:rsidRPr="00182C2D">
        <w:t>https://tools.ietf.org/html/rfc1531</w:t>
      </w:r>
    </w:p>
    <w:p w14:paraId="4F64FEB4" w14:textId="77777777" w:rsidR="00E703B2" w:rsidRPr="00671228" w:rsidRDefault="00E703B2" w:rsidP="00671228"/>
    <w:sectPr w:rsidR="00E703B2" w:rsidRPr="00671228">
      <w:footerReference w:type="default" r:id="rId5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Landry" w:date="2016-10-24T13:10:00Z" w:initials="GL">
    <w:p w14:paraId="5916E658" w14:textId="77777777" w:rsidR="00B02432" w:rsidRDefault="00C717E0">
      <w:pPr>
        <w:pStyle w:val="CommentText"/>
      </w:pPr>
      <w:r>
        <w:rPr>
          <w:rStyle w:val="CommentReference"/>
        </w:rPr>
        <w:annotationRef/>
      </w:r>
    </w:p>
    <w:p w14:paraId="0555B912" w14:textId="5E8FA811" w:rsidR="00C717E0" w:rsidRPr="003A7399" w:rsidRDefault="00C717E0">
      <w:pPr>
        <w:pStyle w:val="CommentText"/>
      </w:pPr>
      <w:r>
        <w:t>You didn’t</w:t>
      </w:r>
      <w:r w:rsidR="003A7399">
        <w:t xml:space="preserve"> </w:t>
      </w:r>
      <w:r>
        <w:t xml:space="preserve">talk in any detail about this function or its parameters. This should be discussed at least a little bit before getting to here. How is the user supposed to know to use </w:t>
      </w:r>
      <w:r>
        <w:rPr>
          <w:rFonts w:ascii="Consolas" w:hAnsi="Consolas" w:cs="Consolas"/>
          <w:i/>
          <w:iCs/>
          <w:color w:val="0000C0"/>
          <w:highlight w:val="lightGray"/>
        </w:rPr>
        <w:t>WICED_STA_INTERFACE</w:t>
      </w:r>
      <w:r>
        <w:rPr>
          <w:rFonts w:ascii="Consolas" w:hAnsi="Consolas" w:cs="Consolas"/>
          <w:i/>
          <w:iCs/>
          <w:color w:val="0000C0"/>
        </w:rPr>
        <w:t>, etc.</w:t>
      </w:r>
    </w:p>
    <w:p w14:paraId="68E6C063" w14:textId="1F39F877" w:rsidR="00907001" w:rsidRDefault="00907001">
      <w:pPr>
        <w:pStyle w:val="CommentText"/>
      </w:pPr>
      <w:r>
        <w:rPr>
          <w:rFonts w:ascii="Consolas" w:hAnsi="Consolas" w:cs="Consolas"/>
          <w:i/>
          <w:iCs/>
          <w:color w:val="0000C0"/>
        </w:rPr>
        <w:t>Do you want them to use static addressing or a DNS server?</w:t>
      </w:r>
    </w:p>
  </w:comment>
  <w:comment w:id="2" w:author="Greg Landry" w:date="2016-10-24T13:17:00Z" w:initials="GL">
    <w:p w14:paraId="7B26890E" w14:textId="2E9C6A96" w:rsidR="006374A7" w:rsidRDefault="006374A7">
      <w:pPr>
        <w:pStyle w:val="CommentText"/>
      </w:pPr>
      <w:r>
        <w:rPr>
          <w:rStyle w:val="CommentReference"/>
        </w:rPr>
        <w:annotationRef/>
      </w:r>
      <w:r>
        <w:t>You</w:t>
      </w:r>
      <w:r w:rsidR="003A7399">
        <w:t xml:space="preserve"> </w:t>
      </w:r>
      <w:r>
        <w:t>don’t give any info on where to find info on the result codes.</w:t>
      </w:r>
    </w:p>
  </w:comment>
  <w:comment w:id="3" w:author="Greg Landry" w:date="2016-10-24T13:33:00Z" w:initials="GL">
    <w:p w14:paraId="4533E7DD" w14:textId="77777777" w:rsidR="00386A2F" w:rsidRDefault="00386A2F" w:rsidP="00386A2F">
      <w:pPr>
        <w:pStyle w:val="CommentText"/>
      </w:pPr>
      <w:r>
        <w:rPr>
          <w:rStyle w:val="CommentReference"/>
        </w:rPr>
        <w:annotationRef/>
      </w:r>
      <w:r>
        <w:rPr>
          <w:rStyle w:val="CommentReference"/>
        </w:rPr>
        <w:annotationRef/>
      </w:r>
      <w:r>
        <w:t>You said that the DCT can be written but I don’t remember seeing any details at all. How do you expect the students to find this info?</w:t>
      </w:r>
    </w:p>
    <w:p w14:paraId="2473713A" w14:textId="7BCB907D" w:rsidR="00386A2F" w:rsidRDefault="00386A2F">
      <w:pPr>
        <w:pStyle w:val="CommentText"/>
      </w:pPr>
    </w:p>
  </w:comment>
  <w:comment w:id="4" w:author="Greg Landry" w:date="2016-10-24T13:44:00Z" w:initials="GL">
    <w:p w14:paraId="75E13B13" w14:textId="705C6A4B" w:rsidR="000362EE" w:rsidRDefault="000362EE">
      <w:pPr>
        <w:pStyle w:val="CommentText"/>
      </w:pPr>
      <w:r>
        <w:rPr>
          <w:rStyle w:val="CommentReference"/>
        </w:rPr>
        <w:annotationRef/>
      </w:r>
      <w:r>
        <w:t>How do</w:t>
      </w:r>
      <w:r w:rsidR="00414E85">
        <w:t xml:space="preserve"> y</w:t>
      </w:r>
      <w:r>
        <w:t>ou reboot the device?</w:t>
      </w:r>
      <w:r w:rsidR="00414E85">
        <w:t xml:space="preserve"> Is rebooting necessary? In 05 you just say to reattach to the network.</w:t>
      </w:r>
    </w:p>
  </w:comment>
  <w:comment w:id="5" w:author="Greg Landry" w:date="2016-10-24T13:45:00Z" w:initials="GL">
    <w:p w14:paraId="005419E6" w14:textId="7BE11B23" w:rsidR="00CD2390" w:rsidRDefault="00CD2390">
      <w:pPr>
        <w:pStyle w:val="CommentText"/>
      </w:pPr>
      <w:r>
        <w:rPr>
          <w:rStyle w:val="CommentReference"/>
        </w:rPr>
        <w:annotationRef/>
      </w:r>
      <w:r>
        <w:t>Why do you reboot in the previous exercise, and just reattach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E6C063" w15:done="0"/>
  <w15:commentEx w15:paraId="7B26890E" w15:done="0"/>
  <w15:commentEx w15:paraId="2473713A" w15:done="0"/>
  <w15:commentEx w15:paraId="75E13B13" w15:done="0"/>
  <w15:commentEx w15:paraId="005419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F52210" w14:textId="77777777" w:rsidR="00EA1BC3" w:rsidRDefault="00EA1BC3" w:rsidP="007541F8">
      <w:r>
        <w:separator/>
      </w:r>
    </w:p>
  </w:endnote>
  <w:endnote w:type="continuationSeparator" w:id="0">
    <w:p w14:paraId="544D79D0" w14:textId="77777777" w:rsidR="00EA1BC3" w:rsidRDefault="00EA1BC3" w:rsidP="0075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304678"/>
      <w:docPartObj>
        <w:docPartGallery w:val="Page Numbers (Bottom of Page)"/>
        <w:docPartUnique/>
      </w:docPartObj>
    </w:sdtPr>
    <w:sdtEndPr/>
    <w:sdtContent>
      <w:sdt>
        <w:sdtPr>
          <w:id w:val="1728636285"/>
          <w:docPartObj>
            <w:docPartGallery w:val="Page Numbers (Top of Page)"/>
            <w:docPartUnique/>
          </w:docPartObj>
        </w:sdtPr>
        <w:sdtEndPr/>
        <w:sdtContent>
          <w:p w14:paraId="5ED97AD5" w14:textId="30A56BC5" w:rsidR="007541F8" w:rsidRDefault="007541F8">
            <w:pPr>
              <w:pStyle w:val="Footer"/>
              <w:jc w:val="center"/>
            </w:pPr>
            <w:r>
              <w:t xml:space="preserve">Page </w:t>
            </w:r>
            <w:r>
              <w:rPr>
                <w:b/>
                <w:bCs/>
              </w:rPr>
              <w:fldChar w:fldCharType="begin"/>
            </w:r>
            <w:r>
              <w:rPr>
                <w:b/>
                <w:bCs/>
              </w:rPr>
              <w:instrText xml:space="preserve"> PAGE </w:instrText>
            </w:r>
            <w:r>
              <w:rPr>
                <w:b/>
                <w:bCs/>
              </w:rPr>
              <w:fldChar w:fldCharType="separate"/>
            </w:r>
            <w:r w:rsidR="000F337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F3376">
              <w:rPr>
                <w:b/>
                <w:bCs/>
                <w:noProof/>
              </w:rPr>
              <w:t>10</w:t>
            </w:r>
            <w:r>
              <w:rPr>
                <w:b/>
                <w:bCs/>
              </w:rPr>
              <w:fldChar w:fldCharType="end"/>
            </w:r>
          </w:p>
        </w:sdtContent>
      </w:sdt>
    </w:sdtContent>
  </w:sdt>
  <w:p w14:paraId="6D60EBFA" w14:textId="77777777" w:rsidR="007541F8" w:rsidRDefault="007541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A0F15" w14:textId="77777777" w:rsidR="00EA1BC3" w:rsidRDefault="00EA1BC3" w:rsidP="007541F8">
      <w:r>
        <w:separator/>
      </w:r>
    </w:p>
  </w:footnote>
  <w:footnote w:type="continuationSeparator" w:id="0">
    <w:p w14:paraId="60CDDB04" w14:textId="77777777" w:rsidR="00EA1BC3" w:rsidRDefault="00EA1BC3" w:rsidP="00754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15773"/>
    <w:multiLevelType w:val="hybridMultilevel"/>
    <w:tmpl w:val="459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9161F"/>
    <w:multiLevelType w:val="hybridMultilevel"/>
    <w:tmpl w:val="9D40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A251F"/>
    <w:multiLevelType w:val="hybridMultilevel"/>
    <w:tmpl w:val="A3547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5444B"/>
    <w:multiLevelType w:val="hybridMultilevel"/>
    <w:tmpl w:val="4E8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DA46BB"/>
    <w:multiLevelType w:val="hybridMultilevel"/>
    <w:tmpl w:val="895C3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070B5"/>
    <w:multiLevelType w:val="hybridMultilevel"/>
    <w:tmpl w:val="4D7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33CBC"/>
    <w:multiLevelType w:val="hybridMultilevel"/>
    <w:tmpl w:val="7CAE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2"/>
  </w:num>
  <w:num w:numId="2">
    <w:abstractNumId w:val="14"/>
  </w:num>
  <w:num w:numId="3">
    <w:abstractNumId w:val="9"/>
  </w:num>
  <w:num w:numId="4">
    <w:abstractNumId w:val="2"/>
  </w:num>
  <w:num w:numId="5">
    <w:abstractNumId w:val="28"/>
  </w:num>
  <w:num w:numId="6">
    <w:abstractNumId w:val="10"/>
  </w:num>
  <w:num w:numId="7">
    <w:abstractNumId w:val="25"/>
  </w:num>
  <w:num w:numId="8">
    <w:abstractNumId w:val="3"/>
  </w:num>
  <w:num w:numId="9">
    <w:abstractNumId w:val="21"/>
  </w:num>
  <w:num w:numId="10">
    <w:abstractNumId w:val="24"/>
  </w:num>
  <w:num w:numId="11">
    <w:abstractNumId w:val="1"/>
  </w:num>
  <w:num w:numId="12">
    <w:abstractNumId w:val="27"/>
  </w:num>
  <w:num w:numId="13">
    <w:abstractNumId w:val="13"/>
  </w:num>
  <w:num w:numId="14">
    <w:abstractNumId w:val="20"/>
  </w:num>
  <w:num w:numId="15">
    <w:abstractNumId w:val="23"/>
  </w:num>
  <w:num w:numId="16">
    <w:abstractNumId w:val="6"/>
  </w:num>
  <w:num w:numId="17">
    <w:abstractNumId w:val="15"/>
  </w:num>
  <w:num w:numId="18">
    <w:abstractNumId w:val="7"/>
  </w:num>
  <w:num w:numId="19">
    <w:abstractNumId w:val="5"/>
  </w:num>
  <w:num w:numId="20">
    <w:abstractNumId w:val="16"/>
  </w:num>
  <w:num w:numId="21">
    <w:abstractNumId w:val="30"/>
  </w:num>
  <w:num w:numId="22">
    <w:abstractNumId w:val="11"/>
  </w:num>
  <w:num w:numId="23">
    <w:abstractNumId w:val="22"/>
  </w:num>
  <w:num w:numId="24">
    <w:abstractNumId w:val="0"/>
  </w:num>
  <w:num w:numId="25">
    <w:abstractNumId w:val="26"/>
  </w:num>
  <w:num w:numId="26">
    <w:abstractNumId w:val="18"/>
  </w:num>
  <w:num w:numId="27">
    <w:abstractNumId w:val="8"/>
  </w:num>
  <w:num w:numId="28">
    <w:abstractNumId w:val="4"/>
  </w:num>
  <w:num w:numId="29">
    <w:abstractNumId w:val="17"/>
  </w:num>
  <w:num w:numId="30">
    <w:abstractNumId w:val="29"/>
  </w:num>
  <w:num w:numId="31">
    <w:abstractNumId w:val="19"/>
  </w:num>
  <w:num w:numId="32">
    <w:abstractNumId w:val="31"/>
  </w:num>
  <w:num w:numId="33">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5672"/>
    <w:rsid w:val="000362EE"/>
    <w:rsid w:val="00065FAA"/>
    <w:rsid w:val="000A10C2"/>
    <w:rsid w:val="000B096A"/>
    <w:rsid w:val="000D3C9B"/>
    <w:rsid w:val="000F024F"/>
    <w:rsid w:val="000F3376"/>
    <w:rsid w:val="00117F9C"/>
    <w:rsid w:val="001228F6"/>
    <w:rsid w:val="00142375"/>
    <w:rsid w:val="00177F74"/>
    <w:rsid w:val="00182C2D"/>
    <w:rsid w:val="001B135C"/>
    <w:rsid w:val="001D5E84"/>
    <w:rsid w:val="001E3FE3"/>
    <w:rsid w:val="001E419A"/>
    <w:rsid w:val="001F598A"/>
    <w:rsid w:val="00227150"/>
    <w:rsid w:val="0023237C"/>
    <w:rsid w:val="00243F05"/>
    <w:rsid w:val="00252FE1"/>
    <w:rsid w:val="00266784"/>
    <w:rsid w:val="00266D14"/>
    <w:rsid w:val="0029288C"/>
    <w:rsid w:val="002A0254"/>
    <w:rsid w:val="002A0BCF"/>
    <w:rsid w:val="002C5818"/>
    <w:rsid w:val="002F6733"/>
    <w:rsid w:val="00313130"/>
    <w:rsid w:val="003445E6"/>
    <w:rsid w:val="0037133D"/>
    <w:rsid w:val="0037256A"/>
    <w:rsid w:val="00380126"/>
    <w:rsid w:val="003817F7"/>
    <w:rsid w:val="003853D7"/>
    <w:rsid w:val="00386A2F"/>
    <w:rsid w:val="00397ACA"/>
    <w:rsid w:val="003A1976"/>
    <w:rsid w:val="003A5E1B"/>
    <w:rsid w:val="003A7399"/>
    <w:rsid w:val="003B25C4"/>
    <w:rsid w:val="003C37AE"/>
    <w:rsid w:val="003D3AE8"/>
    <w:rsid w:val="003E3652"/>
    <w:rsid w:val="003E39EE"/>
    <w:rsid w:val="00402DE6"/>
    <w:rsid w:val="004119D6"/>
    <w:rsid w:val="00414E85"/>
    <w:rsid w:val="004320E0"/>
    <w:rsid w:val="004453C5"/>
    <w:rsid w:val="004504F0"/>
    <w:rsid w:val="00452E08"/>
    <w:rsid w:val="004641B9"/>
    <w:rsid w:val="00464CE0"/>
    <w:rsid w:val="00497903"/>
    <w:rsid w:val="004A39FA"/>
    <w:rsid w:val="004C56C4"/>
    <w:rsid w:val="004D13CE"/>
    <w:rsid w:val="004D3236"/>
    <w:rsid w:val="004D51FE"/>
    <w:rsid w:val="004D5FF5"/>
    <w:rsid w:val="00506736"/>
    <w:rsid w:val="0052656A"/>
    <w:rsid w:val="00526B96"/>
    <w:rsid w:val="005404D0"/>
    <w:rsid w:val="00542D5D"/>
    <w:rsid w:val="00566F2B"/>
    <w:rsid w:val="00580504"/>
    <w:rsid w:val="00583ABA"/>
    <w:rsid w:val="00593945"/>
    <w:rsid w:val="005A03F7"/>
    <w:rsid w:val="005A3F22"/>
    <w:rsid w:val="005A54EA"/>
    <w:rsid w:val="005D0667"/>
    <w:rsid w:val="005D48B6"/>
    <w:rsid w:val="005F3959"/>
    <w:rsid w:val="005F67C7"/>
    <w:rsid w:val="005F7016"/>
    <w:rsid w:val="00625C0B"/>
    <w:rsid w:val="006326CE"/>
    <w:rsid w:val="00633803"/>
    <w:rsid w:val="00636CF1"/>
    <w:rsid w:val="006374A7"/>
    <w:rsid w:val="00640EA5"/>
    <w:rsid w:val="00644E75"/>
    <w:rsid w:val="00653120"/>
    <w:rsid w:val="00653BB5"/>
    <w:rsid w:val="0065757C"/>
    <w:rsid w:val="00663ABF"/>
    <w:rsid w:val="00666361"/>
    <w:rsid w:val="006679DE"/>
    <w:rsid w:val="00671228"/>
    <w:rsid w:val="00674409"/>
    <w:rsid w:val="006909E0"/>
    <w:rsid w:val="006B442B"/>
    <w:rsid w:val="006C4A51"/>
    <w:rsid w:val="006C66E4"/>
    <w:rsid w:val="006F2542"/>
    <w:rsid w:val="00724B2D"/>
    <w:rsid w:val="007541F8"/>
    <w:rsid w:val="00757332"/>
    <w:rsid w:val="0076394C"/>
    <w:rsid w:val="00770B6F"/>
    <w:rsid w:val="00774C33"/>
    <w:rsid w:val="00790611"/>
    <w:rsid w:val="007B104F"/>
    <w:rsid w:val="007B6653"/>
    <w:rsid w:val="007D0057"/>
    <w:rsid w:val="007E0232"/>
    <w:rsid w:val="0081112A"/>
    <w:rsid w:val="00835D6D"/>
    <w:rsid w:val="00845665"/>
    <w:rsid w:val="00850610"/>
    <w:rsid w:val="00867817"/>
    <w:rsid w:val="00871379"/>
    <w:rsid w:val="00872BFF"/>
    <w:rsid w:val="0087593C"/>
    <w:rsid w:val="008A56F3"/>
    <w:rsid w:val="008F0E96"/>
    <w:rsid w:val="008F7570"/>
    <w:rsid w:val="00901B95"/>
    <w:rsid w:val="00904F24"/>
    <w:rsid w:val="00905449"/>
    <w:rsid w:val="00907001"/>
    <w:rsid w:val="00914CE3"/>
    <w:rsid w:val="00935AD0"/>
    <w:rsid w:val="00936E42"/>
    <w:rsid w:val="009406B0"/>
    <w:rsid w:val="009600E6"/>
    <w:rsid w:val="00970A7E"/>
    <w:rsid w:val="0098674F"/>
    <w:rsid w:val="009B1B0F"/>
    <w:rsid w:val="00A061C4"/>
    <w:rsid w:val="00A3544F"/>
    <w:rsid w:val="00A43E83"/>
    <w:rsid w:val="00A47D13"/>
    <w:rsid w:val="00A65695"/>
    <w:rsid w:val="00A74A92"/>
    <w:rsid w:val="00A81920"/>
    <w:rsid w:val="00A8704B"/>
    <w:rsid w:val="00A87693"/>
    <w:rsid w:val="00AD162F"/>
    <w:rsid w:val="00AD3C64"/>
    <w:rsid w:val="00AE66A3"/>
    <w:rsid w:val="00AF42B5"/>
    <w:rsid w:val="00B02432"/>
    <w:rsid w:val="00B22940"/>
    <w:rsid w:val="00B46B71"/>
    <w:rsid w:val="00B73473"/>
    <w:rsid w:val="00B73DF5"/>
    <w:rsid w:val="00B8065A"/>
    <w:rsid w:val="00B83EBB"/>
    <w:rsid w:val="00B85D2F"/>
    <w:rsid w:val="00BC5692"/>
    <w:rsid w:val="00BC66C6"/>
    <w:rsid w:val="00BE21AE"/>
    <w:rsid w:val="00C05C28"/>
    <w:rsid w:val="00C17440"/>
    <w:rsid w:val="00C41547"/>
    <w:rsid w:val="00C578AF"/>
    <w:rsid w:val="00C578E8"/>
    <w:rsid w:val="00C61F72"/>
    <w:rsid w:val="00C62DF0"/>
    <w:rsid w:val="00C717E0"/>
    <w:rsid w:val="00C74007"/>
    <w:rsid w:val="00C91377"/>
    <w:rsid w:val="00C95BAA"/>
    <w:rsid w:val="00C965D0"/>
    <w:rsid w:val="00CB3ED0"/>
    <w:rsid w:val="00CC5240"/>
    <w:rsid w:val="00CC6A56"/>
    <w:rsid w:val="00CD2390"/>
    <w:rsid w:val="00D131A5"/>
    <w:rsid w:val="00D14855"/>
    <w:rsid w:val="00D55706"/>
    <w:rsid w:val="00D83307"/>
    <w:rsid w:val="00D97420"/>
    <w:rsid w:val="00DA2443"/>
    <w:rsid w:val="00DA3B17"/>
    <w:rsid w:val="00DC7DEF"/>
    <w:rsid w:val="00DE180B"/>
    <w:rsid w:val="00E043FD"/>
    <w:rsid w:val="00E045AD"/>
    <w:rsid w:val="00E106AA"/>
    <w:rsid w:val="00E1216F"/>
    <w:rsid w:val="00E163E1"/>
    <w:rsid w:val="00E60ABF"/>
    <w:rsid w:val="00E63761"/>
    <w:rsid w:val="00E703B2"/>
    <w:rsid w:val="00EA1BC3"/>
    <w:rsid w:val="00EA3E7C"/>
    <w:rsid w:val="00EA6C6F"/>
    <w:rsid w:val="00EB1C66"/>
    <w:rsid w:val="00EB58AB"/>
    <w:rsid w:val="00EB629E"/>
    <w:rsid w:val="00ED0FED"/>
    <w:rsid w:val="00ED5415"/>
    <w:rsid w:val="00F03833"/>
    <w:rsid w:val="00F202B5"/>
    <w:rsid w:val="00F25363"/>
    <w:rsid w:val="00F370B9"/>
    <w:rsid w:val="00F44670"/>
    <w:rsid w:val="00F672F4"/>
    <w:rsid w:val="00F71424"/>
    <w:rsid w:val="00F73D45"/>
    <w:rsid w:val="00F94CE2"/>
    <w:rsid w:val="00FA3AE1"/>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376"/>
  </w:style>
  <w:style w:type="paragraph" w:styleId="Heading1">
    <w:name w:val="heading 1"/>
    <w:basedOn w:val="Normal"/>
    <w:next w:val="Normal"/>
    <w:link w:val="Heading1Char"/>
    <w:autoRedefine/>
    <w:uiPriority w:val="9"/>
    <w:qFormat/>
    <w:rsid w:val="0081112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935AD0"/>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935AD0"/>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33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376"/>
  </w:style>
  <w:style w:type="paragraph" w:styleId="ListParagraph">
    <w:name w:val="List Paragraph"/>
    <w:basedOn w:val="Normal"/>
    <w:uiPriority w:val="34"/>
    <w:qFormat/>
    <w:rsid w:val="00935AD0"/>
    <w:pPr>
      <w:ind w:left="720"/>
      <w:contextualSpacing/>
    </w:pPr>
  </w:style>
  <w:style w:type="character" w:customStyle="1" w:styleId="Heading1Char">
    <w:name w:val="Heading 1 Char"/>
    <w:link w:val="Heading1"/>
    <w:uiPriority w:val="9"/>
    <w:rsid w:val="0081112A"/>
    <w:rPr>
      <w:rFonts w:ascii="Cambria" w:eastAsia="Times New Roman" w:hAnsi="Cambria"/>
      <w:b/>
      <w:bCs/>
      <w:color w:val="365F91"/>
      <w:sz w:val="28"/>
      <w:szCs w:val="28"/>
    </w:rPr>
  </w:style>
  <w:style w:type="character" w:customStyle="1" w:styleId="Heading2Char">
    <w:name w:val="Heading 2 Char"/>
    <w:link w:val="Heading2"/>
    <w:uiPriority w:val="9"/>
    <w:rsid w:val="00935AD0"/>
    <w:rPr>
      <w:rFonts w:ascii="Cambria" w:eastAsia="Times New Roman" w:hAnsi="Cambria" w:cs="Times New Roman"/>
      <w:b/>
      <w:bCs/>
      <w:color w:val="4F81BD"/>
      <w:sz w:val="26"/>
      <w:szCs w:val="26"/>
    </w:rPr>
  </w:style>
  <w:style w:type="character" w:customStyle="1" w:styleId="Heading3Char">
    <w:name w:val="Heading 3 Char"/>
    <w:link w:val="Heading3"/>
    <w:uiPriority w:val="9"/>
    <w:rsid w:val="00935AD0"/>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935AD0"/>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935AD0"/>
    <w:rPr>
      <w:rFonts w:ascii="Tahoma" w:hAnsi="Tahoma" w:cs="Tahoma"/>
      <w:sz w:val="16"/>
      <w:szCs w:val="16"/>
    </w:rPr>
  </w:style>
  <w:style w:type="character" w:customStyle="1" w:styleId="BalloonTextChar">
    <w:name w:val="Balloon Text Char"/>
    <w:link w:val="BalloonText"/>
    <w:uiPriority w:val="99"/>
    <w:semiHidden/>
    <w:rsid w:val="00935AD0"/>
    <w:rPr>
      <w:rFonts w:ascii="Tahoma" w:eastAsia="Calibri" w:hAnsi="Tahoma" w:cs="Tahoma"/>
      <w:sz w:val="16"/>
      <w:szCs w:val="16"/>
    </w:rPr>
  </w:style>
  <w:style w:type="paragraph" w:styleId="TOCHeading">
    <w:name w:val="TOC Heading"/>
    <w:basedOn w:val="Heading1"/>
    <w:next w:val="Normal"/>
    <w:uiPriority w:val="39"/>
    <w:unhideWhenUsed/>
    <w:qFormat/>
    <w:rsid w:val="00935AD0"/>
    <w:pPr>
      <w:outlineLvl w:val="9"/>
    </w:pPr>
  </w:style>
  <w:style w:type="paragraph" w:styleId="TOC2">
    <w:name w:val="toc 2"/>
    <w:basedOn w:val="Normal"/>
    <w:next w:val="Normal"/>
    <w:autoRedefine/>
    <w:uiPriority w:val="39"/>
    <w:unhideWhenUsed/>
    <w:qFormat/>
    <w:rsid w:val="00935AD0"/>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935AD0"/>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935AD0"/>
    <w:pPr>
      <w:spacing w:after="100"/>
      <w:ind w:left="440"/>
    </w:pPr>
    <w:rPr>
      <w:rFonts w:eastAsia="Times New Roman"/>
    </w:rPr>
  </w:style>
  <w:style w:type="paragraph" w:styleId="Header">
    <w:name w:val="header"/>
    <w:basedOn w:val="Normal"/>
    <w:link w:val="HeaderChar"/>
    <w:uiPriority w:val="99"/>
    <w:unhideWhenUsed/>
    <w:rsid w:val="00935AD0"/>
    <w:pPr>
      <w:tabs>
        <w:tab w:val="center" w:pos="4680"/>
        <w:tab w:val="right" w:pos="9360"/>
      </w:tabs>
    </w:pPr>
  </w:style>
  <w:style w:type="character" w:customStyle="1" w:styleId="HeaderChar">
    <w:name w:val="Header Char"/>
    <w:basedOn w:val="DefaultParagraphFont"/>
    <w:link w:val="Header"/>
    <w:uiPriority w:val="99"/>
    <w:rsid w:val="00935AD0"/>
    <w:rPr>
      <w:rFonts w:ascii="Calibri" w:eastAsia="Calibri" w:hAnsi="Calibri" w:cs="Times New Roman"/>
    </w:rPr>
  </w:style>
  <w:style w:type="paragraph" w:styleId="Footer">
    <w:name w:val="footer"/>
    <w:basedOn w:val="Normal"/>
    <w:link w:val="FooterChar"/>
    <w:uiPriority w:val="99"/>
    <w:unhideWhenUsed/>
    <w:rsid w:val="00935AD0"/>
    <w:pPr>
      <w:tabs>
        <w:tab w:val="center" w:pos="4680"/>
        <w:tab w:val="right" w:pos="9360"/>
      </w:tabs>
    </w:pPr>
  </w:style>
  <w:style w:type="character" w:customStyle="1" w:styleId="FooterChar">
    <w:name w:val="Footer Char"/>
    <w:basedOn w:val="DefaultParagraphFont"/>
    <w:link w:val="Footer"/>
    <w:uiPriority w:val="99"/>
    <w:rsid w:val="00935AD0"/>
    <w:rPr>
      <w:rFonts w:ascii="Calibri" w:eastAsia="Calibri" w:hAnsi="Calibri" w:cs="Times New Roman"/>
    </w:rPr>
  </w:style>
  <w:style w:type="paragraph" w:styleId="Caption">
    <w:name w:val="caption"/>
    <w:basedOn w:val="Normal"/>
    <w:next w:val="Normal"/>
    <w:uiPriority w:val="35"/>
    <w:unhideWhenUsed/>
    <w:qFormat/>
    <w:rsid w:val="00935AD0"/>
    <w:rPr>
      <w:b/>
      <w:bCs/>
      <w:color w:val="4F81BD"/>
      <w:sz w:val="18"/>
      <w:szCs w:val="18"/>
    </w:rPr>
  </w:style>
  <w:style w:type="paragraph" w:customStyle="1" w:styleId="CCode">
    <w:name w:val="C_Code"/>
    <w:basedOn w:val="Normal"/>
    <w:link w:val="CCodeChar"/>
    <w:qFormat/>
    <w:rsid w:val="00935AD0"/>
    <w:pPr>
      <w:spacing w:after="120"/>
      <w:ind w:left="720"/>
    </w:pPr>
    <w:rPr>
      <w:rFonts w:eastAsia="Times New Roman"/>
      <w:color w:val="548DD4"/>
      <w:kern w:val="28"/>
      <w:sz w:val="18"/>
      <w:szCs w:val="18"/>
    </w:rPr>
  </w:style>
  <w:style w:type="character" w:customStyle="1" w:styleId="CCodeChar">
    <w:name w:val="C_Code Char"/>
    <w:link w:val="CCode"/>
    <w:rsid w:val="00935AD0"/>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935AD0"/>
    <w:rPr>
      <w:rFonts w:ascii="Tahoma" w:hAnsi="Tahoma" w:cs="Tahoma"/>
      <w:sz w:val="16"/>
      <w:szCs w:val="16"/>
    </w:rPr>
  </w:style>
  <w:style w:type="character" w:customStyle="1" w:styleId="DocumentMapChar">
    <w:name w:val="Document Map Char"/>
    <w:link w:val="DocumentMap"/>
    <w:uiPriority w:val="99"/>
    <w:semiHidden/>
    <w:rsid w:val="00935AD0"/>
    <w:rPr>
      <w:rFonts w:ascii="Tahoma" w:eastAsia="Calibri" w:hAnsi="Tahoma" w:cs="Tahoma"/>
      <w:sz w:val="16"/>
      <w:szCs w:val="16"/>
    </w:rPr>
  </w:style>
  <w:style w:type="paragraph" w:styleId="TOC4">
    <w:name w:val="toc 4"/>
    <w:basedOn w:val="Normal"/>
    <w:next w:val="Normal"/>
    <w:autoRedefine/>
    <w:uiPriority w:val="39"/>
    <w:unhideWhenUsed/>
    <w:rsid w:val="00935AD0"/>
    <w:pPr>
      <w:spacing w:after="100"/>
      <w:ind w:left="660"/>
    </w:pPr>
    <w:rPr>
      <w:rFonts w:eastAsia="Times New Roman"/>
    </w:rPr>
  </w:style>
  <w:style w:type="paragraph" w:styleId="TOC5">
    <w:name w:val="toc 5"/>
    <w:basedOn w:val="Normal"/>
    <w:next w:val="Normal"/>
    <w:autoRedefine/>
    <w:uiPriority w:val="39"/>
    <w:unhideWhenUsed/>
    <w:rsid w:val="00935AD0"/>
    <w:pPr>
      <w:spacing w:after="100"/>
      <w:ind w:left="880"/>
    </w:pPr>
    <w:rPr>
      <w:rFonts w:eastAsia="Times New Roman"/>
    </w:rPr>
  </w:style>
  <w:style w:type="paragraph" w:styleId="TOC6">
    <w:name w:val="toc 6"/>
    <w:basedOn w:val="Normal"/>
    <w:next w:val="Normal"/>
    <w:autoRedefine/>
    <w:uiPriority w:val="39"/>
    <w:unhideWhenUsed/>
    <w:rsid w:val="00935AD0"/>
    <w:pPr>
      <w:spacing w:after="100"/>
      <w:ind w:left="1100"/>
    </w:pPr>
    <w:rPr>
      <w:rFonts w:eastAsia="Times New Roman"/>
    </w:rPr>
  </w:style>
  <w:style w:type="paragraph" w:styleId="TOC7">
    <w:name w:val="toc 7"/>
    <w:basedOn w:val="Normal"/>
    <w:next w:val="Normal"/>
    <w:autoRedefine/>
    <w:uiPriority w:val="39"/>
    <w:unhideWhenUsed/>
    <w:rsid w:val="00935AD0"/>
    <w:pPr>
      <w:spacing w:after="100"/>
      <w:ind w:left="1320"/>
    </w:pPr>
    <w:rPr>
      <w:rFonts w:eastAsia="Times New Roman"/>
    </w:rPr>
  </w:style>
  <w:style w:type="paragraph" w:styleId="TOC8">
    <w:name w:val="toc 8"/>
    <w:basedOn w:val="Normal"/>
    <w:next w:val="Normal"/>
    <w:autoRedefine/>
    <w:uiPriority w:val="39"/>
    <w:unhideWhenUsed/>
    <w:rsid w:val="00935AD0"/>
    <w:pPr>
      <w:spacing w:after="100"/>
      <w:ind w:left="1540"/>
    </w:pPr>
    <w:rPr>
      <w:rFonts w:eastAsia="Times New Roman"/>
    </w:rPr>
  </w:style>
  <w:style w:type="paragraph" w:styleId="TOC9">
    <w:name w:val="toc 9"/>
    <w:basedOn w:val="Normal"/>
    <w:next w:val="Normal"/>
    <w:autoRedefine/>
    <w:uiPriority w:val="39"/>
    <w:unhideWhenUsed/>
    <w:rsid w:val="00935AD0"/>
    <w:pPr>
      <w:spacing w:after="100"/>
      <w:ind w:left="1760"/>
    </w:pPr>
    <w:rPr>
      <w:rFonts w:eastAsia="Times New Roman"/>
    </w:rPr>
  </w:style>
  <w:style w:type="table" w:styleId="TableGrid">
    <w:name w:val="Table Grid"/>
    <w:basedOn w:val="TableNormal"/>
    <w:uiPriority w:val="59"/>
    <w:rsid w:val="00935A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935AD0"/>
    <w:rPr>
      <w:color w:val="808080"/>
    </w:rPr>
  </w:style>
  <w:style w:type="character" w:styleId="CommentReference">
    <w:name w:val="annotation reference"/>
    <w:uiPriority w:val="99"/>
    <w:semiHidden/>
    <w:unhideWhenUsed/>
    <w:rsid w:val="00935AD0"/>
    <w:rPr>
      <w:sz w:val="16"/>
      <w:szCs w:val="16"/>
    </w:rPr>
  </w:style>
  <w:style w:type="paragraph" w:styleId="CommentText">
    <w:name w:val="annotation text"/>
    <w:basedOn w:val="Normal"/>
    <w:link w:val="CommentTextChar"/>
    <w:uiPriority w:val="99"/>
    <w:semiHidden/>
    <w:unhideWhenUsed/>
    <w:rsid w:val="00935AD0"/>
    <w:rPr>
      <w:sz w:val="20"/>
      <w:szCs w:val="20"/>
    </w:rPr>
  </w:style>
  <w:style w:type="character" w:customStyle="1" w:styleId="CommentTextChar">
    <w:name w:val="Comment Text Char"/>
    <w:basedOn w:val="DefaultParagraphFont"/>
    <w:link w:val="CommentText"/>
    <w:uiPriority w:val="99"/>
    <w:semiHidden/>
    <w:rsid w:val="00935AD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35AD0"/>
    <w:rPr>
      <w:b/>
      <w:bCs/>
    </w:rPr>
  </w:style>
  <w:style w:type="character" w:customStyle="1" w:styleId="CommentSubjectChar">
    <w:name w:val="Comment Subject Char"/>
    <w:link w:val="CommentSubject"/>
    <w:uiPriority w:val="99"/>
    <w:semiHidden/>
    <w:rsid w:val="00935AD0"/>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NormalWeb">
    <w:name w:val="Normal (Web)"/>
    <w:basedOn w:val="Normal"/>
    <w:uiPriority w:val="99"/>
    <w:semiHidden/>
    <w:unhideWhenUsed/>
    <w:rsid w:val="003A1976"/>
    <w:pPr>
      <w:spacing w:before="100" w:beforeAutospacing="1" w:after="100" w:afterAutospacing="1"/>
    </w:pPr>
    <w:rPr>
      <w:rFonts w:ascii="Times New Roman" w:eastAsiaTheme="minorEastAsia" w:hAnsi="Times New Roman"/>
    </w:rPr>
  </w:style>
  <w:style w:type="paragraph" w:styleId="Revision">
    <w:name w:val="Revision"/>
    <w:hidden/>
    <w:uiPriority w:val="99"/>
    <w:semiHidden/>
    <w:rsid w:val="001B135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7289">
      <w:bodyDiv w:val="1"/>
      <w:marLeft w:val="0"/>
      <w:marRight w:val="0"/>
      <w:marTop w:val="0"/>
      <w:marBottom w:val="0"/>
      <w:divBdr>
        <w:top w:val="none" w:sz="0" w:space="0" w:color="auto"/>
        <w:left w:val="none" w:sz="0" w:space="0" w:color="auto"/>
        <w:bottom w:val="none" w:sz="0" w:space="0" w:color="auto"/>
        <w:right w:val="none" w:sz="0" w:space="0" w:color="auto"/>
      </w:divBdr>
    </w:div>
    <w:div w:id="8223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ain_Name_System" TargetMode="External"/><Relationship Id="rId18" Type="http://schemas.openxmlformats.org/officeDocument/2006/relationships/hyperlink" Target="https://en.wikipedia.org/wiki/Transmission_Control_Protocol" TargetMode="External"/><Relationship Id="rId26" Type="http://schemas.openxmlformats.org/officeDocument/2006/relationships/hyperlink" Target="https://en.wikipedia.org/wiki/IEEE_802.11" TargetMode="External"/><Relationship Id="rId39" Type="http://schemas.openxmlformats.org/officeDocument/2006/relationships/hyperlink" Target="https://en.wikipedia.org/wiki/MAC_address" TargetMode="External"/><Relationship Id="rId21" Type="http://schemas.openxmlformats.org/officeDocument/2006/relationships/hyperlink" Target="https://en.wikipedia.org/wiki/Datagram" TargetMode="External"/><Relationship Id="rId34" Type="http://schemas.openxmlformats.org/officeDocument/2006/relationships/hyperlink" Target="https://en.wikipedia.org/wiki/Wireless_security" TargetMode="External"/><Relationship Id="rId42" Type="http://schemas.openxmlformats.org/officeDocument/2006/relationships/hyperlink" Target="https://en.wikipedia.org/wiki/IP_address" TargetMode="External"/><Relationship Id="rId47" Type="http://schemas.openxmlformats.org/officeDocument/2006/relationships/image" Target="media/image5.png"/><Relationship Id="rId50" Type="http://schemas.openxmlformats.org/officeDocument/2006/relationships/hyperlink" Target="http://www.cypress.com"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en.wikipedia.org/wiki/Application_layer" TargetMode="External"/><Relationship Id="rId17" Type="http://schemas.openxmlformats.org/officeDocument/2006/relationships/hyperlink" Target="https://en.wikipedia.org/wiki/Transport_layer" TargetMode="External"/><Relationship Id="rId25" Type="http://schemas.openxmlformats.org/officeDocument/2006/relationships/hyperlink" Target="https://en.wikipedia.org/wiki/Data_link_layer" TargetMode="External"/><Relationship Id="rId33" Type="http://schemas.openxmlformats.org/officeDocument/2006/relationships/hyperlink" Target="https://en.wikipedia.org/wiki/Service_set_(802.11_network)" TargetMode="External"/><Relationship Id="rId38" Type="http://schemas.openxmlformats.org/officeDocument/2006/relationships/hyperlink" Target="https://en.wikipedia.org/wiki/RADIUS" TargetMode="Externa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Hypertext_Transfer_Protocol" TargetMode="External"/><Relationship Id="rId20" Type="http://schemas.openxmlformats.org/officeDocument/2006/relationships/hyperlink" Target="https://en.wikipedia.org/wiki/Transmission_Control_Protocol" TargetMode="External"/><Relationship Id="rId29" Type="http://schemas.openxmlformats.org/officeDocument/2006/relationships/hyperlink" Target="https://en.wikipedia.org/wiki/IEEE_802.11" TargetMode="External"/><Relationship Id="rId41" Type="http://schemas.openxmlformats.org/officeDocument/2006/relationships/image" Target="media/image1.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tocol_data_unit" TargetMode="External"/><Relationship Id="rId24" Type="http://schemas.openxmlformats.org/officeDocument/2006/relationships/hyperlink" Target="https://en.wikipedia.org/wiki/Network_packet" TargetMode="External"/><Relationship Id="rId32" Type="http://schemas.openxmlformats.org/officeDocument/2006/relationships/hyperlink" Target="https://en.wikipedia.org/wiki/IEEE_802.11" TargetMode="External"/><Relationship Id="rId37" Type="http://schemas.openxmlformats.org/officeDocument/2006/relationships/hyperlink" Target="https://en.wikipedia.org/wiki/Advanced_Encryption_Standard" TargetMode="External"/><Relationship Id="rId40" Type="http://schemas.openxmlformats.org/officeDocument/2006/relationships/hyperlink" Target="https://en.wikipedia.org/wiki/Address_Resolution_Protocol" TargetMode="External"/><Relationship Id="rId45" Type="http://schemas.openxmlformats.org/officeDocument/2006/relationships/image" Target="media/image3.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MQTT" TargetMode="External"/><Relationship Id="rId23" Type="http://schemas.openxmlformats.org/officeDocument/2006/relationships/hyperlink" Target="https://en.wikipedia.org/wiki/Internet_Protocol" TargetMode="External"/><Relationship Id="rId28" Type="http://schemas.openxmlformats.org/officeDocument/2006/relationships/hyperlink" Target="https://en.wikipedia.org/wiki/Physical_layer" TargetMode="External"/><Relationship Id="rId36" Type="http://schemas.openxmlformats.org/officeDocument/2006/relationships/hyperlink" Target="https://en.wikipedia.org/wiki/Wi-Fi_Protected_Access" TargetMode="External"/><Relationship Id="rId49" Type="http://schemas.microsoft.com/office/2011/relationships/commentsExtended" Target="commentsExtended.xml"/><Relationship Id="rId10" Type="http://schemas.openxmlformats.org/officeDocument/2006/relationships/hyperlink" Target="https://en.wikipedia.org/wiki/Internet_protocol_suite" TargetMode="External"/><Relationship Id="rId19" Type="http://schemas.openxmlformats.org/officeDocument/2006/relationships/hyperlink" Target="https://en.wikipedia.org/wiki/User_Datagram_Protocol" TargetMode="External"/><Relationship Id="rId31" Type="http://schemas.openxmlformats.org/officeDocument/2006/relationships/hyperlink" Target="https://en.wikipedia.org/wiki/IEEE_802.11" TargetMode="External"/><Relationship Id="rId44" Type="http://schemas.openxmlformats.org/officeDocument/2006/relationships/image" Target="media/image2.png"/><Relationship Id="rId52" Type="http://schemas.openxmlformats.org/officeDocument/2006/relationships/hyperlink" Target="https://tools.ietf.org/html/rfc826" TargetMode="External"/><Relationship Id="rId4" Type="http://schemas.openxmlformats.org/officeDocument/2006/relationships/settings" Target="settings.xml"/><Relationship Id="rId9" Type="http://schemas.openxmlformats.org/officeDocument/2006/relationships/hyperlink" Target="https://en.wikipedia.org/wiki/Internet_protocol_suite" TargetMode="External"/><Relationship Id="rId14" Type="http://schemas.openxmlformats.org/officeDocument/2006/relationships/hyperlink" Target="https://en.wikipedia.org/wiki/Dynamic_Host_Configuration_Protocol" TargetMode="External"/><Relationship Id="rId22" Type="http://schemas.openxmlformats.org/officeDocument/2006/relationships/hyperlink" Target="https://en.wikipedia.org/wiki/Network_layer" TargetMode="External"/><Relationship Id="rId27" Type="http://schemas.openxmlformats.org/officeDocument/2006/relationships/hyperlink" Target="https://en.wikipedia.org/wiki/Frame_(networking)" TargetMode="External"/><Relationship Id="rId30" Type="http://schemas.openxmlformats.org/officeDocument/2006/relationships/hyperlink" Target="https://en.wikipedia.org/wiki/IEEE_802.11" TargetMode="External"/><Relationship Id="rId35" Type="http://schemas.openxmlformats.org/officeDocument/2006/relationships/hyperlink" Target="https://en.wikipedia.org/wiki/Wired_Equivalent_Privacy" TargetMode="External"/><Relationship Id="rId43" Type="http://schemas.openxmlformats.org/officeDocument/2006/relationships/hyperlink" Target="https://en.wikipedia.org/wiki/Subnetwork" TargetMode="External"/><Relationship Id="rId48" Type="http://schemas.openxmlformats.org/officeDocument/2006/relationships/comments" Target="comments.xml"/><Relationship Id="rId56" Type="http://schemas.openxmlformats.org/officeDocument/2006/relationships/theme" Target="theme/theme1.xml"/><Relationship Id="rId8" Type="http://schemas.openxmlformats.org/officeDocument/2006/relationships/hyperlink" Target="https://en.wikipedia.org/wiki/OSI_model" TargetMode="External"/><Relationship Id="rId51" Type="http://schemas.openxmlformats.org/officeDocument/2006/relationships/hyperlink" Target="https://tools.ietf.org/html/rfc112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B95A7-2C25-4DE3-BDC9-2540248F7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65</cp:revision>
  <cp:lastPrinted>2016-10-22T13:07:00Z</cp:lastPrinted>
  <dcterms:created xsi:type="dcterms:W3CDTF">2016-10-20T18:55:00Z</dcterms:created>
  <dcterms:modified xsi:type="dcterms:W3CDTF">2016-10-25T01:04:00Z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1593173987</vt:i4>
  </property>
  <property fmtid="{D5CDD505-2E9C-101B-9397-08002B2CF9AE}" pid="3" name="_NewReviewCycle">
    <vt:lpwstr/>
  </property>
  <property fmtid="{D5CDD505-2E9C-101B-9397-08002B2CF9AE}" pid="4" name="_EmailSubject">
    <vt:lpwstr>Chapter 5 - WICED</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