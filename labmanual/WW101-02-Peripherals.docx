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119EDC3E"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w:t>
      </w:r>
      <w:r w:rsidR="00B4639B">
        <w:t xml:space="preserve">SDK </w:t>
      </w:r>
      <w:r w:rsidR="00781663">
        <w:t>install path&gt;/WICED-</w:t>
      </w:r>
      <w:r w:rsidR="00B4639B">
        <w:t>Studio-&lt;version&gt;</w:t>
      </w:r>
      <w:r w:rsidR="00781663">
        <w:t>/</w:t>
      </w:r>
      <w:r w:rsidR="00B4639B">
        <w:t>43xxx_Wi-Fi</w:t>
      </w:r>
      <w:r w:rsidR="00781663">
        <w:t>/platforms/.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1673F46B" w:rsidR="007B57B2" w:rsidRPr="000B35DD" w:rsidRDefault="007B57B2" w:rsidP="000B35DD">
      <w:r>
        <w:t>If you develop your own hardware,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49863DDC" w:rsidR="00866864" w:rsidRDefault="00866864" w:rsidP="005747F7">
      <w:r>
        <w:t>Documentation can be found in the “</w:t>
      </w:r>
      <w:r w:rsidR="00A544F9">
        <w:t>43xxx_Wi-Fi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0309D23"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the </w:t>
      </w:r>
      <w:r w:rsidR="00422580">
        <w:t xml:space="preserve">WICED IDE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98648C1" w:rsidR="00CA77F3" w:rsidRDefault="00CA77F3" w:rsidP="00CA77F3">
      <w:pPr>
        <w:pStyle w:val="Heading3"/>
      </w:pPr>
      <w:r>
        <w:lastRenderedPageBreak/>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30C5E0E6" w:rsidR="009672A7" w:rsidRDefault="009672A7" w:rsidP="009672A7">
      <w:pPr>
        <w:ind w:left="720"/>
      </w:pPr>
      <w:r>
        <w:t>A C source file called &lt;project&gt;.c inside the project folder where &lt;project&gt; the name of the project</w:t>
      </w:r>
      <w:r w:rsidR="00C63A84">
        <w:t>. The name of the top level C file MUST match the folder that it is in exactly.</w:t>
      </w:r>
    </w:p>
    <w:p w14:paraId="2CA7B3F0" w14:textId="32519D3D" w:rsidR="009672A7" w:rsidRDefault="009672A7" w:rsidP="009672A7">
      <w:pPr>
        <w:ind w:left="720"/>
      </w:pPr>
      <w:r>
        <w:t>A make file called &lt;project&gt;.</w:t>
      </w:r>
      <w:proofErr w:type="spellStart"/>
      <w:r>
        <w:t>mk</w:t>
      </w:r>
      <w:proofErr w:type="spellEnd"/>
      <w:r>
        <w:t xml:space="preserve"> inside the project folder</w:t>
      </w:r>
      <w:r w:rsidR="00C63A84">
        <w:t>.</w:t>
      </w:r>
    </w:p>
    <w:p w14:paraId="0D9A80F1" w14:textId="739AF6B5" w:rsidR="009672A7" w:rsidRPr="00F80DFA" w:rsidRDefault="009672A7" w:rsidP="00CA77F3">
      <w:r>
        <w:t>The make file contains the application name (any unique string), and the list of all source files (including &lt;project&gt;.c. It may also contain a list of valid and/or invalid platforms for the given project</w:t>
      </w:r>
      <w:r w:rsidR="00117DC6">
        <w:t xml:space="preserve"> as well as</w:t>
      </w:r>
      <w:r w:rsidR="00260098">
        <w:t xml:space="preserve"> make file macros to provide access to libraries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AFFA800" w:rsidR="00DE1951" w:rsidRDefault="00DE1951" w:rsidP="00DE1951">
      <w:pPr>
        <w:pStyle w:val="ListParagraph"/>
        <w:numPr>
          <w:ilvl w:val="0"/>
          <w:numId w:val="45"/>
        </w:numPr>
      </w:pPr>
      <w:r>
        <w:t xml:space="preserve">&lt;project&gt; is the name of the project. The folder, main C file, and make file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07D311B6" w:rsidR="00FB49AC" w:rsidRDefault="00FB49AC" w:rsidP="00FB49AC">
      <w:r>
        <w:t xml:space="preserve">For example, </w:t>
      </w:r>
      <w:r w:rsidR="00F70BFA">
        <w:t>if we create a folder called “wa</w:t>
      </w:r>
      <w:r>
        <w:t>101” for our class projects and a subfolder called “0</w:t>
      </w:r>
      <w:r w:rsidR="00593DCC">
        <w:t>2</w:t>
      </w:r>
      <w:r>
        <w:t xml:space="preserve">” for the chapter </w:t>
      </w:r>
      <w:r w:rsidR="00593DCC">
        <w:t>2</w:t>
      </w:r>
      <w:r>
        <w:t xml:space="preserve"> projects, and call the first project </w:t>
      </w:r>
      <w:r w:rsidR="0097643E">
        <w:t>“</w:t>
      </w:r>
      <w:r>
        <w:t>01_blinkled</w:t>
      </w:r>
      <w:r w:rsidR="0097643E">
        <w:t>”</w:t>
      </w:r>
      <w:r>
        <w:t>,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0AD25935" w:rsidR="00D71F25" w:rsidRDefault="00D71F25" w:rsidP="00D71F25">
      <w:r>
        <w:t>The make targets that are defined can be seen in the “Make Target” window along the right side of the WIKED IDE.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w:t>
      </w:r>
      <w:r>
        <w:lastRenderedPageBreak/>
        <w:t>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A25A68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57FAC0DE" w:rsidR="008E49C4" w:rsidRDefault="008E49C4" w:rsidP="00DE1951">
      <w:r>
        <w:t xml:space="preserve">For the BCM94343W_AVN kit, the module contains two chips – the microcontroller and the </w:t>
      </w:r>
      <w:r w:rsidR="000F3FAA">
        <w:t>Wi-Fi</w:t>
      </w:r>
      <w:r>
        <w:t>/Bluetooth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06A467CE" w14:textId="00F3C1FE" w:rsidR="00133866" w:rsidRPr="00F93C15" w:rsidRDefault="00133866" w:rsidP="00C53CC0">
      <w:pPr>
        <w:rPr>
          <w:u w:val="single"/>
        </w:rPr>
      </w:pPr>
      <w:r w:rsidRPr="00F93C15">
        <w:rPr>
          <w:u w:val="single"/>
        </w:rPr>
        <w:t xml:space="preserve">If you are using the STDIO_UART defined in the platform, then you don’t need to call the initialization function and you do not need to set up a ring buffer as described below because those functions are already called from </w:t>
      </w:r>
      <w:proofErr w:type="spellStart"/>
      <w:r w:rsidRPr="00F93C15">
        <w:rPr>
          <w:u w:val="single"/>
        </w:rPr>
        <w:t>platform_stdio_int</w:t>
      </w:r>
      <w:proofErr w:type="spellEnd"/>
      <w:r w:rsidRPr="00F93C15">
        <w:rPr>
          <w:u w:val="single"/>
        </w:rPr>
        <w:t xml:space="preserve"> which is in turn called from </w:t>
      </w:r>
      <w:proofErr w:type="spellStart"/>
      <w:r w:rsidRPr="00F93C15">
        <w:rPr>
          <w:i/>
          <w:u w:val="single"/>
        </w:rPr>
        <w:t>platform.c</w:t>
      </w:r>
      <w:proofErr w:type="spellEnd"/>
      <w:r w:rsidRPr="00F93C15">
        <w:rPr>
          <w:u w:val="single"/>
        </w:rPr>
        <w:t>.</w:t>
      </w:r>
      <w:r w:rsidRPr="00F93C15">
        <w:t xml:space="preserve"> These are needed only if you are using a different UART interface.</w:t>
      </w:r>
    </w:p>
    <w:p w14:paraId="1FA5E17F" w14:textId="0B3E43DA"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rsidRPr="00F93C15">
        <w:rPr>
          <w:i/>
        </w:rPr>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lastRenderedPageBreak/>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63102183" w14:textId="2317B32B" w:rsidR="004F7BF2" w:rsidRDefault="004F7BF2" w:rsidP="00111945">
      <w:pPr>
        <w:pStyle w:val="ListParagraph"/>
        <w:numPr>
          <w:ilvl w:val="0"/>
          <w:numId w:val="25"/>
        </w:numPr>
      </w:pPr>
      <w:r>
        <w:t xml:space="preserve">Once you have installed the platform files, right click on the platform folder from inside the </w:t>
      </w:r>
      <w:r w:rsidR="00EF50F6">
        <w:t xml:space="preserve">IDE </w:t>
      </w:r>
      <w:r>
        <w:t>and choose “Refresh”. Once you do this, you should see the BCM94343_AVN folder and files. If you do not see them, ask for help – don’t go forward until the platform is properly installed.</w:t>
      </w:r>
    </w:p>
    <w:p w14:paraId="1BE14B74" w14:textId="7DAB1FA6" w:rsidR="004F7BF2" w:rsidRPr="00224116" w:rsidRDefault="00224116" w:rsidP="004F7BF2">
      <w:pPr>
        <w:jc w:val="center"/>
        <w:rPr>
          <w:b/>
        </w:rPr>
      </w:pPr>
      <w:r>
        <w:rPr>
          <w:noProof/>
        </w:rPr>
        <w:drawing>
          <wp:inline distT="0" distB="0" distL="0" distR="0" wp14:anchorId="28EA2BD3" wp14:editId="12D9B6C7">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930" cy="2396548"/>
                    </a:xfrm>
                    <a:prstGeom prst="rect">
                      <a:avLst/>
                    </a:prstGeom>
                  </pic:spPr>
                </pic:pic>
              </a:graphicData>
            </a:graphic>
          </wp:inline>
        </w:drawing>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1FF21A8F" w14:textId="77777777" w:rsidR="00224116" w:rsidRDefault="00224116" w:rsidP="003B4653">
      <w:pPr>
        <w:ind w:left="360"/>
      </w:pPr>
    </w:p>
    <w:p w14:paraId="5171438A" w14:textId="080A62E0" w:rsidR="003B4653" w:rsidRDefault="003B4653" w:rsidP="003B4653">
      <w:pPr>
        <w:ind w:left="360"/>
      </w:pPr>
      <w:r>
        <w:t>Which module pin is WICED_PWM_1 connected to?</w:t>
      </w:r>
    </w:p>
    <w:p w14:paraId="25F1A63C" w14:textId="77777777" w:rsidR="00224116" w:rsidRDefault="00224116" w:rsidP="003B4653">
      <w:pPr>
        <w:ind w:left="360"/>
      </w:pPr>
    </w:p>
    <w:p w14:paraId="4461F9B0" w14:textId="7DB4B943" w:rsidR="003B4653" w:rsidRDefault="003B4653" w:rsidP="003B4653">
      <w:pPr>
        <w:ind w:left="360"/>
      </w:pPr>
      <w:r>
        <w:t>Which Arduino header pin is WICED_PWM_1 connected to?</w:t>
      </w:r>
    </w:p>
    <w:p w14:paraId="42830DCF" w14:textId="77777777" w:rsidR="00224116" w:rsidRDefault="00224116" w:rsidP="003B4653">
      <w:pPr>
        <w:ind w:left="360"/>
      </w:pP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467CECB3" w:rsidR="00F07B57" w:rsidRDefault="00F07B57" w:rsidP="00F07B57">
      <w:pPr>
        <w:pStyle w:val="ListParagraph"/>
        <w:numPr>
          <w:ilvl w:val="0"/>
          <w:numId w:val="28"/>
        </w:numPr>
      </w:pPr>
      <w:r>
        <w:t xml:space="preserve">Create a folder inside </w:t>
      </w:r>
      <w:r w:rsidR="00F93C15" w:rsidRPr="00F93C15">
        <w:rPr>
          <w:i/>
        </w:rPr>
        <w:t>43xxx_Wi-Fi\</w:t>
      </w:r>
      <w:r w:rsidRPr="00F93C15">
        <w:rPr>
          <w:i/>
        </w:rPr>
        <w:t>apps</w:t>
      </w:r>
      <w:r>
        <w:t xml:space="preserve"> called </w:t>
      </w:r>
      <w:r w:rsidR="00F93C15">
        <w:t>“</w:t>
      </w:r>
      <w:r w:rsidRPr="00F93C15">
        <w:t>wa101</w:t>
      </w:r>
      <w:r w:rsidR="00F93C15">
        <w:t>”</w:t>
      </w:r>
      <w:r>
        <w:t xml:space="preserve"> and a sub-folder called </w:t>
      </w:r>
      <w:r w:rsidR="00F93C15">
        <w:t>“</w:t>
      </w:r>
      <w:r w:rsidRPr="00F93C15">
        <w:t>0</w:t>
      </w:r>
      <w:r w:rsidR="004114C8" w:rsidRPr="00F93C15">
        <w:t>2</w:t>
      </w:r>
      <w:r w:rsidR="00F93C15">
        <w:t>”</w:t>
      </w:r>
      <w:r>
        <w:t>.</w:t>
      </w:r>
    </w:p>
    <w:p w14:paraId="550DE18C" w14:textId="0F61ED72" w:rsidR="00F07B57" w:rsidRDefault="00F07B57" w:rsidP="00F07B57">
      <w:pPr>
        <w:pStyle w:val="ListParagraph"/>
        <w:numPr>
          <w:ilvl w:val="0"/>
          <w:numId w:val="28"/>
        </w:numPr>
      </w:pPr>
      <w:r>
        <w:t>Copy the project called “</w:t>
      </w:r>
      <w:r w:rsidRPr="00F93C15">
        <w:t>0</w:t>
      </w:r>
      <w:r w:rsidR="009E0C19" w:rsidRPr="00F93C15">
        <w:t>2</w:t>
      </w:r>
      <w:r w:rsidRPr="00F93C15">
        <w:t>_template</w:t>
      </w:r>
      <w:r>
        <w:t xml:space="preserve">” from </w:t>
      </w:r>
      <w:r w:rsidR="00B37D5E" w:rsidRPr="00F93C15">
        <w:rPr>
          <w:i/>
        </w:rPr>
        <w:t>WA-101 Files/</w:t>
      </w:r>
      <w:r w:rsidR="004114C8" w:rsidRPr="00F93C15">
        <w:rPr>
          <w:i/>
        </w:rPr>
        <w:t>projects/WICED</w:t>
      </w:r>
      <w:r w:rsidR="00B37D5E" w:rsidRPr="00F93C15">
        <w:rPr>
          <w:i/>
        </w:rPr>
        <w:t>/</w:t>
      </w:r>
      <w:r w:rsidRPr="00F93C15">
        <w:rPr>
          <w:i/>
        </w:rPr>
        <w:t>wa101key/0</w:t>
      </w:r>
      <w:r w:rsidR="004114C8" w:rsidRPr="00F93C15">
        <w:rPr>
          <w:i/>
        </w:rPr>
        <w:t>2</w:t>
      </w:r>
      <w:r>
        <w:t xml:space="preserve"> into </w:t>
      </w:r>
      <w:r w:rsidRPr="00F93C15">
        <w:rPr>
          <w:i/>
        </w:rPr>
        <w:t>wa101/0</w:t>
      </w:r>
      <w:r w:rsidR="004114C8" w:rsidRPr="00F93C15">
        <w:rPr>
          <w:i/>
        </w:rPr>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lastRenderedPageBreak/>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38B59903" w14:textId="77777777" w:rsidR="00224116" w:rsidRDefault="00224116" w:rsidP="00047604">
      <w:pPr>
        <w:ind w:left="360"/>
      </w:pP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29BBE7A0" w14:textId="77777777" w:rsidR="00224116" w:rsidRDefault="00224116" w:rsidP="00E945EE">
      <w:pPr>
        <w:ind w:left="360"/>
      </w:pP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28B1AF4E" w14:textId="77777777" w:rsidR="00224116" w:rsidRDefault="00224116" w:rsidP="00E945EE">
      <w:pPr>
        <w:ind w:left="360"/>
      </w:pP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lastRenderedPageBreak/>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215F3448"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2D8055A6" w14:textId="700A041C" w:rsidR="0090423B" w:rsidRDefault="0090423B" w:rsidP="00A7230B">
      <w:pPr>
        <w:pStyle w:val="ListParagraph"/>
        <w:numPr>
          <w:ilvl w:val="1"/>
          <w:numId w:val="31"/>
        </w:numPr>
      </w:pPr>
      <w:r>
        <w:t>Hint: In your C-code do the following:</w:t>
      </w:r>
    </w:p>
    <w:p w14:paraId="2F627AB3" w14:textId="0AF6EADE" w:rsidR="0090423B" w:rsidRDefault="0090423B" w:rsidP="0090423B">
      <w:pPr>
        <w:pStyle w:val="ListParagraph"/>
        <w:numPr>
          <w:ilvl w:val="2"/>
          <w:numId w:val="31"/>
        </w:numPr>
      </w:pPr>
      <w:r>
        <w:t xml:space="preserve">Type </w:t>
      </w:r>
      <w:proofErr w:type="spellStart"/>
      <w:r w:rsidRPr="003A57AA">
        <w:rPr>
          <w:i/>
        </w:rPr>
        <w:t>wiced_gpio_input_</w:t>
      </w:r>
      <w:r>
        <w:rPr>
          <w:i/>
        </w:rPr>
        <w:t>irq_enable</w:t>
      </w:r>
      <w:proofErr w:type="spellEnd"/>
      <w:r w:rsidR="00B92715">
        <w:rPr>
          <w:i/>
        </w:rPr>
        <w:t xml:space="preserve"> </w:t>
      </w:r>
      <w:r w:rsidR="00B92715" w:rsidRPr="00B92715">
        <w:t>in your code.</w:t>
      </w:r>
    </w:p>
    <w:p w14:paraId="4B4C9344" w14:textId="485D0482" w:rsidR="0090423B" w:rsidRDefault="0090423B" w:rsidP="0090423B">
      <w:pPr>
        <w:pStyle w:val="ListParagraph"/>
        <w:numPr>
          <w:ilvl w:val="2"/>
          <w:numId w:val="31"/>
        </w:numPr>
      </w:pPr>
      <w:r>
        <w:t xml:space="preserve">Highlight </w:t>
      </w:r>
      <w:proofErr w:type="spellStart"/>
      <w:r w:rsidRPr="003A57AA">
        <w:rPr>
          <w:i/>
        </w:rPr>
        <w:t>wiced_gpio_input_</w:t>
      </w:r>
      <w:r>
        <w:rPr>
          <w:i/>
        </w:rPr>
        <w:t>irq_enable</w:t>
      </w:r>
      <w:proofErr w:type="spellEnd"/>
      <w:r>
        <w:t>, right click on it, and select “Open Declaration”</w:t>
      </w:r>
      <w:r w:rsidR="00B92715">
        <w:t>. This will show the required parameters for the function.</w:t>
      </w:r>
    </w:p>
    <w:p w14:paraId="0219680C" w14:textId="72F5CAB7"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lastRenderedPageBreak/>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lastRenderedPageBreak/>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579686A9"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r w:rsidR="000F3FAA">
        <w:t>Wi-</w:t>
      </w:r>
      <w:proofErr w:type="spellStart"/>
      <w:r w:rsidR="000F3FAA">
        <w:t>Fi</w:t>
      </w:r>
      <w:r>
        <w:t>_nvram_image.h</w:t>
      </w:r>
      <w:proofErr w:type="spellEnd"/>
      <w:r>
        <w:t xml:space="preserve">. If you were to make a complete new board potentially with a different </w:t>
      </w:r>
      <w:r w:rsidR="000F3FAA">
        <w:t>Wi-Fi</w:t>
      </w:r>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82A52" w14:textId="77777777" w:rsidR="0034015D" w:rsidRDefault="0034015D" w:rsidP="00D73ED3">
      <w:r>
        <w:separator/>
      </w:r>
    </w:p>
  </w:endnote>
  <w:endnote w:type="continuationSeparator" w:id="0">
    <w:p w14:paraId="21B998D1" w14:textId="77777777" w:rsidR="0034015D" w:rsidRDefault="0034015D"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0F3FAA">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0F3FAA">
              <w:rPr>
                <w:b/>
                <w:bCs/>
                <w:noProof/>
              </w:rPr>
              <w:t>16</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521CC" w14:textId="77777777" w:rsidR="0034015D" w:rsidRDefault="0034015D" w:rsidP="00D73ED3">
      <w:r>
        <w:separator/>
      </w:r>
    </w:p>
  </w:footnote>
  <w:footnote w:type="continuationSeparator" w:id="0">
    <w:p w14:paraId="52715E6B" w14:textId="77777777" w:rsidR="0034015D" w:rsidRDefault="0034015D"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5006"/>
    <w:rsid w:val="00077836"/>
    <w:rsid w:val="0009000C"/>
    <w:rsid w:val="00094EEF"/>
    <w:rsid w:val="000A10C2"/>
    <w:rsid w:val="000B35DD"/>
    <w:rsid w:val="000D57F4"/>
    <w:rsid w:val="000E293B"/>
    <w:rsid w:val="000E31AD"/>
    <w:rsid w:val="000F3FAA"/>
    <w:rsid w:val="00105CDB"/>
    <w:rsid w:val="00111945"/>
    <w:rsid w:val="00117DC6"/>
    <w:rsid w:val="00117EB1"/>
    <w:rsid w:val="00133866"/>
    <w:rsid w:val="00147C6E"/>
    <w:rsid w:val="00177F74"/>
    <w:rsid w:val="00186DD2"/>
    <w:rsid w:val="001B6F80"/>
    <w:rsid w:val="001D4DE2"/>
    <w:rsid w:val="001E7F3A"/>
    <w:rsid w:val="001F5F35"/>
    <w:rsid w:val="00224116"/>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015D"/>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606F1"/>
    <w:rsid w:val="00497379"/>
    <w:rsid w:val="004A35DF"/>
    <w:rsid w:val="004A5721"/>
    <w:rsid w:val="004B1E7D"/>
    <w:rsid w:val="004B2461"/>
    <w:rsid w:val="004C1558"/>
    <w:rsid w:val="004C18C1"/>
    <w:rsid w:val="004C37D8"/>
    <w:rsid w:val="004D3236"/>
    <w:rsid w:val="004D51FE"/>
    <w:rsid w:val="004F532B"/>
    <w:rsid w:val="004F7BF2"/>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E7F27"/>
    <w:rsid w:val="006F1940"/>
    <w:rsid w:val="006F210A"/>
    <w:rsid w:val="006F2E0B"/>
    <w:rsid w:val="00757332"/>
    <w:rsid w:val="00760774"/>
    <w:rsid w:val="00760E87"/>
    <w:rsid w:val="00774C33"/>
    <w:rsid w:val="00781663"/>
    <w:rsid w:val="00782309"/>
    <w:rsid w:val="007B0BE6"/>
    <w:rsid w:val="007B104F"/>
    <w:rsid w:val="007B2E62"/>
    <w:rsid w:val="007B436A"/>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423B"/>
    <w:rsid w:val="00905DE7"/>
    <w:rsid w:val="00914CE3"/>
    <w:rsid w:val="00926158"/>
    <w:rsid w:val="00930137"/>
    <w:rsid w:val="009420A1"/>
    <w:rsid w:val="0095456D"/>
    <w:rsid w:val="009600E6"/>
    <w:rsid w:val="009672A7"/>
    <w:rsid w:val="009733FC"/>
    <w:rsid w:val="0097643E"/>
    <w:rsid w:val="00976BF9"/>
    <w:rsid w:val="0098674F"/>
    <w:rsid w:val="009B2D05"/>
    <w:rsid w:val="009C4006"/>
    <w:rsid w:val="009E0C19"/>
    <w:rsid w:val="00A10514"/>
    <w:rsid w:val="00A231B5"/>
    <w:rsid w:val="00A3160F"/>
    <w:rsid w:val="00A43009"/>
    <w:rsid w:val="00A544F9"/>
    <w:rsid w:val="00A5794F"/>
    <w:rsid w:val="00A661F7"/>
    <w:rsid w:val="00A700D2"/>
    <w:rsid w:val="00A71A06"/>
    <w:rsid w:val="00A7230B"/>
    <w:rsid w:val="00A74A92"/>
    <w:rsid w:val="00A860C4"/>
    <w:rsid w:val="00A8704B"/>
    <w:rsid w:val="00A873A2"/>
    <w:rsid w:val="00A87ECB"/>
    <w:rsid w:val="00A91FA5"/>
    <w:rsid w:val="00AA5645"/>
    <w:rsid w:val="00AB729A"/>
    <w:rsid w:val="00AD162F"/>
    <w:rsid w:val="00AD1922"/>
    <w:rsid w:val="00AE66A3"/>
    <w:rsid w:val="00B07850"/>
    <w:rsid w:val="00B24F30"/>
    <w:rsid w:val="00B33F73"/>
    <w:rsid w:val="00B37D5E"/>
    <w:rsid w:val="00B4639B"/>
    <w:rsid w:val="00B62C56"/>
    <w:rsid w:val="00B73DF5"/>
    <w:rsid w:val="00B84027"/>
    <w:rsid w:val="00B85D2F"/>
    <w:rsid w:val="00B873E1"/>
    <w:rsid w:val="00B92715"/>
    <w:rsid w:val="00BB65CC"/>
    <w:rsid w:val="00BC031E"/>
    <w:rsid w:val="00BC2005"/>
    <w:rsid w:val="00BD71B0"/>
    <w:rsid w:val="00C176BC"/>
    <w:rsid w:val="00C23D8E"/>
    <w:rsid w:val="00C43A72"/>
    <w:rsid w:val="00C469F8"/>
    <w:rsid w:val="00C53CC0"/>
    <w:rsid w:val="00C54BF4"/>
    <w:rsid w:val="00C601F1"/>
    <w:rsid w:val="00C60D02"/>
    <w:rsid w:val="00C61F72"/>
    <w:rsid w:val="00C63A84"/>
    <w:rsid w:val="00C63C29"/>
    <w:rsid w:val="00C64996"/>
    <w:rsid w:val="00C6527E"/>
    <w:rsid w:val="00C83801"/>
    <w:rsid w:val="00C840E0"/>
    <w:rsid w:val="00CA395B"/>
    <w:rsid w:val="00CA77F3"/>
    <w:rsid w:val="00CB0ACB"/>
    <w:rsid w:val="00CB2F07"/>
    <w:rsid w:val="00CB3ED0"/>
    <w:rsid w:val="00CC54D7"/>
    <w:rsid w:val="00CD25BA"/>
    <w:rsid w:val="00CE2934"/>
    <w:rsid w:val="00CF5741"/>
    <w:rsid w:val="00CF59D3"/>
    <w:rsid w:val="00D03A95"/>
    <w:rsid w:val="00D40465"/>
    <w:rsid w:val="00D513EC"/>
    <w:rsid w:val="00D53171"/>
    <w:rsid w:val="00D54E98"/>
    <w:rsid w:val="00D565C4"/>
    <w:rsid w:val="00D5774D"/>
    <w:rsid w:val="00D66ACE"/>
    <w:rsid w:val="00D70A3E"/>
    <w:rsid w:val="00D71F25"/>
    <w:rsid w:val="00D736E0"/>
    <w:rsid w:val="00D73ED3"/>
    <w:rsid w:val="00D86F61"/>
    <w:rsid w:val="00D90845"/>
    <w:rsid w:val="00D97629"/>
    <w:rsid w:val="00DA1F31"/>
    <w:rsid w:val="00DA5856"/>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EF50F6"/>
    <w:rsid w:val="00F06A3E"/>
    <w:rsid w:val="00F07B57"/>
    <w:rsid w:val="00F15200"/>
    <w:rsid w:val="00F25363"/>
    <w:rsid w:val="00F3609E"/>
    <w:rsid w:val="00F365EA"/>
    <w:rsid w:val="00F377DB"/>
    <w:rsid w:val="00F42C29"/>
    <w:rsid w:val="00F4310E"/>
    <w:rsid w:val="00F446B3"/>
    <w:rsid w:val="00F513F3"/>
    <w:rsid w:val="00F6421F"/>
    <w:rsid w:val="00F672F4"/>
    <w:rsid w:val="00F70BFA"/>
    <w:rsid w:val="00F73D45"/>
    <w:rsid w:val="00F80DFA"/>
    <w:rsid w:val="00F93716"/>
    <w:rsid w:val="00F93C15"/>
    <w:rsid w:val="00F94CE2"/>
    <w:rsid w:val="00FA4749"/>
    <w:rsid w:val="00FB49AC"/>
    <w:rsid w:val="00FD2407"/>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FAA"/>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3F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FAA"/>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C9888-AA0A-4029-BB7D-5790DA35A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16</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Mike Noel</cp:lastModifiedBy>
  <cp:revision>205</cp:revision>
  <cp:lastPrinted>2016-10-22T13:06:00Z</cp:lastPrinted>
  <dcterms:created xsi:type="dcterms:W3CDTF">2016-10-10T22:52:00Z</dcterms:created>
  <dcterms:modified xsi:type="dcterms:W3CDTF">2017-01-30T23:30:00Z</dcterms:modified>
</cp:coreProperties>
</file>