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C93876" w14:textId="5D00B7E3" w:rsidR="003E3652" w:rsidRDefault="007E0232" w:rsidP="003E3652">
      <w:pPr>
        <w:pStyle w:val="Heading1"/>
      </w:pPr>
      <w:r>
        <w:t xml:space="preserve">Chapter </w:t>
      </w:r>
      <w:r w:rsidR="003853D7">
        <w:t>6</w:t>
      </w:r>
      <w:r>
        <w:t xml:space="preserve">: </w:t>
      </w:r>
      <w:r w:rsidR="0040035E">
        <w:t>Cloud Connectivity</w:t>
      </w:r>
    </w:p>
    <w:p w14:paraId="35D1ADBC" w14:textId="32795840" w:rsidR="00CB3ED0" w:rsidRDefault="00CB3ED0" w:rsidP="00CB3ED0">
      <w:pPr>
        <w:pStyle w:val="Heading2"/>
      </w:pPr>
      <w:r>
        <w:t>Objective</w:t>
      </w:r>
    </w:p>
    <w:p w14:paraId="1028993C" w14:textId="6DCF918D" w:rsidR="003D39DA" w:rsidDel="00BA1AEE" w:rsidRDefault="00ED5618" w:rsidP="003D39DA">
      <w:pPr>
        <w:rPr>
          <w:del w:id="0" w:author="Greg Landry" w:date="2016-10-21T20:49:00Z"/>
        </w:rPr>
      </w:pPr>
      <w:r>
        <w:t>At the</w:t>
      </w:r>
      <w:r w:rsidR="003D39DA">
        <w:t xml:space="preserve"> end of Chapter 6 you will</w:t>
      </w:r>
      <w:r>
        <w:t xml:space="preserve"> understand how to build a complete WICED </w:t>
      </w:r>
      <w:del w:id="1" w:author="Greg Landry" w:date="2016-10-21T20:41:00Z">
        <w:r w:rsidDel="004B4C28">
          <w:delText xml:space="preserve">IOT </w:delText>
        </w:r>
      </w:del>
      <w:ins w:id="2" w:author="Greg Landry" w:date="2016-10-21T20:41:00Z">
        <w:r w:rsidR="004B4C28">
          <w:t>I</w:t>
        </w:r>
        <w:r w:rsidR="004B4C28">
          <w:t>o</w:t>
        </w:r>
        <w:r w:rsidR="004B4C28">
          <w:t xml:space="preserve">T </w:t>
        </w:r>
      </w:ins>
      <w:r>
        <w:t xml:space="preserve">App using </w:t>
      </w:r>
      <w:r w:rsidRPr="00BA1AEE">
        <w:rPr>
          <w:rPrChange w:id="3" w:author="Greg Landry" w:date="2016-10-21T20:49:00Z">
            <w:rPr>
              <w:u w:val="single"/>
            </w:rPr>
          </w:rPrChange>
        </w:rPr>
        <w:t>one</w:t>
      </w:r>
      <w:r>
        <w:t xml:space="preserve"> of the cloud application protocols (MQTT, COAP, AMQP, HTTP or Sockets).  In addition</w:t>
      </w:r>
      <w:r w:rsidR="007B5AD6">
        <w:t>,</w:t>
      </w:r>
      <w:r>
        <w:t xml:space="preserve"> you will have a big picture understanding of each of those protocols.</w:t>
      </w:r>
    </w:p>
    <w:p w14:paraId="35594084" w14:textId="77777777" w:rsidR="00BA1AEE" w:rsidRDefault="00BA1AEE" w:rsidP="003D39DA">
      <w:pPr>
        <w:rPr>
          <w:ins w:id="4" w:author="Greg Landry" w:date="2016-10-21T20:50:00Z"/>
        </w:rPr>
      </w:pPr>
    </w:p>
    <w:p w14:paraId="3C93EDAA" w14:textId="451442F3" w:rsidR="00913728" w:rsidRDefault="00913728" w:rsidP="003D39DA">
      <w:del w:id="5" w:author="Greg Landry" w:date="2016-10-21T20:50:00Z">
        <w:r w:rsidDel="00BA1AEE">
          <w:br/>
        </w:r>
      </w:del>
      <w:r>
        <w:t>This section is the prequel to Chapter 6</w:t>
      </w:r>
      <w:r w:rsidR="000366AE">
        <w:t xml:space="preserve"> with the foundation information required to understand the rest of the chapter</w:t>
      </w:r>
      <w:r>
        <w:t>.  At the end of this section you should understand the basics of Encryption, Secure Channels</w:t>
      </w:r>
      <w:r w:rsidR="00992320">
        <w:t xml:space="preserve">, </w:t>
      </w:r>
      <w:r w:rsidR="00D137DD">
        <w:t>Sockets and the Application Protocols HTTP, MQTT, AMQP, and COAP</w:t>
      </w:r>
      <w:ins w:id="6" w:author="Greg Landry" w:date="2016-10-21T20:49:00Z">
        <w:r w:rsidR="00BA1AEE">
          <w:t>.</w:t>
        </w:r>
      </w:ins>
      <w:del w:id="7" w:author="Greg Landry" w:date="2016-10-21T20:49:00Z">
        <w:r w:rsidR="00D137DD" w:rsidDel="00BA1AEE">
          <w:delText xml:space="preserve"> </w:delText>
        </w:r>
      </w:del>
    </w:p>
    <w:p w14:paraId="75AFC410" w14:textId="34E67E2D" w:rsidR="00EB629E" w:rsidRDefault="00EB629E" w:rsidP="00CB3ED0">
      <w:pPr>
        <w:pStyle w:val="Heading2"/>
      </w:pPr>
      <w:r>
        <w:t>Time</w:t>
      </w:r>
      <w:r w:rsidR="00593945">
        <w:t>: 4 Hours</w:t>
      </w:r>
    </w:p>
    <w:p w14:paraId="4802C822" w14:textId="77777777" w:rsidR="00CB3ED0" w:rsidRDefault="00CB3ED0" w:rsidP="00CB3ED0">
      <w:pPr>
        <w:pStyle w:val="Heading2"/>
      </w:pPr>
      <w:r>
        <w:t>Fundamentals</w:t>
      </w:r>
    </w:p>
    <w:p w14:paraId="3117ED22" w14:textId="77777777" w:rsidR="003A03BF" w:rsidRDefault="003A03BF" w:rsidP="00913728">
      <w:pPr>
        <w:pStyle w:val="Heading3"/>
      </w:pPr>
      <w:r>
        <w:t>Symmetric and Asymmetric Encryption: A Foundation</w:t>
      </w:r>
    </w:p>
    <w:p w14:paraId="22C8AE2A" w14:textId="2B47A55B" w:rsidR="003A03BF" w:rsidDel="00BA1AEE" w:rsidRDefault="00913728" w:rsidP="00913728">
      <w:pPr>
        <w:rPr>
          <w:del w:id="8" w:author="Greg Landry" w:date="2016-10-21T20:49:00Z"/>
        </w:rPr>
      </w:pPr>
      <w:r>
        <w:t xml:space="preserve">When you see “HTTPS” in your browser window, the “S” stands for Secure. </w:t>
      </w:r>
      <w:r w:rsidR="003A03BF">
        <w:t xml:space="preserve"> The reason it is called Secure is that it uses an encrypted channel for all communication.  But how can that be?  How do you get a secure channel going?  And what does it mean to have a secure channel?  What is secure?  This could be a very complicated topic as establishing a fundamental mathematical understanding of encryption requires competence in advanced mathematics that is far beyond most everybody on the face of this planet.  It is also beyond what there is room to type in this </w:t>
      </w:r>
      <w:r w:rsidR="00F115A1">
        <w:t>manual</w:t>
      </w:r>
      <w:r w:rsidR="003A03BF">
        <w:t>.  It is also far beyond what I have the ability to explain.  But, don’t despair.  The practical aspects of getting this going are actually pretty simple.</w:t>
      </w:r>
    </w:p>
    <w:p w14:paraId="07CE5050" w14:textId="77777777" w:rsidR="003A03BF" w:rsidRDefault="003A03BF" w:rsidP="003A03BF"/>
    <w:p w14:paraId="1B0E6DE5" w14:textId="77777777" w:rsidR="003A03BF" w:rsidRDefault="003A03BF" w:rsidP="003A03BF">
      <w:r>
        <w:t>All encryption does the same thing.  It takes un-encrypted data, combines it with a key, and runs it through an encryption algorithm to produce encrypted data.  You then transmit the encrypted data over the network.  When the other side receives the data it decrypts the encrypted data by combining it with a key, and running the decrypt algorithm.</w:t>
      </w:r>
    </w:p>
    <w:p w14:paraId="139A97FA" w14:textId="1163E1AC" w:rsidR="003A03BF" w:rsidDel="00BA1AEE" w:rsidRDefault="003A03BF" w:rsidP="003A03BF">
      <w:pPr>
        <w:rPr>
          <w:del w:id="9" w:author="Greg Landry" w:date="2016-10-21T20:47:00Z"/>
        </w:rPr>
      </w:pPr>
    </w:p>
    <w:p w14:paraId="2CC504A0" w14:textId="77777777" w:rsidR="003A03BF" w:rsidRDefault="003A03BF" w:rsidP="003A03BF">
      <w:r>
        <w:t>There are two types of encryption schemes, symmetric and asymmetric.</w:t>
      </w:r>
    </w:p>
    <w:p w14:paraId="1D4F2773" w14:textId="70685B85" w:rsidR="003A03BF" w:rsidDel="00BA1AEE" w:rsidRDefault="003A03BF" w:rsidP="003A03BF">
      <w:pPr>
        <w:rPr>
          <w:del w:id="10" w:author="Greg Landry" w:date="2016-10-21T20:47:00Z"/>
        </w:rPr>
      </w:pPr>
    </w:p>
    <w:p w14:paraId="00A91889" w14:textId="4F0FCFB3" w:rsidR="003A03BF" w:rsidRDefault="00F4189B" w:rsidP="003A03BF">
      <w:hyperlink r:id="rId8" w:history="1">
        <w:r w:rsidR="003A03BF" w:rsidRPr="00F115A1">
          <w:rPr>
            <w:rStyle w:val="Hyperlink"/>
          </w:rPr>
          <w:t>Symmetric</w:t>
        </w:r>
      </w:hyperlink>
      <w:r w:rsidR="003A03BF">
        <w:t xml:space="preserve"> means that both sides use the same key.  That is, the key that you encrypt with is the same as the key you </w:t>
      </w:r>
      <w:ins w:id="11" w:author="Greg Landry" w:date="2016-10-21T20:41:00Z">
        <w:r w:rsidR="004B4C28">
          <w:t>de</w:t>
        </w:r>
      </w:ins>
      <w:del w:id="12" w:author="Greg Landry" w:date="2016-10-21T20:41:00Z">
        <w:r w:rsidR="003A03BF" w:rsidDel="004B4C28">
          <w:delText>unen</w:delText>
        </w:r>
      </w:del>
      <w:r w:rsidR="003A03BF">
        <w:t xml:space="preserve">crypt with.  Examples of this type of encryption include </w:t>
      </w:r>
      <w:hyperlink r:id="rId9" w:history="1">
        <w:r w:rsidR="003A03BF" w:rsidRPr="00992320">
          <w:rPr>
            <w:rStyle w:val="Hyperlink"/>
          </w:rPr>
          <w:t>AES</w:t>
        </w:r>
      </w:hyperlink>
      <w:r w:rsidR="003A03BF">
        <w:t xml:space="preserve"> and </w:t>
      </w:r>
      <w:hyperlink r:id="rId10" w:history="1">
        <w:r w:rsidR="003A03BF" w:rsidRPr="00992320">
          <w:rPr>
            <w:rStyle w:val="Hyperlink"/>
          </w:rPr>
          <w:t>DES</w:t>
        </w:r>
      </w:hyperlink>
      <w:r w:rsidR="003A03BF">
        <w:t xml:space="preserve">.  </w:t>
      </w:r>
      <w:r w:rsidR="00992320">
        <w:t>Symmetric</w:t>
      </w:r>
      <w:r w:rsidR="003A03BF">
        <w:t xml:space="preserve"> encryption is preferred because it is very fast and secure.  </w:t>
      </w:r>
      <w:r w:rsidR="00F115A1">
        <w:t xml:space="preserve">Unfortunately, </w:t>
      </w:r>
      <w:r w:rsidR="003A03BF">
        <w:t>both sides need to know the key before you can use it</w:t>
      </w:r>
      <w:r w:rsidR="00F115A1">
        <w:t xml:space="preserve"> (i.e. the encrypt key is exactly the same as the decrypt key)</w:t>
      </w:r>
      <w:r w:rsidR="003A03BF">
        <w:t xml:space="preserve">.  </w:t>
      </w:r>
      <w:r w:rsidR="00F115A1">
        <w:t>The problem is, i</w:t>
      </w:r>
      <w:r w:rsidR="003A03BF">
        <w:t>f you have never talked before how do you get both sides to know the key?</w:t>
      </w:r>
    </w:p>
    <w:p w14:paraId="721EE442" w14:textId="6E8BFE44" w:rsidR="003A03BF" w:rsidDel="00BA1AEE" w:rsidRDefault="003A03BF" w:rsidP="003A03BF">
      <w:pPr>
        <w:rPr>
          <w:del w:id="13" w:author="Greg Landry" w:date="2016-10-21T20:48:00Z"/>
        </w:rPr>
      </w:pPr>
    </w:p>
    <w:p w14:paraId="2627A36D" w14:textId="32A9BF2D" w:rsidR="003A03BF" w:rsidRDefault="00F4189B" w:rsidP="003A03BF">
      <w:hyperlink r:id="rId11" w:history="1">
        <w:r w:rsidR="003A03BF" w:rsidRPr="00992320">
          <w:rPr>
            <w:rStyle w:val="Hyperlink"/>
          </w:rPr>
          <w:t>Asymmetric</w:t>
        </w:r>
      </w:hyperlink>
      <w:r w:rsidR="003A03BF">
        <w:t xml:space="preserve">, often called Public Key, encryption techniques use two keys that are mathematically related.  The keys are often referred to as the “public” and the “private” keys.  The private key can be used to decrypt data that </w:t>
      </w:r>
      <w:r w:rsidR="00F115A1">
        <w:t>the public key encrypted and vice</w:t>
      </w:r>
      <w:r w:rsidR="003A03BF">
        <w:t xml:space="preserve"> versa.  This is super cool because you can give out your public key to everyone, they can encrypt data, then only your private key can be used to decrypt it.  </w:t>
      </w:r>
      <w:r w:rsidR="00E11013">
        <w:t>What is amazing about Asymmetric encryption is that even knowing the Public key you can</w:t>
      </w:r>
      <w:ins w:id="14" w:author="Greg Landry" w:date="2016-10-21T20:42:00Z">
        <w:r w:rsidR="004B4C28">
          <w:t>’</w:t>
        </w:r>
      </w:ins>
      <w:r w:rsidR="00E11013">
        <w:t xml:space="preserve">t </w:t>
      </w:r>
      <w:r w:rsidR="00E11013">
        <w:lastRenderedPageBreak/>
        <w:t xml:space="preserve">figure out the private key (there is the math magic). </w:t>
      </w:r>
      <w:r w:rsidR="003A03BF">
        <w:t>The problem with this encryption technique is that it is slow.</w:t>
      </w:r>
    </w:p>
    <w:p w14:paraId="59B55DBE" w14:textId="0BA667C6" w:rsidR="003A03BF" w:rsidDel="00BA1AEE" w:rsidRDefault="003A03BF" w:rsidP="003A03BF">
      <w:pPr>
        <w:rPr>
          <w:del w:id="15" w:author="Greg Landry" w:date="2016-10-21T20:48:00Z"/>
        </w:rPr>
      </w:pPr>
    </w:p>
    <w:p w14:paraId="578AAF7E" w14:textId="0524694D" w:rsidR="003A03BF" w:rsidRDefault="003A03BF" w:rsidP="003A03BF">
      <w:r>
        <w:t>What now?  The most commo</w:t>
      </w:r>
      <w:r w:rsidR="00E11013">
        <w:t>n technique to communicate is:</w:t>
      </w:r>
    </w:p>
    <w:p w14:paraId="7E7B6443" w14:textId="77777777" w:rsidR="003A03BF" w:rsidRDefault="003A03BF" w:rsidP="00913728">
      <w:pPr>
        <w:pStyle w:val="ListParagraph"/>
        <w:numPr>
          <w:ilvl w:val="0"/>
          <w:numId w:val="27"/>
        </w:numPr>
      </w:pPr>
      <w:r>
        <w:t>You open an unencrypted connection to a server</w:t>
      </w:r>
    </w:p>
    <w:p w14:paraId="5EC26955" w14:textId="77777777" w:rsidR="003A03BF" w:rsidRDefault="003A03BF" w:rsidP="00913728">
      <w:pPr>
        <w:pStyle w:val="ListParagraph"/>
        <w:numPr>
          <w:ilvl w:val="0"/>
          <w:numId w:val="27"/>
        </w:numPr>
      </w:pPr>
      <w:r>
        <w:t>You give out your public key to the server</w:t>
      </w:r>
    </w:p>
    <w:p w14:paraId="634FB99E" w14:textId="77777777" w:rsidR="003A03BF" w:rsidRDefault="003A03BF" w:rsidP="00913728">
      <w:pPr>
        <w:pStyle w:val="ListParagraph"/>
        <w:numPr>
          <w:ilvl w:val="0"/>
          <w:numId w:val="27"/>
        </w:numPr>
      </w:pPr>
      <w:r>
        <w:t>The server then creates a random symmetric key</w:t>
      </w:r>
    </w:p>
    <w:p w14:paraId="0490D724" w14:textId="77777777" w:rsidR="003A03BF" w:rsidRDefault="003A03BF" w:rsidP="00913728">
      <w:pPr>
        <w:pStyle w:val="ListParagraph"/>
        <w:numPr>
          <w:ilvl w:val="0"/>
          <w:numId w:val="27"/>
        </w:numPr>
      </w:pPr>
      <w:r>
        <w:t>The server then encrypts its newly created random symmetric key using your public key and sends it back to you</w:t>
      </w:r>
    </w:p>
    <w:p w14:paraId="439A3367" w14:textId="77777777" w:rsidR="003A03BF" w:rsidRDefault="003A03BF" w:rsidP="00913728">
      <w:pPr>
        <w:pStyle w:val="ListParagraph"/>
        <w:numPr>
          <w:ilvl w:val="0"/>
          <w:numId w:val="27"/>
        </w:numPr>
      </w:pPr>
      <w:r>
        <w:t>You use your private key to decrypt the symmetric key</w:t>
      </w:r>
    </w:p>
    <w:p w14:paraId="0DB2E085" w14:textId="77777777" w:rsidR="003A03BF" w:rsidRDefault="003A03BF" w:rsidP="00913728">
      <w:pPr>
        <w:pStyle w:val="ListParagraph"/>
        <w:numPr>
          <w:ilvl w:val="0"/>
          <w:numId w:val="27"/>
        </w:numPr>
      </w:pPr>
      <w:r>
        <w:t>You open a new channel using symmetric key encryption</w:t>
      </w:r>
    </w:p>
    <w:p w14:paraId="3F0AF06E" w14:textId="77777777" w:rsidR="00913728" w:rsidRDefault="00913728" w:rsidP="00913728">
      <w:pPr>
        <w:pStyle w:val="ListParagraph"/>
      </w:pPr>
    </w:p>
    <w:p w14:paraId="3FE88CF8" w14:textId="5D5FCB66" w:rsidR="003A03BF" w:rsidRDefault="00913728" w:rsidP="003A03BF">
      <w:r>
        <w:rPr>
          <w:noProof/>
        </w:rPr>
        <w:drawing>
          <wp:inline distT="0" distB="0" distL="0" distR="0" wp14:anchorId="1D6B120C" wp14:editId="5E3CCBB5">
            <wp:extent cx="5940425" cy="2430145"/>
            <wp:effectExtent l="0" t="0" r="3175" b="8255"/>
            <wp:docPr id="2" name="Picture 2" descr="../../../../../Downloads/public-key-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public-key-exchan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2430145"/>
                    </a:xfrm>
                    <a:prstGeom prst="rect">
                      <a:avLst/>
                    </a:prstGeom>
                    <a:noFill/>
                    <a:ln>
                      <a:noFill/>
                    </a:ln>
                  </pic:spPr>
                </pic:pic>
              </a:graphicData>
            </a:graphic>
          </wp:inline>
        </w:drawing>
      </w:r>
    </w:p>
    <w:p w14:paraId="21B686C7" w14:textId="77777777" w:rsidR="00913728" w:rsidRDefault="00913728" w:rsidP="003A03BF"/>
    <w:p w14:paraId="38B171A7" w14:textId="076A29FA" w:rsidR="003A03BF" w:rsidRDefault="003A03BF" w:rsidP="003A03BF">
      <w:r>
        <w:t xml:space="preserve">This scheme is completely effective against eavesdropping.  What happens if someone eavesdrops the original public key?  That is OK because they won’t have the “client private key” required to decrypt the symmetric key.  </w:t>
      </w:r>
      <w:r w:rsidR="00F115A1">
        <w:t>So, what</w:t>
      </w:r>
      <w:ins w:id="16" w:author="Greg Landry" w:date="2016-10-21T20:44:00Z">
        <w:r w:rsidR="004B4C28">
          <w:t xml:space="preserve">’s </w:t>
        </w:r>
      </w:ins>
      <w:del w:id="17" w:author="Greg Landry" w:date="2016-10-21T20:44:00Z">
        <w:r w:rsidR="00F115A1" w:rsidDel="004B4C28">
          <w:delText xml:space="preserve"> is </w:delText>
        </w:r>
      </w:del>
      <w:r w:rsidR="00F115A1">
        <w:t xml:space="preserve">the hitch?  </w:t>
      </w:r>
      <w:r>
        <w:t>What this scheme doesn’t work against is called man-in-the-middle (MIM).  An MIM attack works by</w:t>
      </w:r>
      <w:r w:rsidR="00E11013">
        <w:t>:</w:t>
      </w:r>
    </w:p>
    <w:p w14:paraId="0A61F0CF" w14:textId="77777777" w:rsidR="003A03BF" w:rsidRDefault="003A03BF" w:rsidP="00F115A1">
      <w:pPr>
        <w:pStyle w:val="ListParagraph"/>
        <w:numPr>
          <w:ilvl w:val="0"/>
          <w:numId w:val="28"/>
        </w:numPr>
      </w:pPr>
      <w:r>
        <w:t>You open an unencrypted connection to a server [but it really turns out that it is a MIM]</w:t>
      </w:r>
    </w:p>
    <w:p w14:paraId="6A5FE035" w14:textId="77777777" w:rsidR="003A03BF" w:rsidRDefault="003A03BF" w:rsidP="00F115A1">
      <w:pPr>
        <w:pStyle w:val="ListParagraph"/>
        <w:numPr>
          <w:ilvl w:val="0"/>
          <w:numId w:val="28"/>
        </w:numPr>
      </w:pPr>
      <w:r>
        <w:t>You send your public key to the MIM</w:t>
      </w:r>
    </w:p>
    <w:p w14:paraId="7B293521" w14:textId="77777777" w:rsidR="003A03BF" w:rsidRDefault="003A03BF" w:rsidP="00F115A1">
      <w:pPr>
        <w:pStyle w:val="ListParagraph"/>
        <w:numPr>
          <w:ilvl w:val="0"/>
          <w:numId w:val="28"/>
        </w:numPr>
      </w:pPr>
      <w:r>
        <w:t>The MIM opens a channel to the server</w:t>
      </w:r>
    </w:p>
    <w:p w14:paraId="76E8380F" w14:textId="77777777" w:rsidR="003A03BF" w:rsidRDefault="003A03BF" w:rsidP="00F115A1">
      <w:pPr>
        <w:pStyle w:val="ListParagraph"/>
        <w:numPr>
          <w:ilvl w:val="0"/>
          <w:numId w:val="28"/>
        </w:numPr>
      </w:pPr>
      <w:r>
        <w:t>The MIM sends its public key to the server</w:t>
      </w:r>
    </w:p>
    <w:p w14:paraId="45BB8811" w14:textId="77777777" w:rsidR="003A03BF" w:rsidRDefault="003A03BF" w:rsidP="00F115A1">
      <w:pPr>
        <w:pStyle w:val="ListParagraph"/>
        <w:numPr>
          <w:ilvl w:val="0"/>
          <w:numId w:val="28"/>
        </w:numPr>
      </w:pPr>
      <w:r>
        <w:t>The Server encrypts a symmetric key using the MIMs public key and send it back to the MIM</w:t>
      </w:r>
    </w:p>
    <w:p w14:paraId="465FCE51" w14:textId="77777777" w:rsidR="003A03BF" w:rsidRDefault="003A03BF" w:rsidP="00F115A1">
      <w:pPr>
        <w:pStyle w:val="ListParagraph"/>
        <w:numPr>
          <w:ilvl w:val="0"/>
          <w:numId w:val="28"/>
        </w:numPr>
      </w:pPr>
      <w:r>
        <w:t>The MIM decrypts the symmetric key using its private key</w:t>
      </w:r>
    </w:p>
    <w:p w14:paraId="647AC09B" w14:textId="7848918C" w:rsidR="003A03BF" w:rsidRDefault="003A03BF" w:rsidP="00F115A1">
      <w:pPr>
        <w:pStyle w:val="ListParagraph"/>
        <w:numPr>
          <w:ilvl w:val="0"/>
          <w:numId w:val="28"/>
        </w:numPr>
      </w:pPr>
      <w:r>
        <w:t>The MIM send</w:t>
      </w:r>
      <w:ins w:id="18" w:author="Greg Landry" w:date="2016-10-21T20:52:00Z">
        <w:r w:rsidR="00E13567">
          <w:t>s</w:t>
        </w:r>
      </w:ins>
      <w:r>
        <w:t xml:space="preserve"> you the symmetric key encrypted with your public key</w:t>
      </w:r>
    </w:p>
    <w:p w14:paraId="543BE994" w14:textId="77777777" w:rsidR="003A03BF" w:rsidRDefault="003A03BF" w:rsidP="00F115A1">
      <w:pPr>
        <w:pStyle w:val="ListParagraph"/>
        <w:numPr>
          <w:ilvl w:val="0"/>
          <w:numId w:val="28"/>
        </w:numPr>
      </w:pPr>
      <w:r>
        <w:t>You unencrypt the MIM symmetric key using your private key</w:t>
      </w:r>
    </w:p>
    <w:p w14:paraId="197CA27E" w14:textId="77777777" w:rsidR="003A03BF" w:rsidRDefault="003A03BF" w:rsidP="00F115A1">
      <w:pPr>
        <w:pStyle w:val="ListParagraph"/>
        <w:numPr>
          <w:ilvl w:val="0"/>
          <w:numId w:val="28"/>
        </w:numPr>
      </w:pPr>
      <w:r>
        <w:t>Then you open new channel to the MIM using the symmetric key</w:t>
      </w:r>
    </w:p>
    <w:p w14:paraId="5D727970" w14:textId="77777777" w:rsidR="003A03BF" w:rsidRDefault="003A03BF" w:rsidP="00F115A1">
      <w:pPr>
        <w:pStyle w:val="ListParagraph"/>
        <w:numPr>
          <w:ilvl w:val="0"/>
          <w:numId w:val="28"/>
        </w:numPr>
      </w:pPr>
      <w:r>
        <w:t>The MIM opens up a channel to the server using the symmetric key</w:t>
      </w:r>
    </w:p>
    <w:p w14:paraId="105C6374" w14:textId="3C908C8C" w:rsidR="00F115A1" w:rsidRDefault="003A03BF" w:rsidP="003A03BF">
      <w:r>
        <w:lastRenderedPageBreak/>
        <w:t>Once the MIM is in the middle it can read all of the traffic.  You are only vulnerable to this attack if the MIM gets in the middle on the first transaction.  After that</w:t>
      </w:r>
      <w:r w:rsidR="00A224D8">
        <w:t>,</w:t>
      </w:r>
      <w:r>
        <w:t xml:space="preserve"> things are secure.</w:t>
      </w:r>
    </w:p>
    <w:p w14:paraId="5840E185" w14:textId="09E7CE28" w:rsidR="00F115A1" w:rsidDel="00BA1AEE" w:rsidRDefault="00F115A1" w:rsidP="003A03BF">
      <w:pPr>
        <w:rPr>
          <w:del w:id="19" w:author="Greg Landry" w:date="2016-10-21T20:48:00Z"/>
        </w:rPr>
      </w:pPr>
    </w:p>
    <w:p w14:paraId="1E21B889" w14:textId="27252411" w:rsidR="003235D8" w:rsidRDefault="00F115A1" w:rsidP="00F115A1">
      <w:r>
        <w:t>However</w:t>
      </w:r>
      <w:r w:rsidR="003A03BF">
        <w:t xml:space="preserve">, the MIM can easily happen if someone gets control of an intermediate </w:t>
      </w:r>
      <w:r w:rsidR="00A224D8">
        <w:t>connection point in the network</w:t>
      </w:r>
      <w:r w:rsidR="003A03BF">
        <w:t xml:space="preserve"> e.g. </w:t>
      </w:r>
      <w:ins w:id="20" w:author="Greg Landry" w:date="2016-10-21T20:45:00Z">
        <w:r w:rsidR="004B4C28">
          <w:t>WiFi</w:t>
        </w:r>
      </w:ins>
      <w:del w:id="21" w:author="Greg Landry" w:date="2016-10-21T20:45:00Z">
        <w:r w:rsidR="003A03BF" w:rsidDel="004B4C28">
          <w:delText>WIFI</w:delText>
        </w:r>
      </w:del>
      <w:r w:rsidR="003A03BF">
        <w:t xml:space="preserve"> </w:t>
      </w:r>
      <w:r w:rsidR="00A224D8">
        <w:t>A</w:t>
      </w:r>
      <w:r w:rsidR="003A03BF">
        <w:t xml:space="preserve">ccess </w:t>
      </w:r>
      <w:r w:rsidR="00A224D8">
        <w:t>P</w:t>
      </w:r>
      <w:r w:rsidR="003A03BF">
        <w:t>oint.  The</w:t>
      </w:r>
      <w:r w:rsidR="003235D8">
        <w:t>re are</w:t>
      </w:r>
      <w:r w:rsidR="003A03BF">
        <w:t xml:space="preserve"> only </w:t>
      </w:r>
      <w:r w:rsidR="003235D8">
        <w:t xml:space="preserve">two </w:t>
      </w:r>
      <w:r w:rsidR="003A03BF">
        <w:t>way</w:t>
      </w:r>
      <w:r w:rsidR="003235D8">
        <w:t>s</w:t>
      </w:r>
      <w:r w:rsidR="003A03BF">
        <w:t xml:space="preserve"> to protect against MIM attacks</w:t>
      </w:r>
      <w:ins w:id="22" w:author="Greg Landry" w:date="2016-10-21T20:45:00Z">
        <w:r w:rsidR="004B4C28">
          <w:t>:</w:t>
        </w:r>
      </w:ins>
      <w:del w:id="23" w:author="Greg Landry" w:date="2016-10-21T20:45:00Z">
        <w:r w:rsidR="003A03BF" w:rsidDel="004B4C28">
          <w:delText xml:space="preserve"> </w:delText>
        </w:r>
      </w:del>
    </w:p>
    <w:p w14:paraId="0E521DAA" w14:textId="1C4C1311" w:rsidR="003235D8" w:rsidRDefault="003235D8" w:rsidP="003235D8">
      <w:pPr>
        <w:pStyle w:val="ListParagraph"/>
        <w:numPr>
          <w:ilvl w:val="0"/>
          <w:numId w:val="29"/>
        </w:numPr>
      </w:pPr>
      <w:r>
        <w:t>Pre Share the key</w:t>
      </w:r>
    </w:p>
    <w:p w14:paraId="28065999" w14:textId="2A3BBA7B" w:rsidR="00A224D8" w:rsidRDefault="003235D8" w:rsidP="003235D8">
      <w:pPr>
        <w:pStyle w:val="ListParagraph"/>
        <w:numPr>
          <w:ilvl w:val="0"/>
          <w:numId w:val="29"/>
        </w:numPr>
      </w:pPr>
      <w:r>
        <w:t xml:space="preserve">Use a </w:t>
      </w:r>
      <w:hyperlink r:id="rId13" w:history="1">
        <w:r w:rsidR="003A03BF" w:rsidRPr="00A224D8">
          <w:rPr>
            <w:rStyle w:val="Hyperlink"/>
          </w:rPr>
          <w:t>Certificate Authority</w:t>
        </w:r>
      </w:hyperlink>
      <w:r>
        <w:t xml:space="preserve"> (CA)</w:t>
      </w:r>
      <w:r w:rsidR="003A03BF">
        <w:t xml:space="preserve">  </w:t>
      </w:r>
    </w:p>
    <w:p w14:paraId="4974171F" w14:textId="1CDC82FD" w:rsidR="00A224D8" w:rsidDel="00BA1AEE" w:rsidRDefault="00A224D8" w:rsidP="00F115A1">
      <w:pPr>
        <w:rPr>
          <w:del w:id="24" w:author="Greg Landry" w:date="2016-10-21T20:48:00Z"/>
        </w:rPr>
      </w:pPr>
    </w:p>
    <w:p w14:paraId="23CD1FD3" w14:textId="147A1960" w:rsidR="00AB7085" w:rsidRDefault="00AB7085" w:rsidP="00F115A1">
      <w:r>
        <w:t>A CA is a server on the internet that has a huge dictionary of keys.  To use a CA, you embed the CAs verified public key in your system (so you can make a secure connection to the CA).  Then when you get a key from someone you don’t know, you open a secure connection to the CA and it verifies the key that you have matches the key you were sent.</w:t>
      </w:r>
    </w:p>
    <w:p w14:paraId="1A48037A" w14:textId="5299EF10" w:rsidR="00A224D8" w:rsidDel="00BA1AEE" w:rsidRDefault="00A224D8" w:rsidP="00F115A1">
      <w:pPr>
        <w:rPr>
          <w:del w:id="25" w:author="Greg Landry" w:date="2016-10-21T20:48:00Z"/>
        </w:rPr>
      </w:pPr>
    </w:p>
    <w:p w14:paraId="3AF3C21C" w14:textId="5FDF72E7" w:rsidR="003A03BF" w:rsidRPr="003A03BF" w:rsidRDefault="00A224D8" w:rsidP="00F115A1">
      <w:r>
        <w:t>I</w:t>
      </w:r>
      <w:r w:rsidR="003A03BF">
        <w:t xml:space="preserve">f the MIM sends you its public key then you check with the CA and find out that the MIM public key does not belong to the server that you are trying to connect to, then you know that you are being subjected to an MIM attack.  How do you prevent an MIM when talking to a CA?  This is done by building in known valid certificates into your program.   This morning when I looked at the certificates on my Mac there were 179 built in, valid certificates.  </w:t>
      </w:r>
    </w:p>
    <w:p w14:paraId="627D5B65" w14:textId="327B40D7" w:rsidR="003A03BF" w:rsidRDefault="00F4189B" w:rsidP="003A03BF">
      <w:pPr>
        <w:pStyle w:val="Heading3"/>
      </w:pPr>
      <w:hyperlink r:id="rId14" w:history="1">
        <w:r w:rsidR="003A03BF" w:rsidRPr="003235D8">
          <w:rPr>
            <w:rStyle w:val="Hyperlink"/>
          </w:rPr>
          <w:t>S</w:t>
        </w:r>
        <w:r w:rsidR="003235D8" w:rsidRPr="003235D8">
          <w:rPr>
            <w:rStyle w:val="Hyperlink"/>
          </w:rPr>
          <w:t xml:space="preserve">ecure </w:t>
        </w:r>
        <w:r w:rsidR="003A03BF" w:rsidRPr="003235D8">
          <w:rPr>
            <w:rStyle w:val="Hyperlink"/>
          </w:rPr>
          <w:t>S</w:t>
        </w:r>
        <w:r w:rsidR="003235D8" w:rsidRPr="003235D8">
          <w:rPr>
            <w:rStyle w:val="Hyperlink"/>
          </w:rPr>
          <w:t xml:space="preserve">ockets </w:t>
        </w:r>
        <w:r w:rsidR="003A03BF" w:rsidRPr="003235D8">
          <w:rPr>
            <w:rStyle w:val="Hyperlink"/>
          </w:rPr>
          <w:t>L</w:t>
        </w:r>
        <w:r w:rsidR="003235D8" w:rsidRPr="003235D8">
          <w:rPr>
            <w:rStyle w:val="Hyperlink"/>
          </w:rPr>
          <w:t xml:space="preserve">ayer (SSL) </w:t>
        </w:r>
        <w:r w:rsidR="00647901" w:rsidRPr="003235D8">
          <w:rPr>
            <w:rStyle w:val="Hyperlink"/>
          </w:rPr>
          <w:t>/</w:t>
        </w:r>
        <w:r w:rsidR="003235D8" w:rsidRPr="003235D8">
          <w:rPr>
            <w:rStyle w:val="Hyperlink"/>
          </w:rPr>
          <w:t xml:space="preserve"> </w:t>
        </w:r>
        <w:r w:rsidR="00647901" w:rsidRPr="003235D8">
          <w:rPr>
            <w:rStyle w:val="Hyperlink"/>
          </w:rPr>
          <w:t>T</w:t>
        </w:r>
        <w:r w:rsidR="003235D8" w:rsidRPr="003235D8">
          <w:rPr>
            <w:rStyle w:val="Hyperlink"/>
          </w:rPr>
          <w:t xml:space="preserve">ransport </w:t>
        </w:r>
        <w:r w:rsidR="00647901" w:rsidRPr="003235D8">
          <w:rPr>
            <w:rStyle w:val="Hyperlink"/>
          </w:rPr>
          <w:t>L</w:t>
        </w:r>
        <w:r w:rsidR="003235D8" w:rsidRPr="003235D8">
          <w:rPr>
            <w:rStyle w:val="Hyperlink"/>
          </w:rPr>
          <w:t xml:space="preserve">ayer </w:t>
        </w:r>
        <w:r w:rsidR="003A03BF" w:rsidRPr="003235D8">
          <w:rPr>
            <w:rStyle w:val="Hyperlink"/>
          </w:rPr>
          <w:t>Security</w:t>
        </w:r>
        <w:r w:rsidR="003235D8" w:rsidRPr="003235D8">
          <w:rPr>
            <w:rStyle w:val="Hyperlink"/>
          </w:rPr>
          <w:t xml:space="preserve"> (TLS)</w:t>
        </w:r>
      </w:hyperlink>
    </w:p>
    <w:p w14:paraId="0AF67AB9" w14:textId="7A2FCEE8" w:rsidR="00A77388" w:rsidRDefault="003235D8" w:rsidP="003235D8">
      <w:r>
        <w:t>SSL and TLS are two Application Layer Protocols that handle the key exchange described in the previous section and present an encrypted data pipe to the layer above it</w:t>
      </w:r>
      <w:ins w:id="26" w:author="Greg Landry" w:date="2016-10-21T20:54:00Z">
        <w:r w:rsidR="00E13567">
          <w:t xml:space="preserve"> -</w:t>
        </w:r>
      </w:ins>
      <w:r>
        <w:t xml:space="preserve"> i.e</w:t>
      </w:r>
      <w:ins w:id="27" w:author="Greg Landry" w:date="2016-10-21T20:54:00Z">
        <w:r w:rsidR="00E13567">
          <w:t>.</w:t>
        </w:r>
      </w:ins>
      <w:r>
        <w:t xml:space="preserve"> the Web Browser or the WICED device running MQTT.  </w:t>
      </w:r>
      <w:r w:rsidR="00A77388">
        <w:t xml:space="preserve">SSL is a fairly heavy (memory and </w:t>
      </w:r>
      <w:del w:id="28" w:author="Greg Landry" w:date="2016-10-21T20:54:00Z">
        <w:r w:rsidR="00A77388" w:rsidDel="00E13567">
          <w:delText>cpu</w:delText>
        </w:r>
      </w:del>
      <w:ins w:id="29" w:author="Greg Landry" w:date="2016-10-21T20:54:00Z">
        <w:r w:rsidR="00E13567">
          <w:t>CPU</w:t>
        </w:r>
      </w:ins>
      <w:r w:rsidR="00A77388">
        <w:t>) protocol and has largely been displaced by the lighter weight and newer TLS.</w:t>
      </w:r>
    </w:p>
    <w:p w14:paraId="13A6C38A" w14:textId="767519C4" w:rsidR="00A77388" w:rsidDel="00BA1AEE" w:rsidRDefault="00A77388" w:rsidP="003235D8">
      <w:pPr>
        <w:rPr>
          <w:del w:id="30" w:author="Greg Landry" w:date="2016-10-21T20:48:00Z"/>
        </w:rPr>
      </w:pPr>
    </w:p>
    <w:p w14:paraId="2D8443BA" w14:textId="17218668" w:rsidR="003235D8" w:rsidRDefault="003235D8" w:rsidP="003235D8">
      <w:r>
        <w:t>Both of these protocols are generally ascribed to the Application layer but to me it has always felt like it really belongs between the Application and the Transport Layer.  TLS is built into WICED and if you give it the keys (from the DCT) when you initialize a connection its operation appears transparent to the layer above it.  Several of the application layer</w:t>
      </w:r>
      <w:del w:id="31" w:author="Greg Landry" w:date="2016-10-21T20:54:00Z">
        <w:r w:rsidDel="00E13567">
          <w:delText>s</w:delText>
        </w:r>
      </w:del>
      <w:r>
        <w:t xml:space="preserve"> protocols that are discussed in this chapter rest on a TLS connection</w:t>
      </w:r>
      <w:ins w:id="32" w:author="Greg Landry" w:date="2016-10-21T20:54:00Z">
        <w:r w:rsidR="00E13567">
          <w:t xml:space="preserve"> -</w:t>
        </w:r>
      </w:ins>
      <w:r>
        <w:t xml:space="preserve"> i.e. HTTP</w:t>
      </w:r>
      <w:r>
        <w:sym w:font="Wingdings" w:char="F0E0"/>
      </w:r>
      <w:r>
        <w:t>TLS</w:t>
      </w:r>
      <w:r>
        <w:sym w:font="Wingdings" w:char="F0E0"/>
      </w:r>
      <w:r>
        <w:t>TCP</w:t>
      </w:r>
      <w:r>
        <w:sym w:font="Wingdings" w:char="F0E0"/>
      </w:r>
      <w:r>
        <w:t>IP</w:t>
      </w:r>
      <w:r>
        <w:sym w:font="Wingdings" w:char="F0E0"/>
      </w:r>
      <w:r>
        <w:t xml:space="preserve">WiFi Datalink </w:t>
      </w:r>
      <w:r>
        <w:sym w:font="Wingdings" w:char="F0E0"/>
      </w:r>
      <w:r>
        <w:t xml:space="preserve"> WiFI </w:t>
      </w:r>
      <w:r>
        <w:sym w:font="Wingdings" w:char="F0E0"/>
      </w:r>
      <w:r>
        <w:t xml:space="preserve"> </w:t>
      </w:r>
      <w:r w:rsidR="00A77388">
        <w:t xml:space="preserve">Router </w:t>
      </w:r>
      <w:r w:rsidR="00A77388">
        <w:sym w:font="Wingdings" w:char="F0E0"/>
      </w:r>
      <w:r w:rsidR="00A77388">
        <w:t xml:space="preserve"> Router</w:t>
      </w:r>
      <w:r w:rsidR="00A77388">
        <w:sym w:font="Wingdings" w:char="F0E0"/>
      </w:r>
      <w:r w:rsidR="00A77388">
        <w:t>Server Ethernet</w:t>
      </w:r>
      <w:r w:rsidR="00A77388">
        <w:sym w:font="Wingdings" w:char="F0E0"/>
      </w:r>
      <w:r w:rsidR="00A77388">
        <w:t>Server Datalink</w:t>
      </w:r>
      <w:r w:rsidR="00A77388">
        <w:sym w:font="Wingdings" w:char="F0E0"/>
      </w:r>
      <w:r w:rsidR="00A77388">
        <w:t>Server IP</w:t>
      </w:r>
      <w:r w:rsidR="00A77388">
        <w:sym w:font="Wingdings" w:char="F0E0"/>
      </w:r>
      <w:r w:rsidR="00A77388">
        <w:t>Server TCP</w:t>
      </w:r>
      <w:r w:rsidR="00A77388">
        <w:sym w:font="Wingdings" w:char="F0E0"/>
      </w:r>
      <w:r w:rsidR="00A77388">
        <w:t>TLS</w:t>
      </w:r>
      <w:r w:rsidR="00A77388">
        <w:sym w:font="Wingdings" w:char="F0E0"/>
      </w:r>
      <w:r w:rsidR="00A77388">
        <w:t>HTTP Server</w:t>
      </w:r>
    </w:p>
    <w:p w14:paraId="51BBC4A3" w14:textId="056A760F" w:rsidR="00A77388" w:rsidRPr="003235D8" w:rsidDel="00BA1AEE" w:rsidRDefault="00A77388" w:rsidP="003235D8">
      <w:pPr>
        <w:rPr>
          <w:del w:id="33" w:author="Greg Landry" w:date="2016-10-21T20:48:00Z"/>
        </w:rPr>
      </w:pPr>
    </w:p>
    <w:p w14:paraId="725A9C71" w14:textId="795ECFCD" w:rsidR="003A03BF" w:rsidRDefault="003A03BF" w:rsidP="003A03BF">
      <w:pPr>
        <w:pStyle w:val="Heading3"/>
      </w:pPr>
      <w:r>
        <w:t>Sockets – Old School</w:t>
      </w:r>
    </w:p>
    <w:p w14:paraId="1811980C" w14:textId="7C2DFB73" w:rsidR="007619B0" w:rsidRPr="007619B0" w:rsidRDefault="00A77388" w:rsidP="007619B0">
      <w:pPr>
        <w:rPr>
          <w:rFonts w:cs="Menlo"/>
          <w:color w:val="000000"/>
        </w:rPr>
      </w:pPr>
      <w:r w:rsidRPr="007619B0">
        <w:t>For Applications</w:t>
      </w:r>
      <w:r w:rsidR="001F31C5" w:rsidRPr="007619B0">
        <w:t>,</w:t>
      </w:r>
      <w:r w:rsidRPr="007619B0">
        <w:t xml:space="preserve"> </w:t>
      </w:r>
      <w:r w:rsidR="001F31C5" w:rsidRPr="007619B0">
        <w:t xml:space="preserve">i.e. a web browser, </w:t>
      </w:r>
      <w:r w:rsidRPr="007619B0">
        <w:t xml:space="preserve">to communicate via the TCP transport layer they need to open a </w:t>
      </w:r>
      <w:r w:rsidRPr="007619B0">
        <w:rPr>
          <w:b/>
        </w:rPr>
        <w:t>Socket</w:t>
      </w:r>
      <w:r w:rsidRPr="007619B0">
        <w:t>.  A Socket</w:t>
      </w:r>
      <w:r w:rsidR="001F31C5" w:rsidRPr="007619B0">
        <w:t>, or more properly a TCP Socket,</w:t>
      </w:r>
      <w:r w:rsidRPr="007619B0">
        <w:t xml:space="preserve"> is simply a reliable, ordered pipe between two devices on the internet.  To open a socket you need to specify the IP Address and </w:t>
      </w:r>
      <w:hyperlink r:id="rId15" w:history="1">
        <w:r w:rsidRPr="007619B0">
          <w:rPr>
            <w:rStyle w:val="Hyperlink"/>
          </w:rPr>
          <w:t>Port</w:t>
        </w:r>
      </w:hyperlink>
      <w:r w:rsidRPr="007619B0">
        <w:t xml:space="preserve"> Number (just an unsigned 16-bit integer) on the Server that you are trying to talk to.  On the Server there is a program running that listens on that Port for bytes to come through. </w:t>
      </w:r>
      <w:r w:rsidR="001F31C5" w:rsidRPr="007619B0">
        <w:t xml:space="preserve"> </w:t>
      </w:r>
      <w:r w:rsidR="007619B0" w:rsidRPr="007619B0">
        <w:t xml:space="preserve">Sockets are uniquely identified by two tuples (source </w:t>
      </w:r>
      <w:ins w:id="34" w:author="Greg Landry" w:date="2016-10-21T20:55:00Z">
        <w:r w:rsidR="00E13567">
          <w:t>IP</w:t>
        </w:r>
      </w:ins>
      <w:del w:id="35" w:author="Greg Landry" w:date="2016-10-21T20:55:00Z">
        <w:r w:rsidR="007619B0" w:rsidRPr="007619B0" w:rsidDel="00E13567">
          <w:delText>ip</w:delText>
        </w:r>
      </w:del>
      <w:r w:rsidR="007619B0" w:rsidRPr="007619B0">
        <w:t xml:space="preserve">/port) an (destination IP/port) e.g. 192.168.15.8/3287 + </w:t>
      </w:r>
      <w:r w:rsidR="007619B0" w:rsidRPr="007619B0">
        <w:rPr>
          <w:rFonts w:cs="Menlo"/>
          <w:color w:val="000000"/>
        </w:rPr>
        <w:t>184.27.235.114/80</w:t>
      </w:r>
      <w:r w:rsidR="007619B0">
        <w:rPr>
          <w:rFonts w:cs="Menlo"/>
          <w:color w:val="000000"/>
        </w:rPr>
        <w:t>.  This one reason why there can be multiple open connections to a webserver running on port 80.</w:t>
      </w:r>
    </w:p>
    <w:p w14:paraId="6CEDEE86" w14:textId="77777777" w:rsidR="007619B0" w:rsidRDefault="007619B0" w:rsidP="00A77388"/>
    <w:p w14:paraId="37CF91D5" w14:textId="3A6F5244" w:rsidR="00A77388" w:rsidRDefault="001F31C5" w:rsidP="007619B0">
      <w:pPr>
        <w:keepNext/>
      </w:pPr>
      <w:r>
        <w:lastRenderedPageBreak/>
        <w:t xml:space="preserve">There are a bunch of </w:t>
      </w:r>
      <w:hyperlink r:id="rId16" w:history="1">
        <w:r w:rsidRPr="001F31C5">
          <w:rPr>
            <w:rStyle w:val="Hyperlink"/>
          </w:rPr>
          <w:t>standard ports</w:t>
        </w:r>
      </w:hyperlink>
      <w:r>
        <w:t xml:space="preserve"> (which you </w:t>
      </w:r>
      <w:r w:rsidR="007619B0">
        <w:t>might</w:t>
      </w:r>
      <w:r>
        <w:t xml:space="preserve"> recognize) for Applications including:</w:t>
      </w:r>
    </w:p>
    <w:p w14:paraId="0E0EA0DB" w14:textId="1DA026A7" w:rsidR="001F31C5" w:rsidRDefault="001F31C5" w:rsidP="007619B0">
      <w:pPr>
        <w:pStyle w:val="ListParagraph"/>
        <w:keepNext/>
        <w:numPr>
          <w:ilvl w:val="0"/>
          <w:numId w:val="30"/>
        </w:numPr>
      </w:pPr>
      <w:r>
        <w:t>HTTP</w:t>
      </w:r>
      <w:r>
        <w:tab/>
        <w:t>80</w:t>
      </w:r>
    </w:p>
    <w:p w14:paraId="6F368B2C" w14:textId="246B273D" w:rsidR="001F31C5" w:rsidRDefault="001F31C5" w:rsidP="007619B0">
      <w:pPr>
        <w:pStyle w:val="ListParagraph"/>
        <w:keepNext/>
        <w:numPr>
          <w:ilvl w:val="0"/>
          <w:numId w:val="30"/>
        </w:numPr>
      </w:pPr>
      <w:r>
        <w:t>SMTP</w:t>
      </w:r>
      <w:r>
        <w:tab/>
        <w:t>25</w:t>
      </w:r>
    </w:p>
    <w:p w14:paraId="1A8611F2" w14:textId="00E1AB3D" w:rsidR="001F31C5" w:rsidRDefault="001F31C5" w:rsidP="007619B0">
      <w:pPr>
        <w:pStyle w:val="ListParagraph"/>
        <w:keepNext/>
        <w:numPr>
          <w:ilvl w:val="0"/>
          <w:numId w:val="30"/>
        </w:numPr>
      </w:pPr>
      <w:r>
        <w:t>DNS</w:t>
      </w:r>
      <w:r>
        <w:tab/>
        <w:t>53</w:t>
      </w:r>
    </w:p>
    <w:p w14:paraId="3DCD1D16" w14:textId="6C72F942" w:rsidR="001F31C5" w:rsidRDefault="001F31C5" w:rsidP="007619B0">
      <w:pPr>
        <w:pStyle w:val="ListParagraph"/>
        <w:keepNext/>
        <w:numPr>
          <w:ilvl w:val="0"/>
          <w:numId w:val="30"/>
        </w:numPr>
      </w:pPr>
      <w:r>
        <w:t>POP</w:t>
      </w:r>
      <w:r>
        <w:tab/>
        <w:t>110</w:t>
      </w:r>
    </w:p>
    <w:p w14:paraId="41776D12" w14:textId="23F7A9B7" w:rsidR="001F31C5" w:rsidRDefault="001F31C5" w:rsidP="007619B0">
      <w:pPr>
        <w:pStyle w:val="ListParagraph"/>
        <w:keepNext/>
        <w:numPr>
          <w:ilvl w:val="0"/>
          <w:numId w:val="30"/>
        </w:numPr>
      </w:pPr>
      <w:r>
        <w:t>MQTT</w:t>
      </w:r>
      <w:r>
        <w:tab/>
        <w:t>1883</w:t>
      </w:r>
    </w:p>
    <w:p w14:paraId="670C267B" w14:textId="603FC8AE" w:rsidR="007619B0" w:rsidDel="00BA1AEE" w:rsidRDefault="007619B0" w:rsidP="007619B0">
      <w:pPr>
        <w:keepNext/>
        <w:rPr>
          <w:del w:id="36" w:author="Greg Landry" w:date="2016-10-21T20:48:00Z"/>
        </w:rPr>
      </w:pPr>
    </w:p>
    <w:p w14:paraId="5FBF534E" w14:textId="0B146969" w:rsidR="007619B0" w:rsidRDefault="007619B0" w:rsidP="007619B0">
      <w:pPr>
        <w:keepNext/>
      </w:pPr>
      <w:r>
        <w:t>WICED easily support</w:t>
      </w:r>
      <w:ins w:id="37" w:author="Greg Landry" w:date="2016-10-21T20:48:00Z">
        <w:r w:rsidR="00BA1AEE">
          <w:t>s</w:t>
        </w:r>
      </w:ins>
      <w:r>
        <w:t xml:space="preserve"> TCP sockets (wiced_tcp_create_socket) and you could create your own protocol to talk between your I</w:t>
      </w:r>
      <w:ins w:id="38" w:author="Greg Landry" w:date="2016-10-21T20:50:00Z">
        <w:r w:rsidR="00803E08">
          <w:t>o</w:t>
        </w:r>
      </w:ins>
      <w:del w:id="39" w:author="Greg Landry" w:date="2016-10-21T20:50:00Z">
        <w:r w:rsidDel="00803E08">
          <w:delText>O</w:delText>
        </w:r>
      </w:del>
      <w:r>
        <w:t xml:space="preserve">T device and a server.  However, the protocol that you create would be proprietary and probably a bad idea as there are a bunch of very capable protocols for exchanging data (e.g HTTP, MQTT, COAP, AMQP).  </w:t>
      </w:r>
      <w:r w:rsidR="00D137DD">
        <w:t xml:space="preserve">All of these protocols are built into WICED and </w:t>
      </w:r>
      <w:ins w:id="40" w:author="Greg Landry" w:date="2016-10-21T20:56:00Z">
        <w:r w:rsidR="00E13567">
          <w:t xml:space="preserve">sit </w:t>
        </w:r>
      </w:ins>
      <w:r w:rsidR="00D137DD">
        <w:t xml:space="preserve">on top of TCP Sockets.  </w:t>
      </w:r>
      <w:r>
        <w:t xml:space="preserve">But, </w:t>
      </w:r>
      <w:r w:rsidR="00D137DD">
        <w:t>sockets are</w:t>
      </w:r>
      <w:r>
        <w:t xml:space="preserve"> the way that people used to do this kind of task, which is why I called this section Old School.</w:t>
      </w:r>
    </w:p>
    <w:p w14:paraId="4556E8D4" w14:textId="54D8D27E" w:rsidR="003A03BF" w:rsidRDefault="00F4189B" w:rsidP="003A03BF">
      <w:pPr>
        <w:pStyle w:val="Heading3"/>
      </w:pPr>
      <w:hyperlink r:id="rId17" w:history="1">
        <w:r w:rsidR="003A03BF" w:rsidRPr="000F50D9">
          <w:rPr>
            <w:rStyle w:val="Hyperlink"/>
          </w:rPr>
          <w:t>H</w:t>
        </w:r>
        <w:r w:rsidR="00D137DD" w:rsidRPr="000F50D9">
          <w:rPr>
            <w:rStyle w:val="Hyperlink"/>
          </w:rPr>
          <w:t xml:space="preserve">yper </w:t>
        </w:r>
        <w:r w:rsidR="003A03BF" w:rsidRPr="000F50D9">
          <w:rPr>
            <w:rStyle w:val="Hyperlink"/>
          </w:rPr>
          <w:t>T</w:t>
        </w:r>
        <w:r w:rsidR="00D137DD" w:rsidRPr="000F50D9">
          <w:rPr>
            <w:rStyle w:val="Hyperlink"/>
          </w:rPr>
          <w:t xml:space="preserve">ext </w:t>
        </w:r>
        <w:r w:rsidR="003A03BF" w:rsidRPr="000F50D9">
          <w:rPr>
            <w:rStyle w:val="Hyperlink"/>
          </w:rPr>
          <w:t>T</w:t>
        </w:r>
        <w:r w:rsidR="00D137DD" w:rsidRPr="000F50D9">
          <w:rPr>
            <w:rStyle w:val="Hyperlink"/>
          </w:rPr>
          <w:t xml:space="preserve">ransfer </w:t>
        </w:r>
        <w:r w:rsidR="003A03BF" w:rsidRPr="000F50D9">
          <w:rPr>
            <w:rStyle w:val="Hyperlink"/>
          </w:rPr>
          <w:t>P</w:t>
        </w:r>
        <w:r w:rsidR="00D137DD" w:rsidRPr="000F50D9">
          <w:rPr>
            <w:rStyle w:val="Hyperlink"/>
          </w:rPr>
          <w:t>rotocol (HTTP)</w:t>
        </w:r>
      </w:hyperlink>
    </w:p>
    <w:p w14:paraId="72E167AC" w14:textId="291C93B9" w:rsidR="00D137DD" w:rsidRDefault="00D137DD" w:rsidP="00D137DD">
      <w:r>
        <w:t xml:space="preserve">HTTP is </w:t>
      </w:r>
      <w:r w:rsidR="000F50D9">
        <w:t>an Application Layer P</w:t>
      </w:r>
      <w:r>
        <w:t xml:space="preserve">rotocol that </w:t>
      </w:r>
      <w:r w:rsidR="000F50D9">
        <w:t xml:space="preserve">operates over TCP Sockets.  It </w:t>
      </w:r>
      <w:r>
        <w:t>can perform the following functions</w:t>
      </w:r>
      <w:ins w:id="41" w:author="Greg Landry" w:date="2016-10-21T20:56:00Z">
        <w:r w:rsidR="00E13567">
          <w:t>:</w:t>
        </w:r>
      </w:ins>
    </w:p>
    <w:p w14:paraId="0ACC31DD" w14:textId="559B9030" w:rsidR="00A84D57" w:rsidRDefault="00D137DD" w:rsidP="009F6E8D">
      <w:pPr>
        <w:pStyle w:val="ListParagraph"/>
        <w:numPr>
          <w:ilvl w:val="0"/>
          <w:numId w:val="31"/>
        </w:numPr>
      </w:pPr>
      <w:r>
        <w:t>GET</w:t>
      </w:r>
      <w:r w:rsidR="00A84D57">
        <w:t xml:space="preserve"> (retrieve data) from a specific place </w:t>
      </w:r>
    </w:p>
    <w:p w14:paraId="33D11B56" w14:textId="4BF75522" w:rsidR="00D137DD" w:rsidRDefault="00D137DD" w:rsidP="009F6E8D">
      <w:pPr>
        <w:pStyle w:val="ListParagraph"/>
        <w:numPr>
          <w:ilvl w:val="0"/>
          <w:numId w:val="31"/>
        </w:numPr>
      </w:pPr>
      <w:r>
        <w:t>POST</w:t>
      </w:r>
      <w:r w:rsidR="00A84D57">
        <w:t xml:space="preserve"> (put data) to a specific place</w:t>
      </w:r>
    </w:p>
    <w:p w14:paraId="6A89CF11" w14:textId="485BEAFC" w:rsidR="00A84D57" w:rsidRDefault="00A84D57" w:rsidP="00A84D57">
      <w:pPr>
        <w:pStyle w:val="ListParagraph"/>
        <w:numPr>
          <w:ilvl w:val="0"/>
          <w:numId w:val="31"/>
        </w:numPr>
      </w:pPr>
      <w:del w:id="42" w:author="Greg Landry" w:date="2016-10-21T20:56:00Z">
        <w:r w:rsidDel="00E13567">
          <w:delText xml:space="preserve">As well as </w:delText>
        </w:r>
      </w:del>
      <w:r>
        <w:t>HEAD, PUT, DELETE, TRACE, OPTIONS, CONNECT, PATH (less commonly used)</w:t>
      </w:r>
    </w:p>
    <w:p w14:paraId="4C010685" w14:textId="21B06048" w:rsidR="00A84D57" w:rsidRDefault="00A84D57" w:rsidP="000F50D9">
      <w:r>
        <w:t xml:space="preserve">To initiate these </w:t>
      </w:r>
      <w:r w:rsidR="000F50D9">
        <w:t>commands,</w:t>
      </w:r>
      <w:r>
        <w:t xml:space="preserve"> you open a socket generally to TCP port 80 and send the request in a specific format</w:t>
      </w:r>
      <w:r w:rsidR="000F50D9">
        <w:t>.</w:t>
      </w:r>
      <w:r>
        <w:t xml:space="preserve"> </w:t>
      </w:r>
    </w:p>
    <w:p w14:paraId="68990EC1" w14:textId="24C00FFC" w:rsidR="000F50D9" w:rsidDel="00BA1AEE" w:rsidRDefault="000F50D9" w:rsidP="000F50D9">
      <w:pPr>
        <w:rPr>
          <w:del w:id="43" w:author="Greg Landry" w:date="2016-10-21T20:48:00Z"/>
        </w:rPr>
      </w:pPr>
    </w:p>
    <w:p w14:paraId="52D7E10C" w14:textId="081A9921" w:rsidR="000F50D9" w:rsidRDefault="000F50D9" w:rsidP="000F50D9">
      <w:r>
        <w:t>For instance, you can send an HTTP get request to open “/” on example.com:</w:t>
      </w:r>
    </w:p>
    <w:p w14:paraId="1DDBE368" w14:textId="77777777" w:rsidR="000F50D9" w:rsidRDefault="000F50D9" w:rsidP="008407E1">
      <w:pPr>
        <w:spacing w:after="0"/>
        <w:ind w:left="720"/>
        <w:pPrChange w:id="44" w:author="Greg Landry" w:date="2016-10-21T20:51:00Z">
          <w:pPr/>
        </w:pPrChange>
      </w:pPr>
      <w:r>
        <w:t>GET /index.html HTTP/1.1</w:t>
      </w:r>
    </w:p>
    <w:p w14:paraId="7F713178" w14:textId="70485752" w:rsidR="000F50D9" w:rsidRDefault="000F50D9" w:rsidP="008407E1">
      <w:pPr>
        <w:ind w:left="720"/>
        <w:pPrChange w:id="45" w:author="Greg Landry" w:date="2016-10-21T20:51:00Z">
          <w:pPr/>
        </w:pPrChange>
      </w:pPr>
      <w:r>
        <w:t xml:space="preserve">Host: </w:t>
      </w:r>
      <w:r w:rsidR="00F4189B">
        <w:fldChar w:fldCharType="begin"/>
      </w:r>
      <w:r w:rsidR="00F4189B">
        <w:instrText xml:space="preserve"> HYPERLINK "http://www.example.com" </w:instrText>
      </w:r>
      <w:r w:rsidR="00F4189B">
        <w:fldChar w:fldCharType="separate"/>
      </w:r>
      <w:r w:rsidRPr="00F87EBB">
        <w:rPr>
          <w:rStyle w:val="Hyperlink"/>
        </w:rPr>
        <w:t>www.example.com</w:t>
      </w:r>
      <w:r w:rsidR="00F4189B">
        <w:rPr>
          <w:rStyle w:val="Hyperlink"/>
        </w:rPr>
        <w:fldChar w:fldCharType="end"/>
      </w:r>
    </w:p>
    <w:p w14:paraId="4DA307CF" w14:textId="773201EC" w:rsidR="000F50D9" w:rsidRDefault="000F50D9" w:rsidP="000F50D9">
      <w:del w:id="46" w:author="Greg Landry" w:date="2016-10-21T20:48:00Z">
        <w:r w:rsidDel="00BA1AEE">
          <w:br/>
        </w:r>
      </w:del>
      <w:r>
        <w:t>Example.com will respond with:</w:t>
      </w:r>
    </w:p>
    <w:p w14:paraId="2A0A7F42" w14:textId="5480B098" w:rsidR="000F50D9" w:rsidDel="00BA1AEE" w:rsidRDefault="000F50D9" w:rsidP="000F50D9">
      <w:pPr>
        <w:rPr>
          <w:del w:id="47" w:author="Greg Landry" w:date="2016-10-21T20:48:00Z"/>
        </w:rPr>
      </w:pPr>
    </w:p>
    <w:p w14:paraId="35B1ED6B" w14:textId="77777777" w:rsidR="000F50D9" w:rsidRDefault="000F50D9" w:rsidP="008407E1">
      <w:pPr>
        <w:spacing w:after="0"/>
        <w:ind w:left="720"/>
        <w:pPrChange w:id="48" w:author="Greg Landry" w:date="2016-10-21T20:51:00Z">
          <w:pPr/>
        </w:pPrChange>
      </w:pPr>
      <w:r>
        <w:t>HTTP/1.1 200 OK</w:t>
      </w:r>
    </w:p>
    <w:p w14:paraId="05EDF605" w14:textId="77777777" w:rsidR="000F50D9" w:rsidRDefault="000F50D9" w:rsidP="008407E1">
      <w:pPr>
        <w:spacing w:after="0"/>
        <w:ind w:left="720"/>
        <w:pPrChange w:id="49" w:author="Greg Landry" w:date="2016-10-21T20:51:00Z">
          <w:pPr/>
        </w:pPrChange>
      </w:pPr>
      <w:r>
        <w:t>Date: Mon, 23 May 2005 22:38:34 GMT</w:t>
      </w:r>
    </w:p>
    <w:p w14:paraId="1503D09F" w14:textId="77777777" w:rsidR="000F50D9" w:rsidRDefault="000F50D9" w:rsidP="008407E1">
      <w:pPr>
        <w:spacing w:after="0"/>
        <w:ind w:left="720"/>
        <w:pPrChange w:id="50" w:author="Greg Landry" w:date="2016-10-21T20:51:00Z">
          <w:pPr/>
        </w:pPrChange>
      </w:pPr>
      <w:r>
        <w:t>Content-Type: text/html; charset=UTF-8</w:t>
      </w:r>
    </w:p>
    <w:p w14:paraId="4E671D15" w14:textId="77777777" w:rsidR="000F50D9" w:rsidRDefault="000F50D9" w:rsidP="008407E1">
      <w:pPr>
        <w:spacing w:after="0"/>
        <w:ind w:left="720"/>
        <w:pPrChange w:id="51" w:author="Greg Landry" w:date="2016-10-21T20:51:00Z">
          <w:pPr/>
        </w:pPrChange>
      </w:pPr>
      <w:r>
        <w:t>Content-Encoding: UTF-8</w:t>
      </w:r>
    </w:p>
    <w:p w14:paraId="64D386BE" w14:textId="77777777" w:rsidR="000F50D9" w:rsidRDefault="000F50D9" w:rsidP="008407E1">
      <w:pPr>
        <w:spacing w:after="0"/>
        <w:ind w:left="720"/>
        <w:pPrChange w:id="52" w:author="Greg Landry" w:date="2016-10-21T20:51:00Z">
          <w:pPr/>
        </w:pPrChange>
      </w:pPr>
      <w:r>
        <w:t>Content-Length: 138</w:t>
      </w:r>
    </w:p>
    <w:p w14:paraId="21E5183E" w14:textId="77777777" w:rsidR="000F50D9" w:rsidRDefault="000F50D9" w:rsidP="008407E1">
      <w:pPr>
        <w:spacing w:after="0"/>
        <w:ind w:left="720"/>
        <w:pPrChange w:id="53" w:author="Greg Landry" w:date="2016-10-21T20:51:00Z">
          <w:pPr/>
        </w:pPrChange>
      </w:pPr>
      <w:r>
        <w:t>Last-Modified: Wed, 08 Jan 2003 23:11:55 GMT</w:t>
      </w:r>
    </w:p>
    <w:p w14:paraId="6CDFC79B" w14:textId="77777777" w:rsidR="000F50D9" w:rsidRDefault="000F50D9" w:rsidP="008407E1">
      <w:pPr>
        <w:spacing w:after="0"/>
        <w:ind w:left="720"/>
        <w:pPrChange w:id="54" w:author="Greg Landry" w:date="2016-10-21T20:51:00Z">
          <w:pPr/>
        </w:pPrChange>
      </w:pPr>
      <w:r>
        <w:t>Server: Apache/1.3.3.7 (Unix) (Red-Hat/Linux)</w:t>
      </w:r>
    </w:p>
    <w:p w14:paraId="5FF97147" w14:textId="77777777" w:rsidR="000F50D9" w:rsidRDefault="000F50D9" w:rsidP="008407E1">
      <w:pPr>
        <w:spacing w:after="0"/>
        <w:ind w:left="720"/>
        <w:pPrChange w:id="55" w:author="Greg Landry" w:date="2016-10-21T20:51:00Z">
          <w:pPr/>
        </w:pPrChange>
      </w:pPr>
      <w:r>
        <w:t>ETag: "3f80f-1b6-3e1cb03b"</w:t>
      </w:r>
    </w:p>
    <w:p w14:paraId="7F7BA740" w14:textId="77777777" w:rsidR="000F50D9" w:rsidRDefault="000F50D9" w:rsidP="008407E1">
      <w:pPr>
        <w:spacing w:after="0"/>
        <w:ind w:left="720"/>
        <w:pPrChange w:id="56" w:author="Greg Landry" w:date="2016-10-21T20:51:00Z">
          <w:pPr/>
        </w:pPrChange>
      </w:pPr>
      <w:r>
        <w:t>Accept-Ranges: bytes</w:t>
      </w:r>
    </w:p>
    <w:p w14:paraId="45CC491F" w14:textId="77777777" w:rsidR="000F50D9" w:rsidRDefault="000F50D9" w:rsidP="008407E1">
      <w:pPr>
        <w:spacing w:after="0"/>
        <w:ind w:left="720"/>
        <w:pPrChange w:id="57" w:author="Greg Landry" w:date="2016-10-21T20:51:00Z">
          <w:pPr/>
        </w:pPrChange>
      </w:pPr>
      <w:r>
        <w:t>Connection: close</w:t>
      </w:r>
    </w:p>
    <w:p w14:paraId="491E024D" w14:textId="6803ACC7" w:rsidR="000F50D9" w:rsidDel="00BA1AEE" w:rsidRDefault="000F50D9" w:rsidP="008407E1">
      <w:pPr>
        <w:spacing w:after="0"/>
        <w:ind w:left="720"/>
        <w:rPr>
          <w:del w:id="58" w:author="Greg Landry" w:date="2016-10-21T20:48:00Z"/>
        </w:rPr>
        <w:pPrChange w:id="59" w:author="Greg Landry" w:date="2016-10-21T20:51:00Z">
          <w:pPr/>
        </w:pPrChange>
      </w:pPr>
    </w:p>
    <w:p w14:paraId="1F4B2E39" w14:textId="77777777" w:rsidR="000F50D9" w:rsidRDefault="000F50D9" w:rsidP="008407E1">
      <w:pPr>
        <w:spacing w:after="0"/>
        <w:ind w:left="720"/>
        <w:pPrChange w:id="60" w:author="Greg Landry" w:date="2016-10-21T20:51:00Z">
          <w:pPr/>
        </w:pPrChange>
      </w:pPr>
      <w:r>
        <w:t>&lt;html&gt;</w:t>
      </w:r>
    </w:p>
    <w:p w14:paraId="223909EA" w14:textId="77777777" w:rsidR="000F50D9" w:rsidRDefault="000F50D9" w:rsidP="008407E1">
      <w:pPr>
        <w:spacing w:after="0"/>
        <w:ind w:left="720"/>
        <w:pPrChange w:id="61" w:author="Greg Landry" w:date="2016-10-21T20:51:00Z">
          <w:pPr/>
        </w:pPrChange>
      </w:pPr>
      <w:r>
        <w:t>&lt;head&gt;</w:t>
      </w:r>
    </w:p>
    <w:p w14:paraId="013E1B3F" w14:textId="77777777" w:rsidR="000F50D9" w:rsidRDefault="000F50D9" w:rsidP="008407E1">
      <w:pPr>
        <w:spacing w:after="0"/>
        <w:ind w:left="720"/>
        <w:pPrChange w:id="62" w:author="Greg Landry" w:date="2016-10-21T20:51:00Z">
          <w:pPr/>
        </w:pPrChange>
      </w:pPr>
      <w:r>
        <w:t xml:space="preserve">  &lt;title&gt;An Example Page&lt;/title&gt;</w:t>
      </w:r>
    </w:p>
    <w:p w14:paraId="46A7ED12" w14:textId="77777777" w:rsidR="000F50D9" w:rsidRDefault="000F50D9" w:rsidP="008407E1">
      <w:pPr>
        <w:spacing w:after="0"/>
        <w:ind w:left="720"/>
        <w:pPrChange w:id="63" w:author="Greg Landry" w:date="2016-10-21T20:51:00Z">
          <w:pPr/>
        </w:pPrChange>
      </w:pPr>
      <w:r>
        <w:t>&lt;/head&gt;</w:t>
      </w:r>
    </w:p>
    <w:p w14:paraId="333E9353" w14:textId="77777777" w:rsidR="000F50D9" w:rsidRDefault="000F50D9" w:rsidP="008407E1">
      <w:pPr>
        <w:spacing w:after="0"/>
        <w:ind w:left="720"/>
        <w:pPrChange w:id="64" w:author="Greg Landry" w:date="2016-10-21T20:51:00Z">
          <w:pPr/>
        </w:pPrChange>
      </w:pPr>
      <w:r>
        <w:lastRenderedPageBreak/>
        <w:t>&lt;body&gt;</w:t>
      </w:r>
    </w:p>
    <w:p w14:paraId="02A6968C" w14:textId="77777777" w:rsidR="000F50D9" w:rsidRDefault="000F50D9" w:rsidP="008407E1">
      <w:pPr>
        <w:spacing w:after="0"/>
        <w:ind w:left="720"/>
        <w:pPrChange w:id="65" w:author="Greg Landry" w:date="2016-10-21T20:51:00Z">
          <w:pPr/>
        </w:pPrChange>
      </w:pPr>
      <w:r>
        <w:t xml:space="preserve">  Hello World, this is a very simple HTML document.</w:t>
      </w:r>
    </w:p>
    <w:p w14:paraId="4BEA1F99" w14:textId="77777777" w:rsidR="000F50D9" w:rsidRDefault="000F50D9" w:rsidP="008407E1">
      <w:pPr>
        <w:spacing w:after="0"/>
        <w:ind w:left="720"/>
        <w:pPrChange w:id="66" w:author="Greg Landry" w:date="2016-10-21T20:51:00Z">
          <w:pPr/>
        </w:pPrChange>
      </w:pPr>
      <w:r>
        <w:t>&lt;/body&gt;</w:t>
      </w:r>
    </w:p>
    <w:p w14:paraId="224AC9F2" w14:textId="6FCB06E6" w:rsidR="000F50D9" w:rsidRDefault="000F50D9" w:rsidP="008407E1">
      <w:pPr>
        <w:ind w:left="720"/>
        <w:pPrChange w:id="67" w:author="Greg Landry" w:date="2016-10-21T20:51:00Z">
          <w:pPr/>
        </w:pPrChange>
      </w:pPr>
      <w:r>
        <w:t>&lt;/html&gt;</w:t>
      </w:r>
    </w:p>
    <w:p w14:paraId="6FC0D25A" w14:textId="70084E45" w:rsidR="000F50D9" w:rsidDel="00BA1AEE" w:rsidRDefault="000F50D9" w:rsidP="000F50D9">
      <w:pPr>
        <w:rPr>
          <w:del w:id="68" w:author="Greg Landry" w:date="2016-10-21T20:48:00Z"/>
        </w:rPr>
      </w:pPr>
    </w:p>
    <w:p w14:paraId="5352BC8F" w14:textId="01032241" w:rsidR="000F50D9" w:rsidRPr="00D137DD" w:rsidRDefault="000F50D9" w:rsidP="000F50D9">
      <w:r>
        <w:t>It is possible (and semi-common) to build I</w:t>
      </w:r>
      <w:ins w:id="69" w:author="Greg Landry" w:date="2016-10-21T20:50:00Z">
        <w:r w:rsidR="00803E08">
          <w:t>o</w:t>
        </w:r>
      </w:ins>
      <w:del w:id="70" w:author="Greg Landry" w:date="2016-10-21T20:50:00Z">
        <w:r w:rsidDel="00803E08">
          <w:delText>O</w:delText>
        </w:r>
      </w:del>
      <w:r>
        <w:t>T devices that use HTTP to “PUT” their data to webservers in the cloud and “GET” their instructions</w:t>
      </w:r>
      <w:r w:rsidR="000366AE">
        <w:t>/data</w:t>
      </w:r>
      <w:r>
        <w:t xml:space="preserve"> from webservers.  However, </w:t>
      </w:r>
      <w:r w:rsidR="000366AE">
        <w:t>HTTP</w:t>
      </w:r>
      <w:r>
        <w:t xml:space="preserve"> is </w:t>
      </w:r>
      <w:del w:id="71" w:author="Greg Landry" w:date="2016-10-21T20:51:00Z">
        <w:r w:rsidDel="008407E1">
          <w:delText xml:space="preserve"> </w:delText>
        </w:r>
      </w:del>
      <w:r>
        <w:t xml:space="preserve">somewhat heavy and is generally being displaced by </w:t>
      </w:r>
      <w:r w:rsidR="000366AE">
        <w:t xml:space="preserve">other </w:t>
      </w:r>
      <w:r>
        <w:t>protocols that are more suited to I</w:t>
      </w:r>
      <w:ins w:id="72" w:author="Greg Landry" w:date="2016-10-21T20:50:00Z">
        <w:r w:rsidR="00803E08">
          <w:t>o</w:t>
        </w:r>
      </w:ins>
      <w:del w:id="73" w:author="Greg Landry" w:date="2016-10-21T20:50:00Z">
        <w:r w:rsidDel="00803E08">
          <w:delText>O</w:delText>
        </w:r>
      </w:del>
      <w:r>
        <w:t>T.</w:t>
      </w:r>
    </w:p>
    <w:p w14:paraId="322EE283" w14:textId="16DF5718" w:rsidR="003A03BF" w:rsidRDefault="00F4189B" w:rsidP="007619B0">
      <w:pPr>
        <w:pStyle w:val="Heading3"/>
      </w:pPr>
      <w:hyperlink r:id="rId18" w:history="1">
        <w:r w:rsidR="007619B0" w:rsidRPr="00873D49">
          <w:rPr>
            <w:rStyle w:val="Hyperlink"/>
          </w:rPr>
          <w:t>M</w:t>
        </w:r>
        <w:r w:rsidR="000F50D9" w:rsidRPr="00873D49">
          <w:rPr>
            <w:rStyle w:val="Hyperlink"/>
          </w:rPr>
          <w:t xml:space="preserve">essage </w:t>
        </w:r>
        <w:r w:rsidR="007619B0" w:rsidRPr="00873D49">
          <w:rPr>
            <w:rStyle w:val="Hyperlink"/>
          </w:rPr>
          <w:t>Q</w:t>
        </w:r>
        <w:r w:rsidR="000F50D9" w:rsidRPr="00873D49">
          <w:rPr>
            <w:rStyle w:val="Hyperlink"/>
          </w:rPr>
          <w:t xml:space="preserve">ueueing Telemetry </w:t>
        </w:r>
        <w:r w:rsidR="007619B0" w:rsidRPr="00873D49">
          <w:rPr>
            <w:rStyle w:val="Hyperlink"/>
          </w:rPr>
          <w:t>T</w:t>
        </w:r>
        <w:r w:rsidR="00873D49" w:rsidRPr="00873D49">
          <w:rPr>
            <w:rStyle w:val="Hyperlink"/>
          </w:rPr>
          <w:t>ransport (MQTT)</w:t>
        </w:r>
      </w:hyperlink>
    </w:p>
    <w:p w14:paraId="6337C7AE" w14:textId="5533FB7B" w:rsidR="00873D49" w:rsidRDefault="00873D49" w:rsidP="00873D49">
      <w:r>
        <w:t xml:space="preserve">MQTT is a lightweight messaging protocol that allows a device to </w:t>
      </w:r>
      <w:r w:rsidRPr="000366AE">
        <w:rPr>
          <w:b/>
        </w:rPr>
        <w:t>Publish</w:t>
      </w:r>
      <w:r>
        <w:t xml:space="preserve"> messages to a specific </w:t>
      </w:r>
      <w:r w:rsidRPr="00873D49">
        <w:rPr>
          <w:b/>
        </w:rPr>
        <w:t>Topic</w:t>
      </w:r>
      <w:r>
        <w:t xml:space="preserve"> on a </w:t>
      </w:r>
      <w:r w:rsidRPr="00873D49">
        <w:rPr>
          <w:b/>
        </w:rPr>
        <w:t>Message Broker</w:t>
      </w:r>
      <w:r>
        <w:t xml:space="preserve">.  The Message Broker will then relay the message to all devices that are </w:t>
      </w:r>
      <w:r w:rsidRPr="00873D49">
        <w:rPr>
          <w:b/>
        </w:rPr>
        <w:t>Subscribed</w:t>
      </w:r>
      <w:r>
        <w:t xml:space="preserve"> to that topic.</w:t>
      </w:r>
    </w:p>
    <w:p w14:paraId="471FDDFB" w14:textId="09AF9033" w:rsidR="00873D49" w:rsidDel="00BA1AEE" w:rsidRDefault="00873D49" w:rsidP="00873D49">
      <w:pPr>
        <w:rPr>
          <w:del w:id="74" w:author="Greg Landry" w:date="2016-10-21T20:49:00Z"/>
        </w:rPr>
      </w:pPr>
    </w:p>
    <w:p w14:paraId="7BF95AD4" w14:textId="0952AA08" w:rsidR="00873D49" w:rsidRDefault="00873D49" w:rsidP="00873D49">
      <w:r>
        <w:t xml:space="preserve">A Topic is simply the name of a message queue </w:t>
      </w:r>
      <w:ins w:id="75" w:author="Greg Landry" w:date="2016-10-21T20:57:00Z">
        <w:r w:rsidR="00E13567">
          <w:t xml:space="preserve">- </w:t>
        </w:r>
      </w:ins>
      <w:r>
        <w:t>e.g. “mydevice/status” or “mydevice/pressure”.</w:t>
      </w:r>
    </w:p>
    <w:p w14:paraId="58BF5585" w14:textId="2F3BB3FE" w:rsidR="00873D49" w:rsidDel="00BA1AEE" w:rsidRDefault="00873D49" w:rsidP="00873D49">
      <w:pPr>
        <w:rPr>
          <w:del w:id="76" w:author="Greg Landry" w:date="2016-10-21T20:49:00Z"/>
        </w:rPr>
      </w:pPr>
    </w:p>
    <w:p w14:paraId="32270CDB" w14:textId="1806A0B7" w:rsidR="00873D49" w:rsidRDefault="00873D49" w:rsidP="00873D49">
      <w:r>
        <w:t xml:space="preserve">A Subscription is just the request by a client to have all messages </w:t>
      </w:r>
      <w:del w:id="77" w:author="Greg Landry" w:date="2016-10-21T20:58:00Z">
        <w:r w:rsidDel="00E13567">
          <w:delText xml:space="preserve">sent </w:delText>
        </w:r>
      </w:del>
      <w:ins w:id="78" w:author="Greg Landry" w:date="2016-10-21T20:58:00Z">
        <w:r w:rsidR="00E13567">
          <w:t>published</w:t>
        </w:r>
        <w:r w:rsidR="00E13567">
          <w:t xml:space="preserve"> </w:t>
        </w:r>
      </w:ins>
      <w:r>
        <w:t>to a specific topic sent to the client</w:t>
      </w:r>
      <w:ins w:id="79" w:author="Greg Landry" w:date="2016-10-21T20:58:00Z">
        <w:r w:rsidR="00E13567">
          <w:t>.</w:t>
        </w:r>
      </w:ins>
      <w:r w:rsidR="000366AE">
        <w:t xml:space="preserve"> </w:t>
      </w:r>
    </w:p>
    <w:p w14:paraId="16C4156B" w14:textId="2074EB58" w:rsidR="000366AE" w:rsidDel="00BA1AEE" w:rsidRDefault="000366AE" w:rsidP="00873D49">
      <w:pPr>
        <w:rPr>
          <w:del w:id="80" w:author="Greg Landry" w:date="2016-10-21T20:49:00Z"/>
        </w:rPr>
      </w:pPr>
    </w:p>
    <w:p w14:paraId="09495597" w14:textId="67C851F2" w:rsidR="000366AE" w:rsidRDefault="000366AE" w:rsidP="00873D49">
      <w:r>
        <w:t xml:space="preserve">Publishing is just the process by which a client sends a blob of data to a specific topic on the message broker.  </w:t>
      </w:r>
    </w:p>
    <w:p w14:paraId="08D75CF6" w14:textId="4075612A" w:rsidR="00873D49" w:rsidDel="00BA1AEE" w:rsidRDefault="00873D49" w:rsidP="00873D49">
      <w:pPr>
        <w:rPr>
          <w:del w:id="81" w:author="Greg Landry" w:date="2016-10-21T20:49:00Z"/>
        </w:rPr>
      </w:pPr>
    </w:p>
    <w:p w14:paraId="281E6097" w14:textId="5150444D" w:rsidR="00873D49" w:rsidRDefault="00873D49" w:rsidP="00873D49">
      <w:r>
        <w:t>A Me</w:t>
      </w:r>
      <w:ins w:id="82" w:author="Greg Landry" w:date="2016-10-21T20:58:00Z">
        <w:r w:rsidR="00E13567">
          <w:t>s</w:t>
        </w:r>
      </w:ins>
      <w:del w:id="83" w:author="Greg Landry" w:date="2016-10-21T20:58:00Z">
        <w:r w:rsidDel="00E13567">
          <w:delText>s</w:delText>
        </w:r>
      </w:del>
      <w:r>
        <w:t>sage Broker is just a server that handles the tasks:</w:t>
      </w:r>
    </w:p>
    <w:p w14:paraId="306C5826" w14:textId="468E1C14" w:rsidR="00873D49" w:rsidRDefault="00873D49" w:rsidP="00873D49">
      <w:pPr>
        <w:pStyle w:val="ListParagraph"/>
        <w:numPr>
          <w:ilvl w:val="0"/>
          <w:numId w:val="32"/>
        </w:numPr>
      </w:pPr>
      <w:r>
        <w:t>Establishing connections (MQTT Connect)</w:t>
      </w:r>
    </w:p>
    <w:p w14:paraId="507228A5" w14:textId="54D818CF" w:rsidR="00873D49" w:rsidRDefault="00873D49" w:rsidP="00873D49">
      <w:pPr>
        <w:pStyle w:val="ListParagraph"/>
        <w:numPr>
          <w:ilvl w:val="0"/>
          <w:numId w:val="32"/>
        </w:numPr>
      </w:pPr>
      <w:r>
        <w:t>Tearing down connections (MQTT Disconnect)</w:t>
      </w:r>
    </w:p>
    <w:p w14:paraId="712B8FA8" w14:textId="25A63D58" w:rsidR="00873D49" w:rsidRDefault="00873D49" w:rsidP="00873D49">
      <w:pPr>
        <w:pStyle w:val="ListParagraph"/>
        <w:numPr>
          <w:ilvl w:val="0"/>
          <w:numId w:val="32"/>
        </w:numPr>
      </w:pPr>
      <w:r>
        <w:t>Accepting subscriptions to a Topic from clients (MQTT Subscribe)</w:t>
      </w:r>
    </w:p>
    <w:p w14:paraId="464379D8" w14:textId="7D10FE07" w:rsidR="00873D49" w:rsidRDefault="00873D49" w:rsidP="00873D49">
      <w:pPr>
        <w:pStyle w:val="ListParagraph"/>
        <w:numPr>
          <w:ilvl w:val="0"/>
          <w:numId w:val="32"/>
        </w:numPr>
      </w:pPr>
      <w:r>
        <w:t>Turning off subscriptions (MQTT Unsubscribe)</w:t>
      </w:r>
    </w:p>
    <w:p w14:paraId="4723C6B9" w14:textId="428D964B" w:rsidR="00873D49" w:rsidRDefault="00873D49" w:rsidP="00873D49">
      <w:pPr>
        <w:pStyle w:val="ListParagraph"/>
        <w:numPr>
          <w:ilvl w:val="0"/>
          <w:numId w:val="32"/>
        </w:numPr>
      </w:pPr>
      <w:r>
        <w:t>Accepting messages from clients and pushing them to the subscribers (MQTT Publish)</w:t>
      </w:r>
    </w:p>
    <w:p w14:paraId="1D43C4F9" w14:textId="721D6C0F" w:rsidR="000366AE" w:rsidDel="00BA1AEE" w:rsidRDefault="000366AE" w:rsidP="000366AE">
      <w:pPr>
        <w:rPr>
          <w:del w:id="84" w:author="Greg Landry" w:date="2016-10-21T20:49:00Z"/>
        </w:rPr>
      </w:pPr>
    </w:p>
    <w:p w14:paraId="47C44C6D" w14:textId="6DC012A0" w:rsidR="000366AE" w:rsidRDefault="000366AE" w:rsidP="000366AE">
      <w:r>
        <w:t>The format of the messages being sent in MQTT is unspecified. The message broker does not know (or care) anything about the format of the data and it is up to the system designer to specify an overall format of the data.  All that being said</w:t>
      </w:r>
      <w:r w:rsidR="00AC13F8">
        <w:t>,</w:t>
      </w:r>
      <w:r>
        <w:t xml:space="preserve"> </w:t>
      </w:r>
      <w:hyperlink r:id="rId19" w:history="1">
        <w:r w:rsidRPr="00AC13F8">
          <w:rPr>
            <w:rStyle w:val="Hyperlink"/>
          </w:rPr>
          <w:t>JavaScript Object Notation (JSON)</w:t>
        </w:r>
      </w:hyperlink>
      <w:r>
        <w:t xml:space="preserve"> has become the lingua franca of </w:t>
      </w:r>
      <w:del w:id="85" w:author="Greg Landry" w:date="2016-10-21T20:49:00Z">
        <w:r w:rsidDel="00BA1AEE">
          <w:delText>IOT</w:delText>
        </w:r>
      </w:del>
      <w:ins w:id="86" w:author="Greg Landry" w:date="2016-10-21T20:49:00Z">
        <w:r w:rsidR="00BA1AEE">
          <w:t>I</w:t>
        </w:r>
        <w:r w:rsidR="00BA1AEE">
          <w:t>o</w:t>
        </w:r>
        <w:r w:rsidR="00BA1AEE">
          <w:t>T</w:t>
        </w:r>
      </w:ins>
      <w:r>
        <w:t>.</w:t>
      </w:r>
    </w:p>
    <w:p w14:paraId="54523219" w14:textId="6DC7798D" w:rsidR="004963DD" w:rsidDel="00BA1AEE" w:rsidRDefault="004963DD" w:rsidP="000366AE">
      <w:pPr>
        <w:rPr>
          <w:del w:id="87" w:author="Greg Landry" w:date="2016-10-21T20:49:00Z"/>
        </w:rPr>
      </w:pPr>
    </w:p>
    <w:p w14:paraId="17E18D6B" w14:textId="2384BAD3" w:rsidR="004963DD" w:rsidRPr="004963DD" w:rsidRDefault="004963DD" w:rsidP="004963DD">
      <w:r>
        <w:t xml:space="preserve">Cloud providers that use MQTT include Amazon AWS, </w:t>
      </w:r>
    </w:p>
    <w:p w14:paraId="0E90D51F" w14:textId="1167B89B" w:rsidR="007619B0" w:rsidRDefault="00F4189B" w:rsidP="007619B0">
      <w:pPr>
        <w:pStyle w:val="Heading3"/>
      </w:pPr>
      <w:hyperlink r:id="rId20" w:history="1">
        <w:r w:rsidR="007619B0" w:rsidRPr="004963DD">
          <w:rPr>
            <w:rStyle w:val="Hyperlink"/>
          </w:rPr>
          <w:t>C</w:t>
        </w:r>
        <w:r w:rsidR="004963DD" w:rsidRPr="004963DD">
          <w:rPr>
            <w:rStyle w:val="Hyperlink"/>
          </w:rPr>
          <w:t xml:space="preserve">onstrained </w:t>
        </w:r>
        <w:r w:rsidR="007619B0" w:rsidRPr="004963DD">
          <w:rPr>
            <w:rStyle w:val="Hyperlink"/>
          </w:rPr>
          <w:t>O</w:t>
        </w:r>
        <w:r w:rsidR="004963DD" w:rsidRPr="004963DD">
          <w:rPr>
            <w:rStyle w:val="Hyperlink"/>
          </w:rPr>
          <w:t xml:space="preserve">bject </w:t>
        </w:r>
        <w:r w:rsidR="007619B0" w:rsidRPr="004963DD">
          <w:rPr>
            <w:rStyle w:val="Hyperlink"/>
          </w:rPr>
          <w:t>A</w:t>
        </w:r>
        <w:r w:rsidR="004963DD" w:rsidRPr="004963DD">
          <w:rPr>
            <w:rStyle w:val="Hyperlink"/>
          </w:rPr>
          <w:t xml:space="preserve">pplication </w:t>
        </w:r>
        <w:r w:rsidR="007619B0" w:rsidRPr="004963DD">
          <w:rPr>
            <w:rStyle w:val="Hyperlink"/>
          </w:rPr>
          <w:t>P</w:t>
        </w:r>
        <w:r w:rsidR="004963DD" w:rsidRPr="004963DD">
          <w:rPr>
            <w:rStyle w:val="Hyperlink"/>
          </w:rPr>
          <w:t>rotocol (COAP)</w:t>
        </w:r>
      </w:hyperlink>
    </w:p>
    <w:p w14:paraId="6AD63CE0" w14:textId="2BB685E2" w:rsidR="004963DD" w:rsidRPr="004963DD" w:rsidRDefault="004963DD" w:rsidP="004963DD">
      <w:r>
        <w:t>Cloud providers that use COAP include Samsung ARTIK</w:t>
      </w:r>
    </w:p>
    <w:p w14:paraId="498FEF93" w14:textId="41A70E8D" w:rsidR="007619B0" w:rsidRDefault="00F4189B" w:rsidP="007619B0">
      <w:pPr>
        <w:pStyle w:val="Heading3"/>
      </w:pPr>
      <w:hyperlink r:id="rId21" w:history="1">
        <w:r w:rsidR="007619B0" w:rsidRPr="004963DD">
          <w:rPr>
            <w:rStyle w:val="Hyperlink"/>
          </w:rPr>
          <w:t>A</w:t>
        </w:r>
        <w:r w:rsidR="004963DD" w:rsidRPr="004963DD">
          <w:rPr>
            <w:rStyle w:val="Hyperlink"/>
          </w:rPr>
          <w:t xml:space="preserve">dvanced </w:t>
        </w:r>
        <w:r w:rsidR="007619B0" w:rsidRPr="004963DD">
          <w:rPr>
            <w:rStyle w:val="Hyperlink"/>
          </w:rPr>
          <w:t>M</w:t>
        </w:r>
        <w:r w:rsidR="004963DD" w:rsidRPr="004963DD">
          <w:rPr>
            <w:rStyle w:val="Hyperlink"/>
          </w:rPr>
          <w:t xml:space="preserve">essage </w:t>
        </w:r>
        <w:r w:rsidR="007619B0" w:rsidRPr="004963DD">
          <w:rPr>
            <w:rStyle w:val="Hyperlink"/>
          </w:rPr>
          <w:t>Q</w:t>
        </w:r>
        <w:r w:rsidR="004963DD" w:rsidRPr="004963DD">
          <w:rPr>
            <w:rStyle w:val="Hyperlink"/>
          </w:rPr>
          <w:t xml:space="preserve">ueuing </w:t>
        </w:r>
        <w:r w:rsidR="007619B0" w:rsidRPr="004963DD">
          <w:rPr>
            <w:rStyle w:val="Hyperlink"/>
          </w:rPr>
          <w:t>P</w:t>
        </w:r>
        <w:r w:rsidR="004963DD" w:rsidRPr="004963DD">
          <w:rPr>
            <w:rStyle w:val="Hyperlink"/>
          </w:rPr>
          <w:t>rotocol (AMQP)</w:t>
        </w:r>
      </w:hyperlink>
    </w:p>
    <w:p w14:paraId="44C32717" w14:textId="7C977D6E" w:rsidR="004963DD" w:rsidRPr="004963DD" w:rsidDel="00BA1AEE" w:rsidRDefault="004963DD" w:rsidP="004963DD">
      <w:pPr>
        <w:rPr>
          <w:del w:id="88" w:author="Greg Landry" w:date="2016-10-21T20:49:00Z"/>
        </w:rPr>
      </w:pPr>
    </w:p>
    <w:p w14:paraId="3ADAA33B" w14:textId="04B62937" w:rsidR="004963DD" w:rsidRPr="004963DD" w:rsidRDefault="004963DD" w:rsidP="004963DD">
      <w:r>
        <w:t xml:space="preserve">Cloud providers that use AMQP include </w:t>
      </w:r>
    </w:p>
    <w:p w14:paraId="097F72AB" w14:textId="5AB3E829" w:rsidR="003A03BF" w:rsidRPr="003A03BF" w:rsidDel="00BA1AEE" w:rsidRDefault="003A03BF" w:rsidP="003A03BF">
      <w:pPr>
        <w:rPr>
          <w:del w:id="89" w:author="Greg Landry" w:date="2016-10-21T20:49:00Z"/>
        </w:rPr>
      </w:pPr>
    </w:p>
    <w:p w14:paraId="73112F91" w14:textId="503CA737" w:rsidR="0037207F" w:rsidRDefault="00F4189B" w:rsidP="00AC13F8">
      <w:pPr>
        <w:pStyle w:val="Heading3"/>
      </w:pPr>
      <w:hyperlink r:id="rId22" w:history="1">
        <w:r w:rsidR="00AC13F8" w:rsidRPr="007E6E5E">
          <w:rPr>
            <w:rStyle w:val="Hyperlink"/>
          </w:rPr>
          <w:t>J</w:t>
        </w:r>
        <w:r w:rsidR="007E6E5E" w:rsidRPr="007E6E5E">
          <w:rPr>
            <w:rStyle w:val="Hyperlink"/>
          </w:rPr>
          <w:t>ava</w:t>
        </w:r>
        <w:r w:rsidR="00AC13F8" w:rsidRPr="007E6E5E">
          <w:rPr>
            <w:rStyle w:val="Hyperlink"/>
          </w:rPr>
          <w:t>S</w:t>
        </w:r>
        <w:r w:rsidR="007E6E5E" w:rsidRPr="007E6E5E">
          <w:rPr>
            <w:rStyle w:val="Hyperlink"/>
          </w:rPr>
          <w:t xml:space="preserve">cript </w:t>
        </w:r>
        <w:r w:rsidR="00AC13F8" w:rsidRPr="007E6E5E">
          <w:rPr>
            <w:rStyle w:val="Hyperlink"/>
          </w:rPr>
          <w:t>O</w:t>
        </w:r>
        <w:r w:rsidR="007E6E5E" w:rsidRPr="007E6E5E">
          <w:rPr>
            <w:rStyle w:val="Hyperlink"/>
          </w:rPr>
          <w:t xml:space="preserve">bject </w:t>
        </w:r>
        <w:r w:rsidR="00AC13F8" w:rsidRPr="007E6E5E">
          <w:rPr>
            <w:rStyle w:val="Hyperlink"/>
          </w:rPr>
          <w:t>N</w:t>
        </w:r>
        <w:r w:rsidR="007E6E5E" w:rsidRPr="007E6E5E">
          <w:rPr>
            <w:rStyle w:val="Hyperlink"/>
          </w:rPr>
          <w:t>otation (JSON)</w:t>
        </w:r>
      </w:hyperlink>
    </w:p>
    <w:p w14:paraId="2473FAB9" w14:textId="1FD364CC" w:rsidR="007E6E5E" w:rsidRDefault="007E6E5E" w:rsidP="007E6E5E">
      <w:r>
        <w:t xml:space="preserve">JSON is an open-standard format that uses human-readable text to transmit data consisting of attribute–value pairs.  JSON supports the following </w:t>
      </w:r>
      <w:r w:rsidR="00E16D9E">
        <w:t>data types</w:t>
      </w:r>
      <w:ins w:id="90" w:author="Greg Landry" w:date="2016-10-21T20:59:00Z">
        <w:r w:rsidR="00325737">
          <w:t>:</w:t>
        </w:r>
      </w:ins>
    </w:p>
    <w:p w14:paraId="3BFE5576" w14:textId="34FD93F5" w:rsidR="007E6E5E" w:rsidRDefault="007E6E5E" w:rsidP="007E6E5E">
      <w:pPr>
        <w:pStyle w:val="ListParagraph"/>
        <w:numPr>
          <w:ilvl w:val="0"/>
          <w:numId w:val="33"/>
        </w:numPr>
      </w:pPr>
      <w:r>
        <w:lastRenderedPageBreak/>
        <w:t>Double precision floating point</w:t>
      </w:r>
    </w:p>
    <w:p w14:paraId="68A8F64B" w14:textId="5303241A" w:rsidR="007E6E5E" w:rsidRDefault="007E6E5E" w:rsidP="007E6E5E">
      <w:pPr>
        <w:pStyle w:val="ListParagraph"/>
        <w:numPr>
          <w:ilvl w:val="0"/>
          <w:numId w:val="33"/>
        </w:numPr>
      </w:pPr>
      <w:r>
        <w:t>Strings</w:t>
      </w:r>
    </w:p>
    <w:p w14:paraId="7F21E961" w14:textId="45FA3B8E" w:rsidR="007E6E5E" w:rsidRDefault="007E6E5E" w:rsidP="007E6E5E">
      <w:pPr>
        <w:pStyle w:val="ListParagraph"/>
        <w:numPr>
          <w:ilvl w:val="0"/>
          <w:numId w:val="33"/>
        </w:numPr>
      </w:pPr>
      <w:r>
        <w:t>Boolean (true or false)</w:t>
      </w:r>
    </w:p>
    <w:p w14:paraId="3A8CC8A5" w14:textId="7D062F3F" w:rsidR="007E6E5E" w:rsidRDefault="007E6E5E" w:rsidP="007E6E5E">
      <w:pPr>
        <w:pStyle w:val="ListParagraph"/>
        <w:numPr>
          <w:ilvl w:val="0"/>
          <w:numId w:val="33"/>
        </w:numPr>
      </w:pPr>
      <w:r>
        <w:t>Array (use “[]” to specify the array</w:t>
      </w:r>
      <w:r w:rsidR="00E16D9E">
        <w:t>)</w:t>
      </w:r>
    </w:p>
    <w:p w14:paraId="3CD4E73C" w14:textId="136B6E05" w:rsidR="007E6E5E" w:rsidRDefault="007E6E5E" w:rsidP="007E6E5E">
      <w:pPr>
        <w:pStyle w:val="ListParagraph"/>
        <w:numPr>
          <w:ilvl w:val="0"/>
          <w:numId w:val="33"/>
        </w:numPr>
      </w:pPr>
      <w:r>
        <w:t>Key/Value pairs as “key”:value</w:t>
      </w:r>
      <w:r w:rsidR="00BA5EB6">
        <w:t xml:space="preserve"> (use “{}” to specify the keymap)</w:t>
      </w:r>
    </w:p>
    <w:p w14:paraId="0AABAF50" w14:textId="2507E094" w:rsidR="007E6E5E" w:rsidRDefault="007E6E5E" w:rsidP="007E6E5E">
      <w:r>
        <w:t xml:space="preserve">For </w:t>
      </w:r>
      <w:r w:rsidR="00BA5EB6">
        <w:t>example,</w:t>
      </w:r>
      <w:r>
        <w:t xml:space="preserve"> a legal JSON file looks</w:t>
      </w:r>
      <w:ins w:id="91" w:author="Greg Landry" w:date="2016-10-21T20:52:00Z">
        <w:r w:rsidR="008407E1">
          <w:t xml:space="preserve"> like this:</w:t>
        </w:r>
      </w:ins>
    </w:p>
    <w:p w14:paraId="0197F3E5" w14:textId="6D4C90F3" w:rsidR="007E6E5E" w:rsidRDefault="007E6E5E" w:rsidP="008407E1">
      <w:pPr>
        <w:spacing w:after="0"/>
        <w:pPrChange w:id="92" w:author="Greg Landry" w:date="2016-10-21T20:52:00Z">
          <w:pPr/>
        </w:pPrChange>
      </w:pPr>
      <w:r>
        <w:t>{</w:t>
      </w:r>
    </w:p>
    <w:p w14:paraId="2ED2EFF7" w14:textId="487A3980" w:rsidR="007E6E5E" w:rsidRDefault="007E6E5E" w:rsidP="008407E1">
      <w:pPr>
        <w:spacing w:after="0"/>
        <w:pPrChange w:id="93" w:author="Greg Landry" w:date="2016-10-21T20:52:00Z">
          <w:pPr/>
        </w:pPrChange>
      </w:pPr>
      <w:r>
        <w:tab/>
        <w:t>“astringkey” : “alan”,</w:t>
      </w:r>
    </w:p>
    <w:p w14:paraId="2EBA9F33" w14:textId="0286068B" w:rsidR="007E6E5E" w:rsidRDefault="007E6E5E" w:rsidP="008407E1">
      <w:pPr>
        <w:spacing w:after="0"/>
        <w:pPrChange w:id="94" w:author="Greg Landry" w:date="2016-10-21T20:52:00Z">
          <w:pPr/>
        </w:pPrChange>
      </w:pPr>
      <w:r>
        <w:tab/>
        <w:t>“age”</w:t>
      </w:r>
      <w:r w:rsidR="004963DD">
        <w:t xml:space="preserve"> </w:t>
      </w:r>
      <w:r>
        <w:t>:</w:t>
      </w:r>
      <w:r w:rsidR="004963DD">
        <w:t xml:space="preserve"> </w:t>
      </w:r>
      <w:r>
        <w:t>48,</w:t>
      </w:r>
    </w:p>
    <w:p w14:paraId="3A4F81EF" w14:textId="56DC7119" w:rsidR="007E6E5E" w:rsidRDefault="007E6E5E" w:rsidP="008407E1">
      <w:pPr>
        <w:spacing w:after="0"/>
        <w:pPrChange w:id="95" w:author="Greg Landry" w:date="2016-10-21T20:52:00Z">
          <w:pPr/>
        </w:pPrChange>
      </w:pPr>
      <w:r>
        <w:tab/>
        <w:t>“badass”</w:t>
      </w:r>
      <w:r w:rsidR="004963DD">
        <w:t xml:space="preserve"> : </w:t>
      </w:r>
      <w:r>
        <w:t>true,</w:t>
      </w:r>
    </w:p>
    <w:p w14:paraId="5956B4F7" w14:textId="6DC2C5A8" w:rsidR="007E6E5E" w:rsidRDefault="007E6E5E" w:rsidP="008407E1">
      <w:pPr>
        <w:spacing w:after="0"/>
        <w:pPrChange w:id="96" w:author="Greg Landry" w:date="2016-10-21T20:52:00Z">
          <w:pPr/>
        </w:pPrChange>
      </w:pPr>
      <w:r>
        <w:tab/>
        <w:t>“children”,  [“Anna”,”Nicholas</w:t>
      </w:r>
      <w:ins w:id="97" w:author="Greg Landry" w:date="2016-10-21T20:59:00Z">
        <w:r w:rsidR="00325737">
          <w:t>”</w:t>
        </w:r>
      </w:ins>
      <w:bookmarkStart w:id="98" w:name="_GoBack"/>
      <w:bookmarkEnd w:id="98"/>
      <w:r>
        <w:t>],</w:t>
      </w:r>
    </w:p>
    <w:p w14:paraId="1126F93C" w14:textId="506E913D" w:rsidR="007E6E5E" w:rsidRDefault="007E6E5E" w:rsidP="008407E1">
      <w:pPr>
        <w:spacing w:after="0"/>
        <w:pPrChange w:id="99" w:author="Greg Landry" w:date="2016-10-21T20:52:00Z">
          <w:pPr/>
        </w:pPrChange>
      </w:pPr>
      <w:r>
        <w:tab/>
        <w:t>“address” : {</w:t>
      </w:r>
    </w:p>
    <w:p w14:paraId="4031AB7C" w14:textId="731882DD" w:rsidR="00BA5EB6" w:rsidRDefault="00BA5EB6" w:rsidP="008407E1">
      <w:pPr>
        <w:spacing w:after="0"/>
        <w:pPrChange w:id="100" w:author="Greg Landry" w:date="2016-10-21T20:52:00Z">
          <w:pPr/>
        </w:pPrChange>
      </w:pPr>
      <w:r>
        <w:tab/>
      </w:r>
      <w:r>
        <w:tab/>
        <w:t>“number”:”201”</w:t>
      </w:r>
    </w:p>
    <w:p w14:paraId="5367CE9F" w14:textId="0E615425" w:rsidR="007E6E5E" w:rsidRDefault="007E6E5E" w:rsidP="008407E1">
      <w:pPr>
        <w:spacing w:after="0"/>
        <w:pPrChange w:id="101" w:author="Greg Landry" w:date="2016-10-21T20:52:00Z">
          <w:pPr/>
        </w:pPrChange>
      </w:pPr>
      <w:r>
        <w:tab/>
      </w:r>
      <w:r>
        <w:tab/>
        <w:t>“street”: “</w:t>
      </w:r>
      <w:r w:rsidR="00BA5EB6">
        <w:t xml:space="preserve">East </w:t>
      </w:r>
      <w:r>
        <w:t>Main Street”</w:t>
      </w:r>
    </w:p>
    <w:p w14:paraId="58FD0DCD" w14:textId="693AA736" w:rsidR="007E6E5E" w:rsidRDefault="007E6E5E" w:rsidP="008407E1">
      <w:pPr>
        <w:spacing w:after="0"/>
        <w:pPrChange w:id="102" w:author="Greg Landry" w:date="2016-10-21T20:52:00Z">
          <w:pPr/>
        </w:pPrChange>
      </w:pPr>
      <w:r>
        <w:tab/>
      </w:r>
      <w:r>
        <w:tab/>
        <w:t>“city”: “Lexington”,</w:t>
      </w:r>
    </w:p>
    <w:p w14:paraId="2AC04758" w14:textId="6B29DDDF" w:rsidR="00BA5EB6" w:rsidRDefault="00BA5EB6" w:rsidP="008407E1">
      <w:pPr>
        <w:spacing w:after="0"/>
        <w:pPrChange w:id="103" w:author="Greg Landry" w:date="2016-10-21T20:52:00Z">
          <w:pPr/>
        </w:pPrChange>
      </w:pPr>
      <w:r>
        <w:tab/>
      </w:r>
      <w:r>
        <w:tab/>
        <w:t>“state”:”Kentucky”,</w:t>
      </w:r>
    </w:p>
    <w:p w14:paraId="46E5CCA8" w14:textId="4EECA52C" w:rsidR="00BA5EB6" w:rsidRDefault="00BA5EB6" w:rsidP="008407E1">
      <w:pPr>
        <w:spacing w:after="0"/>
        <w:pPrChange w:id="104" w:author="Greg Landry" w:date="2016-10-21T20:52:00Z">
          <w:pPr/>
        </w:pPrChange>
      </w:pPr>
      <w:r>
        <w:tab/>
      </w:r>
      <w:r>
        <w:tab/>
        <w:t>“zipcode”:40507</w:t>
      </w:r>
    </w:p>
    <w:p w14:paraId="5A3F715B" w14:textId="67895F26" w:rsidR="00BA5EB6" w:rsidRDefault="00BA5EB6" w:rsidP="008407E1">
      <w:pPr>
        <w:spacing w:after="0"/>
        <w:pPrChange w:id="105" w:author="Greg Landry" w:date="2016-10-21T20:52:00Z">
          <w:pPr/>
        </w:pPrChange>
      </w:pPr>
      <w:r>
        <w:tab/>
        <w:t>}</w:t>
      </w:r>
    </w:p>
    <w:p w14:paraId="344DA616" w14:textId="21E9758F" w:rsidR="007E6E5E" w:rsidRDefault="007E6E5E" w:rsidP="007E6E5E">
      <w:r>
        <w:t>}</w:t>
      </w:r>
    </w:p>
    <w:p w14:paraId="79B87F0F" w14:textId="42DE48D5" w:rsidR="007E6E5E" w:rsidDel="00BA1AEE" w:rsidRDefault="007E6E5E" w:rsidP="007E6E5E">
      <w:pPr>
        <w:rPr>
          <w:del w:id="106" w:author="Greg Landry" w:date="2016-10-21T20:49:00Z"/>
        </w:rPr>
      </w:pPr>
    </w:p>
    <w:p w14:paraId="14CBC44E" w14:textId="6954F32F" w:rsidR="00BA5EB6" w:rsidRPr="007E6E5E" w:rsidRDefault="00BA5EB6" w:rsidP="007E6E5E">
      <w:r>
        <w:t xml:space="preserve">The WICED-SDK has </w:t>
      </w:r>
      <w:r w:rsidR="00592C86">
        <w:t>a JSON parser built in.  You can find these function</w:t>
      </w:r>
      <w:ins w:id="107" w:author="Greg Landry" w:date="2016-10-21T20:52:00Z">
        <w:r w:rsidR="008407E1">
          <w:t>s</w:t>
        </w:r>
      </w:ins>
      <w:r w:rsidR="00592C86">
        <w:t xml:space="preserve"> in the directory “Utilities</w:t>
      </w:r>
      <w:r w:rsidR="00592C86">
        <w:sym w:font="Wingdings" w:char="F0E0"/>
      </w:r>
      <w:r w:rsidR="00592C86">
        <w:t>JSON_parser”</w:t>
      </w:r>
      <w:ins w:id="108" w:author="Greg Landry" w:date="2016-10-21T20:52:00Z">
        <w:r w:rsidR="008407E1">
          <w:t>.</w:t>
        </w:r>
      </w:ins>
    </w:p>
    <w:p w14:paraId="692BE09B" w14:textId="77777777" w:rsidR="00857DC2" w:rsidRPr="00ED587E" w:rsidRDefault="00857DC2" w:rsidP="00857DC2">
      <w:pPr>
        <w:pStyle w:val="Heading2"/>
      </w:pPr>
      <w:r>
        <w:t>Known Errata + Enhancements + Comments</w:t>
      </w:r>
    </w:p>
    <w:p w14:paraId="53549BA2" w14:textId="77777777" w:rsidR="00857DC2" w:rsidDel="00BA1AEE" w:rsidRDefault="00857DC2" w:rsidP="00857DC2">
      <w:pPr>
        <w:rPr>
          <w:del w:id="109" w:author="Greg Landry" w:date="2016-10-21T20:49:00Z"/>
          <w:rFonts w:ascii="Cambria" w:eastAsia="Times New Roman" w:hAnsi="Cambria"/>
          <w:color w:val="4F81BD"/>
          <w:sz w:val="26"/>
          <w:szCs w:val="26"/>
        </w:rPr>
      </w:pPr>
    </w:p>
    <w:p w14:paraId="6FE38352" w14:textId="77777777" w:rsidR="00857DC2" w:rsidRPr="00EA3E92" w:rsidDel="00BA1AEE" w:rsidRDefault="00857DC2" w:rsidP="00857DC2">
      <w:pPr>
        <w:ind w:left="360"/>
        <w:rPr>
          <w:del w:id="110" w:author="Greg Landry" w:date="2016-10-21T20:49:00Z"/>
        </w:rPr>
      </w:pPr>
    </w:p>
    <w:p w14:paraId="51799040" w14:textId="77777777" w:rsidR="00857DC2" w:rsidRDefault="00857DC2" w:rsidP="00857DC2"/>
    <w:sectPr w:rsidR="00857DC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85173D" w14:textId="77777777" w:rsidR="00F4189B" w:rsidRDefault="00F4189B" w:rsidP="00093A9C">
      <w:r>
        <w:separator/>
      </w:r>
    </w:p>
  </w:endnote>
  <w:endnote w:type="continuationSeparator" w:id="0">
    <w:p w14:paraId="484428AF" w14:textId="77777777" w:rsidR="00F4189B" w:rsidRDefault="00F4189B" w:rsidP="00093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enlo">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4C29FDE6" w14:textId="0F193422" w:rsidR="0040035E" w:rsidRDefault="0040035E">
            <w:pPr>
              <w:pStyle w:val="Footer"/>
              <w:jc w:val="center"/>
            </w:pPr>
            <w:r>
              <w:t xml:space="preserve">Page </w:t>
            </w:r>
            <w:r>
              <w:rPr>
                <w:b/>
                <w:bCs/>
              </w:rPr>
              <w:fldChar w:fldCharType="begin"/>
            </w:r>
            <w:r>
              <w:rPr>
                <w:b/>
                <w:bCs/>
              </w:rPr>
              <w:instrText xml:space="preserve"> PAGE </w:instrText>
            </w:r>
            <w:r>
              <w:rPr>
                <w:b/>
                <w:bCs/>
              </w:rPr>
              <w:fldChar w:fldCharType="separate"/>
            </w:r>
            <w:r w:rsidR="00325737">
              <w:rPr>
                <w:b/>
                <w:bCs/>
                <w:noProof/>
              </w:rPr>
              <w:t>6</w:t>
            </w:r>
            <w:r>
              <w:rPr>
                <w:b/>
                <w:bCs/>
              </w:rPr>
              <w:fldChar w:fldCharType="end"/>
            </w:r>
            <w:r>
              <w:t xml:space="preserve"> of </w:t>
            </w:r>
            <w:r>
              <w:rPr>
                <w:b/>
                <w:bCs/>
              </w:rPr>
              <w:fldChar w:fldCharType="begin"/>
            </w:r>
            <w:r>
              <w:rPr>
                <w:b/>
                <w:bCs/>
              </w:rPr>
              <w:instrText xml:space="preserve"> NUMPAGES  </w:instrText>
            </w:r>
            <w:r>
              <w:rPr>
                <w:b/>
                <w:bCs/>
              </w:rPr>
              <w:fldChar w:fldCharType="separate"/>
            </w:r>
            <w:r w:rsidR="00325737">
              <w:rPr>
                <w:b/>
                <w:bCs/>
                <w:noProof/>
              </w:rPr>
              <w:t>6</w:t>
            </w:r>
            <w:r>
              <w:rPr>
                <w:b/>
                <w:bCs/>
              </w:rPr>
              <w:fldChar w:fldCharType="end"/>
            </w:r>
          </w:p>
        </w:sdtContent>
      </w:sdt>
    </w:sdtContent>
  </w:sdt>
  <w:p w14:paraId="75581528" w14:textId="77777777" w:rsidR="0040035E" w:rsidRDefault="004003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EEDCB3" w14:textId="77777777" w:rsidR="00F4189B" w:rsidRDefault="00F4189B" w:rsidP="00093A9C">
      <w:r>
        <w:separator/>
      </w:r>
    </w:p>
  </w:footnote>
  <w:footnote w:type="continuationSeparator" w:id="0">
    <w:p w14:paraId="7A478323" w14:textId="77777777" w:rsidR="00F4189B" w:rsidRDefault="00F4189B" w:rsidP="00093A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42344"/>
    <w:multiLevelType w:val="hybridMultilevel"/>
    <w:tmpl w:val="E5663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94350F"/>
    <w:multiLevelType w:val="hybridMultilevel"/>
    <w:tmpl w:val="9CB8B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4"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B9289D"/>
    <w:multiLevelType w:val="hybridMultilevel"/>
    <w:tmpl w:val="929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3A783B"/>
    <w:multiLevelType w:val="hybridMultilevel"/>
    <w:tmpl w:val="8C7CE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2008EC"/>
    <w:multiLevelType w:val="hybridMultilevel"/>
    <w:tmpl w:val="D3B0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5017B9"/>
    <w:multiLevelType w:val="hybridMultilevel"/>
    <w:tmpl w:val="7E54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A82C44"/>
    <w:multiLevelType w:val="hybridMultilevel"/>
    <w:tmpl w:val="C1D25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32"/>
  </w:num>
  <w:num w:numId="2">
    <w:abstractNumId w:val="13"/>
  </w:num>
  <w:num w:numId="3">
    <w:abstractNumId w:val="7"/>
  </w:num>
  <w:num w:numId="4">
    <w:abstractNumId w:val="1"/>
  </w:num>
  <w:num w:numId="5">
    <w:abstractNumId w:val="30"/>
  </w:num>
  <w:num w:numId="6">
    <w:abstractNumId w:val="8"/>
  </w:num>
  <w:num w:numId="7">
    <w:abstractNumId w:val="27"/>
  </w:num>
  <w:num w:numId="8">
    <w:abstractNumId w:val="3"/>
  </w:num>
  <w:num w:numId="9">
    <w:abstractNumId w:val="20"/>
  </w:num>
  <w:num w:numId="10">
    <w:abstractNumId w:val="26"/>
  </w:num>
  <w:num w:numId="11">
    <w:abstractNumId w:val="0"/>
  </w:num>
  <w:num w:numId="12">
    <w:abstractNumId w:val="29"/>
  </w:num>
  <w:num w:numId="13">
    <w:abstractNumId w:val="11"/>
  </w:num>
  <w:num w:numId="14">
    <w:abstractNumId w:val="19"/>
  </w:num>
  <w:num w:numId="15">
    <w:abstractNumId w:val="25"/>
  </w:num>
  <w:num w:numId="16">
    <w:abstractNumId w:val="5"/>
  </w:num>
  <w:num w:numId="17">
    <w:abstractNumId w:val="14"/>
  </w:num>
  <w:num w:numId="18">
    <w:abstractNumId w:val="6"/>
  </w:num>
  <w:num w:numId="19">
    <w:abstractNumId w:val="4"/>
  </w:num>
  <w:num w:numId="20">
    <w:abstractNumId w:val="16"/>
  </w:num>
  <w:num w:numId="21">
    <w:abstractNumId w:val="31"/>
  </w:num>
  <w:num w:numId="22">
    <w:abstractNumId w:val="9"/>
  </w:num>
  <w:num w:numId="23">
    <w:abstractNumId w:val="23"/>
  </w:num>
  <w:num w:numId="24">
    <w:abstractNumId w:val="10"/>
  </w:num>
  <w:num w:numId="25">
    <w:abstractNumId w:val="2"/>
  </w:num>
  <w:num w:numId="26">
    <w:abstractNumId w:val="24"/>
  </w:num>
  <w:num w:numId="27">
    <w:abstractNumId w:val="17"/>
  </w:num>
  <w:num w:numId="28">
    <w:abstractNumId w:val="12"/>
  </w:num>
  <w:num w:numId="29">
    <w:abstractNumId w:val="15"/>
  </w:num>
  <w:num w:numId="30">
    <w:abstractNumId w:val="28"/>
  </w:num>
  <w:num w:numId="31">
    <w:abstractNumId w:val="21"/>
  </w:num>
  <w:num w:numId="32">
    <w:abstractNumId w:val="22"/>
  </w:num>
  <w:num w:numId="33">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21A17"/>
    <w:rsid w:val="000366AE"/>
    <w:rsid w:val="00051E3C"/>
    <w:rsid w:val="00093229"/>
    <w:rsid w:val="00093A9C"/>
    <w:rsid w:val="000A10C2"/>
    <w:rsid w:val="000F50D9"/>
    <w:rsid w:val="00167802"/>
    <w:rsid w:val="00177F74"/>
    <w:rsid w:val="001C3071"/>
    <w:rsid w:val="001C41CE"/>
    <w:rsid w:val="001E500C"/>
    <w:rsid w:val="001F31C5"/>
    <w:rsid w:val="00227150"/>
    <w:rsid w:val="00266D14"/>
    <w:rsid w:val="0029288C"/>
    <w:rsid w:val="002A0254"/>
    <w:rsid w:val="002C5818"/>
    <w:rsid w:val="003235D8"/>
    <w:rsid w:val="00325737"/>
    <w:rsid w:val="003445E6"/>
    <w:rsid w:val="00350E39"/>
    <w:rsid w:val="0037207F"/>
    <w:rsid w:val="003817F7"/>
    <w:rsid w:val="003853D7"/>
    <w:rsid w:val="00397ACA"/>
    <w:rsid w:val="003A03BF"/>
    <w:rsid w:val="003D39DA"/>
    <w:rsid w:val="003E3652"/>
    <w:rsid w:val="003E39EE"/>
    <w:rsid w:val="003E6C7C"/>
    <w:rsid w:val="0040035E"/>
    <w:rsid w:val="004119D6"/>
    <w:rsid w:val="004320E0"/>
    <w:rsid w:val="00471273"/>
    <w:rsid w:val="004963DD"/>
    <w:rsid w:val="004B4C28"/>
    <w:rsid w:val="004C42B9"/>
    <w:rsid w:val="004D3236"/>
    <w:rsid w:val="004D51FE"/>
    <w:rsid w:val="004D532F"/>
    <w:rsid w:val="004F02B0"/>
    <w:rsid w:val="00542D5D"/>
    <w:rsid w:val="00583ABA"/>
    <w:rsid w:val="00592C86"/>
    <w:rsid w:val="00593945"/>
    <w:rsid w:val="005C585F"/>
    <w:rsid w:val="005D48B6"/>
    <w:rsid w:val="005F3959"/>
    <w:rsid w:val="005F67C7"/>
    <w:rsid w:val="00607DD7"/>
    <w:rsid w:val="00625C0B"/>
    <w:rsid w:val="00640EA5"/>
    <w:rsid w:val="00647901"/>
    <w:rsid w:val="00653120"/>
    <w:rsid w:val="0065757C"/>
    <w:rsid w:val="00666361"/>
    <w:rsid w:val="006B442B"/>
    <w:rsid w:val="006B7E6B"/>
    <w:rsid w:val="006C4A51"/>
    <w:rsid w:val="00757332"/>
    <w:rsid w:val="007619B0"/>
    <w:rsid w:val="00774C33"/>
    <w:rsid w:val="00790FD8"/>
    <w:rsid w:val="007B104F"/>
    <w:rsid w:val="007B5AD6"/>
    <w:rsid w:val="007E0232"/>
    <w:rsid w:val="007E6E5E"/>
    <w:rsid w:val="00803E08"/>
    <w:rsid w:val="008407E1"/>
    <w:rsid w:val="00857DC2"/>
    <w:rsid w:val="00871379"/>
    <w:rsid w:val="00873D49"/>
    <w:rsid w:val="008A56F3"/>
    <w:rsid w:val="008B6B74"/>
    <w:rsid w:val="008D03C4"/>
    <w:rsid w:val="008E1EB2"/>
    <w:rsid w:val="00913728"/>
    <w:rsid w:val="00914CE3"/>
    <w:rsid w:val="009600E6"/>
    <w:rsid w:val="0098674F"/>
    <w:rsid w:val="00992320"/>
    <w:rsid w:val="009A5A57"/>
    <w:rsid w:val="00A06CD6"/>
    <w:rsid w:val="00A12BAC"/>
    <w:rsid w:val="00A224D8"/>
    <w:rsid w:val="00A74A92"/>
    <w:rsid w:val="00A77388"/>
    <w:rsid w:val="00A84D57"/>
    <w:rsid w:val="00A8704B"/>
    <w:rsid w:val="00A922E4"/>
    <w:rsid w:val="00AB7085"/>
    <w:rsid w:val="00AC13F8"/>
    <w:rsid w:val="00AD162F"/>
    <w:rsid w:val="00AE0CB0"/>
    <w:rsid w:val="00AE66A3"/>
    <w:rsid w:val="00B73DF5"/>
    <w:rsid w:val="00B85D2F"/>
    <w:rsid w:val="00BA1AEE"/>
    <w:rsid w:val="00BA5EB6"/>
    <w:rsid w:val="00BF71DE"/>
    <w:rsid w:val="00C4176A"/>
    <w:rsid w:val="00C53A42"/>
    <w:rsid w:val="00C61F72"/>
    <w:rsid w:val="00C71CCA"/>
    <w:rsid w:val="00C8243B"/>
    <w:rsid w:val="00CB3ED0"/>
    <w:rsid w:val="00D137DD"/>
    <w:rsid w:val="00D15072"/>
    <w:rsid w:val="00D23BFF"/>
    <w:rsid w:val="00DA3B3F"/>
    <w:rsid w:val="00DC7DEF"/>
    <w:rsid w:val="00DE180B"/>
    <w:rsid w:val="00E043FD"/>
    <w:rsid w:val="00E05EFF"/>
    <w:rsid w:val="00E106AA"/>
    <w:rsid w:val="00E11013"/>
    <w:rsid w:val="00E1216F"/>
    <w:rsid w:val="00E13567"/>
    <w:rsid w:val="00E16D9E"/>
    <w:rsid w:val="00E358FB"/>
    <w:rsid w:val="00E560BF"/>
    <w:rsid w:val="00E63761"/>
    <w:rsid w:val="00EA3E7C"/>
    <w:rsid w:val="00EB1C66"/>
    <w:rsid w:val="00EB3F10"/>
    <w:rsid w:val="00EB629E"/>
    <w:rsid w:val="00ED0FED"/>
    <w:rsid w:val="00ED5415"/>
    <w:rsid w:val="00ED5618"/>
    <w:rsid w:val="00F115A1"/>
    <w:rsid w:val="00F25363"/>
    <w:rsid w:val="00F25415"/>
    <w:rsid w:val="00F322B8"/>
    <w:rsid w:val="00F417BC"/>
    <w:rsid w:val="00F4189B"/>
    <w:rsid w:val="00F64B14"/>
    <w:rsid w:val="00F672F4"/>
    <w:rsid w:val="00F72C0A"/>
    <w:rsid w:val="00F73D45"/>
    <w:rsid w:val="00F76068"/>
    <w:rsid w:val="00F94CE2"/>
    <w:rsid w:val="00FB7D17"/>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C28"/>
  </w:style>
  <w:style w:type="paragraph" w:styleId="Heading1">
    <w:name w:val="heading 1"/>
    <w:basedOn w:val="Normal"/>
    <w:next w:val="Normal"/>
    <w:link w:val="Heading1Char"/>
    <w:autoRedefine/>
    <w:uiPriority w:val="9"/>
    <w:qFormat/>
    <w:rsid w:val="00A922E4"/>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922E4"/>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922E4"/>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4B4C2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B4C28"/>
  </w:style>
  <w:style w:type="paragraph" w:styleId="ListParagraph">
    <w:name w:val="List Paragraph"/>
    <w:basedOn w:val="Normal"/>
    <w:uiPriority w:val="34"/>
    <w:qFormat/>
    <w:rsid w:val="00A922E4"/>
    <w:pPr>
      <w:ind w:left="720"/>
      <w:contextualSpacing/>
    </w:pPr>
  </w:style>
  <w:style w:type="character" w:customStyle="1" w:styleId="Heading1Char">
    <w:name w:val="Heading 1 Char"/>
    <w:link w:val="Heading1"/>
    <w:uiPriority w:val="9"/>
    <w:rsid w:val="00A922E4"/>
    <w:rPr>
      <w:rFonts w:ascii="Cambria" w:eastAsia="Times New Roman" w:hAnsi="Cambria" w:cs="Times New Roman"/>
      <w:b/>
      <w:bCs/>
      <w:color w:val="365F91"/>
      <w:sz w:val="28"/>
      <w:szCs w:val="28"/>
    </w:rPr>
  </w:style>
  <w:style w:type="character" w:customStyle="1" w:styleId="Heading2Char">
    <w:name w:val="Heading 2 Char"/>
    <w:link w:val="Heading2"/>
    <w:uiPriority w:val="9"/>
    <w:rsid w:val="00A922E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A922E4"/>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A922E4"/>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A922E4"/>
    <w:rPr>
      <w:rFonts w:ascii="Tahoma" w:hAnsi="Tahoma" w:cs="Tahoma"/>
      <w:sz w:val="16"/>
      <w:szCs w:val="16"/>
    </w:rPr>
  </w:style>
  <w:style w:type="character" w:customStyle="1" w:styleId="BalloonTextChar">
    <w:name w:val="Balloon Text Char"/>
    <w:link w:val="BalloonText"/>
    <w:uiPriority w:val="99"/>
    <w:semiHidden/>
    <w:rsid w:val="00A922E4"/>
    <w:rPr>
      <w:rFonts w:ascii="Tahoma" w:eastAsia="Calibri" w:hAnsi="Tahoma" w:cs="Tahoma"/>
      <w:sz w:val="16"/>
      <w:szCs w:val="16"/>
    </w:rPr>
  </w:style>
  <w:style w:type="paragraph" w:styleId="TOCHeading">
    <w:name w:val="TOC Heading"/>
    <w:basedOn w:val="Heading1"/>
    <w:next w:val="Normal"/>
    <w:uiPriority w:val="39"/>
    <w:unhideWhenUsed/>
    <w:qFormat/>
    <w:rsid w:val="00A922E4"/>
    <w:pPr>
      <w:outlineLvl w:val="9"/>
    </w:pPr>
  </w:style>
  <w:style w:type="paragraph" w:styleId="TOC2">
    <w:name w:val="toc 2"/>
    <w:basedOn w:val="Normal"/>
    <w:next w:val="Normal"/>
    <w:autoRedefine/>
    <w:uiPriority w:val="39"/>
    <w:unhideWhenUsed/>
    <w:qFormat/>
    <w:rsid w:val="00A922E4"/>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A922E4"/>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A922E4"/>
    <w:pPr>
      <w:spacing w:after="100"/>
      <w:ind w:left="440"/>
    </w:pPr>
    <w:rPr>
      <w:rFonts w:eastAsia="Times New Roman"/>
    </w:rPr>
  </w:style>
  <w:style w:type="paragraph" w:styleId="Header">
    <w:name w:val="header"/>
    <w:basedOn w:val="Normal"/>
    <w:link w:val="HeaderChar"/>
    <w:uiPriority w:val="99"/>
    <w:unhideWhenUsed/>
    <w:rsid w:val="00A922E4"/>
    <w:pPr>
      <w:tabs>
        <w:tab w:val="center" w:pos="4680"/>
        <w:tab w:val="right" w:pos="9360"/>
      </w:tabs>
    </w:pPr>
  </w:style>
  <w:style w:type="character" w:customStyle="1" w:styleId="HeaderChar">
    <w:name w:val="Header Char"/>
    <w:basedOn w:val="DefaultParagraphFont"/>
    <w:link w:val="Header"/>
    <w:uiPriority w:val="99"/>
    <w:rsid w:val="00A922E4"/>
    <w:rPr>
      <w:rFonts w:ascii="Calibri" w:eastAsia="Calibri" w:hAnsi="Calibri" w:cs="Times New Roman"/>
    </w:rPr>
  </w:style>
  <w:style w:type="paragraph" w:styleId="Footer">
    <w:name w:val="footer"/>
    <w:basedOn w:val="Normal"/>
    <w:link w:val="FooterChar"/>
    <w:uiPriority w:val="99"/>
    <w:unhideWhenUsed/>
    <w:rsid w:val="00A922E4"/>
    <w:pPr>
      <w:tabs>
        <w:tab w:val="center" w:pos="4680"/>
        <w:tab w:val="right" w:pos="9360"/>
      </w:tabs>
    </w:pPr>
  </w:style>
  <w:style w:type="character" w:customStyle="1" w:styleId="FooterChar">
    <w:name w:val="Footer Char"/>
    <w:basedOn w:val="DefaultParagraphFont"/>
    <w:link w:val="Footer"/>
    <w:uiPriority w:val="99"/>
    <w:rsid w:val="00A922E4"/>
    <w:rPr>
      <w:rFonts w:ascii="Calibri" w:eastAsia="Calibri" w:hAnsi="Calibri" w:cs="Times New Roman"/>
    </w:rPr>
  </w:style>
  <w:style w:type="paragraph" w:styleId="Caption">
    <w:name w:val="caption"/>
    <w:basedOn w:val="Normal"/>
    <w:next w:val="Normal"/>
    <w:uiPriority w:val="35"/>
    <w:unhideWhenUsed/>
    <w:qFormat/>
    <w:rsid w:val="00A922E4"/>
    <w:rPr>
      <w:b/>
      <w:bCs/>
      <w:color w:val="4F81BD"/>
      <w:sz w:val="18"/>
      <w:szCs w:val="18"/>
    </w:rPr>
  </w:style>
  <w:style w:type="paragraph" w:customStyle="1" w:styleId="CCode">
    <w:name w:val="C_Code"/>
    <w:basedOn w:val="Normal"/>
    <w:link w:val="CCodeChar"/>
    <w:qFormat/>
    <w:rsid w:val="00A922E4"/>
    <w:pPr>
      <w:spacing w:after="120"/>
      <w:ind w:left="720"/>
    </w:pPr>
    <w:rPr>
      <w:rFonts w:eastAsia="Times New Roman"/>
      <w:color w:val="548DD4"/>
      <w:kern w:val="28"/>
      <w:sz w:val="18"/>
      <w:szCs w:val="18"/>
    </w:rPr>
  </w:style>
  <w:style w:type="character" w:customStyle="1" w:styleId="CCodeChar">
    <w:name w:val="C_Code Char"/>
    <w:link w:val="CCode"/>
    <w:rsid w:val="00A922E4"/>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A922E4"/>
    <w:rPr>
      <w:rFonts w:ascii="Tahoma" w:hAnsi="Tahoma" w:cs="Tahoma"/>
      <w:sz w:val="16"/>
      <w:szCs w:val="16"/>
    </w:rPr>
  </w:style>
  <w:style w:type="character" w:customStyle="1" w:styleId="DocumentMapChar">
    <w:name w:val="Document Map Char"/>
    <w:link w:val="DocumentMap"/>
    <w:uiPriority w:val="99"/>
    <w:semiHidden/>
    <w:rsid w:val="00A922E4"/>
    <w:rPr>
      <w:rFonts w:ascii="Tahoma" w:eastAsia="Calibri" w:hAnsi="Tahoma" w:cs="Tahoma"/>
      <w:sz w:val="16"/>
      <w:szCs w:val="16"/>
    </w:rPr>
  </w:style>
  <w:style w:type="paragraph" w:styleId="TOC4">
    <w:name w:val="toc 4"/>
    <w:basedOn w:val="Normal"/>
    <w:next w:val="Normal"/>
    <w:autoRedefine/>
    <w:uiPriority w:val="39"/>
    <w:unhideWhenUsed/>
    <w:rsid w:val="00A922E4"/>
    <w:pPr>
      <w:spacing w:after="100"/>
      <w:ind w:left="660"/>
    </w:pPr>
    <w:rPr>
      <w:rFonts w:eastAsia="Times New Roman"/>
    </w:rPr>
  </w:style>
  <w:style w:type="paragraph" w:styleId="TOC5">
    <w:name w:val="toc 5"/>
    <w:basedOn w:val="Normal"/>
    <w:next w:val="Normal"/>
    <w:autoRedefine/>
    <w:uiPriority w:val="39"/>
    <w:unhideWhenUsed/>
    <w:rsid w:val="00A922E4"/>
    <w:pPr>
      <w:spacing w:after="100"/>
      <w:ind w:left="880"/>
    </w:pPr>
    <w:rPr>
      <w:rFonts w:eastAsia="Times New Roman"/>
    </w:rPr>
  </w:style>
  <w:style w:type="paragraph" w:styleId="TOC6">
    <w:name w:val="toc 6"/>
    <w:basedOn w:val="Normal"/>
    <w:next w:val="Normal"/>
    <w:autoRedefine/>
    <w:uiPriority w:val="39"/>
    <w:unhideWhenUsed/>
    <w:rsid w:val="00A922E4"/>
    <w:pPr>
      <w:spacing w:after="100"/>
      <w:ind w:left="1100"/>
    </w:pPr>
    <w:rPr>
      <w:rFonts w:eastAsia="Times New Roman"/>
    </w:rPr>
  </w:style>
  <w:style w:type="paragraph" w:styleId="TOC7">
    <w:name w:val="toc 7"/>
    <w:basedOn w:val="Normal"/>
    <w:next w:val="Normal"/>
    <w:autoRedefine/>
    <w:uiPriority w:val="39"/>
    <w:unhideWhenUsed/>
    <w:rsid w:val="00A922E4"/>
    <w:pPr>
      <w:spacing w:after="100"/>
      <w:ind w:left="1320"/>
    </w:pPr>
    <w:rPr>
      <w:rFonts w:eastAsia="Times New Roman"/>
    </w:rPr>
  </w:style>
  <w:style w:type="paragraph" w:styleId="TOC8">
    <w:name w:val="toc 8"/>
    <w:basedOn w:val="Normal"/>
    <w:next w:val="Normal"/>
    <w:autoRedefine/>
    <w:uiPriority w:val="39"/>
    <w:unhideWhenUsed/>
    <w:rsid w:val="00A922E4"/>
    <w:pPr>
      <w:spacing w:after="100"/>
      <w:ind w:left="1540"/>
    </w:pPr>
    <w:rPr>
      <w:rFonts w:eastAsia="Times New Roman"/>
    </w:rPr>
  </w:style>
  <w:style w:type="paragraph" w:styleId="TOC9">
    <w:name w:val="toc 9"/>
    <w:basedOn w:val="Normal"/>
    <w:next w:val="Normal"/>
    <w:autoRedefine/>
    <w:uiPriority w:val="39"/>
    <w:unhideWhenUsed/>
    <w:rsid w:val="00A922E4"/>
    <w:pPr>
      <w:spacing w:after="100"/>
      <w:ind w:left="1760"/>
    </w:pPr>
    <w:rPr>
      <w:rFonts w:eastAsia="Times New Roman"/>
    </w:rPr>
  </w:style>
  <w:style w:type="table" w:styleId="TableGrid">
    <w:name w:val="Table Grid"/>
    <w:basedOn w:val="TableNormal"/>
    <w:uiPriority w:val="59"/>
    <w:rsid w:val="00A922E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A922E4"/>
    <w:rPr>
      <w:color w:val="808080"/>
    </w:rPr>
  </w:style>
  <w:style w:type="character" w:styleId="CommentReference">
    <w:name w:val="annotation reference"/>
    <w:uiPriority w:val="99"/>
    <w:semiHidden/>
    <w:unhideWhenUsed/>
    <w:rsid w:val="00A922E4"/>
    <w:rPr>
      <w:sz w:val="16"/>
      <w:szCs w:val="16"/>
    </w:rPr>
  </w:style>
  <w:style w:type="paragraph" w:styleId="CommentText">
    <w:name w:val="annotation text"/>
    <w:basedOn w:val="Normal"/>
    <w:link w:val="CommentTextChar"/>
    <w:uiPriority w:val="99"/>
    <w:semiHidden/>
    <w:unhideWhenUsed/>
    <w:rsid w:val="00A922E4"/>
    <w:rPr>
      <w:sz w:val="20"/>
      <w:szCs w:val="20"/>
    </w:rPr>
  </w:style>
  <w:style w:type="character" w:customStyle="1" w:styleId="CommentTextChar">
    <w:name w:val="Comment Text Char"/>
    <w:basedOn w:val="DefaultParagraphFont"/>
    <w:link w:val="CommentText"/>
    <w:uiPriority w:val="99"/>
    <w:semiHidden/>
    <w:rsid w:val="00A922E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922E4"/>
    <w:rPr>
      <w:b/>
      <w:bCs/>
    </w:rPr>
  </w:style>
  <w:style w:type="character" w:customStyle="1" w:styleId="CommentSubjectChar">
    <w:name w:val="Comment Subject Char"/>
    <w:link w:val="CommentSubject"/>
    <w:uiPriority w:val="99"/>
    <w:semiHidden/>
    <w:rsid w:val="00A922E4"/>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ymmetric-key_algorithm" TargetMode="External"/><Relationship Id="rId13" Type="http://schemas.openxmlformats.org/officeDocument/2006/relationships/hyperlink" Target="https://en.wikipedia.org/wiki/Certificate_authority" TargetMode="External"/><Relationship Id="rId18" Type="http://schemas.openxmlformats.org/officeDocument/2006/relationships/hyperlink" Target="https://en.wikipedia.org/wiki/MQT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Advanced_Message_Queuing_Protocol"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en.wikipedia.org/wiki/Hypertext_Transfer_Protocol"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en.wikipedia.org/wiki/List_of_TCP_and_UDP_port_numbers" TargetMode="External"/><Relationship Id="rId20" Type="http://schemas.openxmlformats.org/officeDocument/2006/relationships/hyperlink" Target="https://en.wikipedia.org/wiki/Constrained_Application_Protoc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ublic-key_cryptography"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Port_(computer_networking)" TargetMode="External"/><Relationship Id="rId23" Type="http://schemas.openxmlformats.org/officeDocument/2006/relationships/footer" Target="footer1.xml"/><Relationship Id="rId10" Type="http://schemas.openxmlformats.org/officeDocument/2006/relationships/hyperlink" Target="https://en.wikipedia.org/wiki/Data_Encryption_Standard" TargetMode="External"/><Relationship Id="rId19" Type="http://schemas.openxmlformats.org/officeDocument/2006/relationships/hyperlink" Target="https://en.wikipedia.org/wiki/JSON" TargetMode="External"/><Relationship Id="rId4" Type="http://schemas.openxmlformats.org/officeDocument/2006/relationships/settings" Target="settings.xml"/><Relationship Id="rId9" Type="http://schemas.openxmlformats.org/officeDocument/2006/relationships/hyperlink" Target="https://en.wikipedia.org/wiki/Advanced_Encryption_Standard" TargetMode="External"/><Relationship Id="rId14" Type="http://schemas.openxmlformats.org/officeDocument/2006/relationships/hyperlink" Target="https://en.wikipedia.org/wiki/Transport_Layer_Security" TargetMode="External"/><Relationship Id="rId22" Type="http://schemas.openxmlformats.org/officeDocument/2006/relationships/hyperlink" Target="https://en.wikipedia.org/wiki/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8BF333-B098-4AEA-A007-E5F0BCC8E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6</Pages>
  <Words>1855</Words>
  <Characters>10577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33</cp:revision>
  <dcterms:created xsi:type="dcterms:W3CDTF">2016-10-10T16:52:00Z</dcterms:created>
  <dcterms:modified xsi:type="dcterms:W3CDTF">2016-10-22T00:59:00Z</dcterms:modified>
</cp:coreProperties>
</file>