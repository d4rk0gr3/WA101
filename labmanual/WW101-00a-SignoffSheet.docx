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38769BDB" w:rsidR="007F0BE4" w:rsidRDefault="001742A5" w:rsidP="00DE180B">
      <w:pPr>
        <w:pStyle w:val="Heading1"/>
      </w:pPr>
      <w:r>
        <w:t>Signatures</w:t>
      </w:r>
    </w:p>
    <w:p w14:paraId="07A653A2" w14:textId="79C7FDA4" w:rsidR="001742A5" w:rsidRDefault="001742A5" w:rsidP="001742A5">
      <w:r>
        <w:t>You will be experimenting with various aspects of WICED Wi</w:t>
      </w:r>
      <w:r w:rsidR="008D3787">
        <w:t>-</w:t>
      </w:r>
      <w:r>
        <w:t>Fi</w:t>
      </w:r>
      <w:r w:rsidR="008D3787">
        <w:t>®</w:t>
      </w:r>
      <w:bookmarkStart w:id="0" w:name="_GoBack"/>
      <w:bookmarkEnd w:id="0"/>
      <w:r>
        <w:t xml:space="preserve"> by completing the exercises below. Labs are marked as “Basic” and “Advanced”. You should make </w:t>
      </w:r>
      <w:r w:rsidR="00297C27">
        <w:t>sure you complete at least the b</w:t>
      </w:r>
      <w:r>
        <w:t>asic exercises before moving on to</w:t>
      </w:r>
      <w:r w:rsidR="00297C27">
        <w:t xml:space="preserve"> the next section. Work on the a</w:t>
      </w:r>
      <w:r>
        <w:t>dvanced exercises as time allows.</w:t>
      </w:r>
    </w:p>
    <w:p w14:paraId="1CB0EBD0" w14:textId="59080CBF" w:rsidR="001742A5" w:rsidRDefault="001742A5" w:rsidP="001742A5">
      <w:r>
        <w:t>Once you complete an exercise, demonstrate it to one of the instructors to get their signature on this page.</w:t>
      </w:r>
    </w:p>
    <w:tbl>
      <w:tblPr>
        <w:tblW w:w="4714" w:type="pct"/>
        <w:jc w:val="center"/>
        <w:tblLook w:val="00A0" w:firstRow="1" w:lastRow="0" w:firstColumn="1" w:lastColumn="0" w:noHBand="0" w:noVBand="0"/>
      </w:tblPr>
      <w:tblGrid>
        <w:gridCol w:w="779"/>
        <w:gridCol w:w="1585"/>
        <w:gridCol w:w="756"/>
        <w:gridCol w:w="857"/>
        <w:gridCol w:w="4838"/>
      </w:tblGrid>
      <w:tr w:rsidR="001858E7" w:rsidRPr="00A2689F" w14:paraId="036F74F4" w14:textId="77777777" w:rsidTr="009754E8">
        <w:trPr>
          <w:trHeight w:val="144"/>
          <w:tblHeader/>
          <w:jc w:val="center"/>
        </w:trPr>
        <w:tc>
          <w:tcPr>
            <w:tcW w:w="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DFF5C89" w14:textId="47FF3C96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Initials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01AE088F" w14:textId="01567763" w:rsidR="006D3E13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Chapter</w:t>
            </w:r>
          </w:p>
        </w:tc>
        <w:tc>
          <w:tcPr>
            <w:tcW w:w="429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88DF551" w14:textId="6D2EB9E0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Exercise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14:paraId="48222BF5" w14:textId="2ECA5645" w:rsidR="006D3E13" w:rsidRPr="00264538" w:rsidRDefault="006D3E13" w:rsidP="001858E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>
              <w:rPr>
                <w:b/>
                <w:bCs/>
                <w:color w:val="000000"/>
                <w:sz w:val="16"/>
                <w:szCs w:val="18"/>
              </w:rPr>
              <w:t>Category</w:t>
            </w:r>
          </w:p>
        </w:tc>
        <w:tc>
          <w:tcPr>
            <w:tcW w:w="2744" w:type="pct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90926DF" w14:textId="0E5403CB" w:rsidR="006D3E13" w:rsidRPr="00264538" w:rsidRDefault="006D3E13" w:rsidP="00253927">
            <w:pPr>
              <w:spacing w:after="0" w:line="240" w:lineRule="auto"/>
              <w:jc w:val="center"/>
              <w:rPr>
                <w:b/>
                <w:bCs/>
                <w:color w:val="000000"/>
                <w:sz w:val="16"/>
                <w:szCs w:val="18"/>
              </w:rPr>
            </w:pPr>
            <w:r w:rsidRPr="00264538">
              <w:rPr>
                <w:b/>
                <w:bCs/>
                <w:color w:val="000000"/>
                <w:sz w:val="16"/>
                <w:szCs w:val="18"/>
              </w:rPr>
              <w:t>Description</w:t>
            </w:r>
          </w:p>
        </w:tc>
      </w:tr>
      <w:tr w:rsidR="001858E7" w:rsidRPr="00A2689F" w14:paraId="496FFBB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5E66AA9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820A2" w14:textId="349DA6F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396D42C" w14:textId="0C8B102C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N/A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91899B" w14:textId="32A85711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5682B6" w14:textId="61FD2C18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 w:rsidRPr="00264538">
              <w:rPr>
                <w:color w:val="000000"/>
                <w:sz w:val="16"/>
                <w:szCs w:val="18"/>
              </w:rPr>
              <w:t>Verify “</w:t>
            </w:r>
            <w:proofErr w:type="spellStart"/>
            <w:r w:rsidRPr="00264538">
              <w:rPr>
                <w:color w:val="000000"/>
                <w:sz w:val="16"/>
                <w:szCs w:val="18"/>
              </w:rPr>
              <w:t>CheckMySetup</w:t>
            </w:r>
            <w:proofErr w:type="spellEnd"/>
            <w:r w:rsidRPr="00264538">
              <w:rPr>
                <w:color w:val="000000"/>
                <w:sz w:val="16"/>
                <w:szCs w:val="18"/>
              </w:rPr>
              <w:t>” installation</w:t>
            </w:r>
          </w:p>
        </w:tc>
      </w:tr>
      <w:tr w:rsidR="001858E7" w:rsidRPr="00A2689F" w14:paraId="450CFAD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81943AB" w14:textId="77777777" w:rsidR="006D3E13" w:rsidRPr="00264538" w:rsidRDefault="006D3E13" w:rsidP="00253927">
            <w:pPr>
              <w:spacing w:after="0" w:line="240" w:lineRule="auto"/>
              <w:rPr>
                <w:b/>
                <w:color w:val="000000"/>
                <w:sz w:val="16"/>
                <w:szCs w:val="18"/>
              </w:rPr>
            </w:pPr>
            <w:r w:rsidRPr="00264538">
              <w:rPr>
                <w:b/>
                <w:color w:val="000000"/>
                <w:sz w:val="16"/>
                <w:szCs w:val="18"/>
              </w:rPr>
              <w:t> </w:t>
            </w: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EE143" w14:textId="7EFBAA14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  <w:r w:rsidR="001858E7">
              <w:rPr>
                <w:color w:val="000000"/>
                <w:sz w:val="16"/>
                <w:szCs w:val="18"/>
              </w:rPr>
              <w:t xml:space="preserve"> (Survey)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C45F84D" w14:textId="255D9ACF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A040AD" w14:textId="7F20F2C6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535B25" w14:textId="1258E6F0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 Forum Account</w:t>
            </w:r>
          </w:p>
        </w:tc>
      </w:tr>
      <w:tr w:rsidR="001858E7" w:rsidRPr="00A2689F" w14:paraId="1AECDA5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E008E55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C97D03" w14:textId="63A06BE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612680" w14:textId="6D74BDF5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ACEBA" w14:textId="2E0EA0B3" w:rsidR="006D3E13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0ECB40" w14:textId="59DE359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Open the WICED Documentation</w:t>
            </w:r>
          </w:p>
        </w:tc>
      </w:tr>
      <w:tr w:rsidR="001858E7" w:rsidRPr="00A2689F" w14:paraId="6CBCA2E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B82054B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5F6472" w14:textId="17B8B256" w:rsidR="006D3E13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  <w:r w:rsidR="001858E7">
              <w:rPr>
                <w:color w:val="000000"/>
                <w:sz w:val="16"/>
                <w:szCs w:val="18"/>
              </w:rPr>
              <w:t xml:space="preserve"> (Peripherals)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11CA1E" w14:textId="2E45DA27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AF65DC" w14:textId="0237B5CB" w:rsidR="006D3E13" w:rsidRPr="00264538" w:rsidRDefault="006D3E13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839965" w14:textId="46E7E4B4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Install </w:t>
            </w:r>
            <w:r w:rsidR="001D5CFD">
              <w:rPr>
                <w:color w:val="000000"/>
                <w:sz w:val="16"/>
                <w:szCs w:val="18"/>
              </w:rPr>
              <w:t>BCM94343W_AVN p</w:t>
            </w:r>
            <w:r w:rsidR="001858E7">
              <w:rPr>
                <w:color w:val="000000"/>
                <w:sz w:val="16"/>
                <w:szCs w:val="18"/>
              </w:rPr>
              <w:t>latform</w:t>
            </w:r>
            <w:r w:rsidR="00CD4F2D">
              <w:rPr>
                <w:color w:val="000000"/>
                <w:sz w:val="16"/>
                <w:szCs w:val="18"/>
              </w:rPr>
              <w:t xml:space="preserve"> files</w:t>
            </w:r>
          </w:p>
        </w:tc>
      </w:tr>
      <w:tr w:rsidR="001858E7" w:rsidRPr="00A2689F" w14:paraId="36EB8B55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BC31F10" w14:textId="77777777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DE7B9B" w14:textId="00284EA4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78B6EDF" w14:textId="7E7138E8" w:rsidR="006D3E13" w:rsidRPr="00264538" w:rsidRDefault="006D3E13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21D8BE" w14:textId="2E5E72EA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29347C" w14:textId="786B4914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Setup a new project from a template</w:t>
            </w:r>
          </w:p>
        </w:tc>
      </w:tr>
      <w:tr w:rsidR="001858E7" w:rsidRPr="00A2689F" w14:paraId="0849BCB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D10A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BCB6C7" w14:textId="3C43DF04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8838E4E" w14:textId="58A114EA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A0A3DC" w14:textId="47365030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751C6" w14:textId="46DF8ECF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Blink an LED</w:t>
            </w:r>
          </w:p>
        </w:tc>
      </w:tr>
      <w:tr w:rsidR="001858E7" w:rsidRPr="00A2689F" w14:paraId="2F419F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FD8D49B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F320" w14:textId="12CF5EB1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C60ECEB" w14:textId="36AC3FE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70005" w14:textId="2EE2A08F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DA618" w14:textId="0C1C25C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Toggle a pin that isn’t pre-initialized</w:t>
            </w:r>
          </w:p>
        </w:tc>
      </w:tr>
      <w:tr w:rsidR="001858E7" w:rsidRPr="00A2689F" w14:paraId="3FF0015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38AE3E4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2BB3A8" w14:textId="387075A8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2554B0B" w14:textId="091D6F05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68C68" w14:textId="2FEA62AD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2C94BA" w14:textId="09AF0ACC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an input pin</w:t>
            </w:r>
          </w:p>
        </w:tc>
      </w:tr>
      <w:tr w:rsidR="001858E7" w:rsidRPr="00A2689F" w14:paraId="48BB5C5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708C1E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4B57B" w14:textId="4D5E813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BC6477" w14:textId="4938D953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9BA527" w14:textId="4DD84F61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6715F3" w14:textId="1B3DE0EB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pin interrupt</w:t>
            </w:r>
          </w:p>
        </w:tc>
      </w:tr>
      <w:tr w:rsidR="001858E7" w:rsidRPr="00A2689F" w14:paraId="1CD8F4A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6D1B7F0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02BB73" w14:textId="3D8F733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8A5F95" w14:textId="24F61C1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3DAA68" w14:textId="7E6A0F7B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81B876" w14:textId="45E0DA51" w:rsidR="006D3E13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Adjust LED brightness</w:t>
            </w:r>
          </w:p>
        </w:tc>
      </w:tr>
      <w:tr w:rsidR="001858E7" w:rsidRPr="00A2689F" w14:paraId="195585E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A2EC4B8" w14:textId="77777777" w:rsidR="006D3E13" w:rsidRPr="00264538" w:rsidRDefault="006D3E13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59A429" w14:textId="43430DB2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 w:rsidRPr="00093C7E"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</w:tcPr>
          <w:p w14:paraId="7F3DB210" w14:textId="109FACFE" w:rsidR="006D3E13" w:rsidRPr="00264538" w:rsidRDefault="006D3E13" w:rsidP="006D3E13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08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0D9BE0" w14:textId="5E244059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577E4" w14:textId="77777777" w:rsidR="006D3E13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ambient light sensor using the ADC</w:t>
            </w:r>
          </w:p>
          <w:p w14:paraId="7CE50D3D" w14:textId="06D2B62A" w:rsidR="001858E7" w:rsidRPr="00264538" w:rsidRDefault="001858E7" w:rsidP="006D3E13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debug printing functions</w:t>
            </w:r>
          </w:p>
        </w:tc>
      </w:tr>
      <w:tr w:rsidR="001858E7" w:rsidRPr="00A2689F" w14:paraId="5C51925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0FDC7E8" w14:textId="45952C56" w:rsidR="006D3E13" w:rsidRPr="00264538" w:rsidRDefault="006D3E13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706A8D" w14:textId="081167F8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2EAC77B" w14:textId="1ECE4F2A" w:rsidR="006D3E13" w:rsidRPr="00264538" w:rsidRDefault="001858E7" w:rsidP="0025392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09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F78CE8" w14:textId="6BBFCF54" w:rsidR="006D3E13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F37601" w14:textId="6378485E" w:rsidR="006D3E13" w:rsidRPr="00264538" w:rsidRDefault="001858E7" w:rsidP="0025392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Write data using the standard UART functions</w:t>
            </w:r>
          </w:p>
        </w:tc>
      </w:tr>
      <w:tr w:rsidR="001858E7" w:rsidRPr="00A2689F" w14:paraId="7A93211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066DB9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DA96173" w14:textId="077285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502B8C6" w14:textId="6B93903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10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B69509" w14:textId="7574E27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74F03" w14:textId="187D343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Read data using the standard UART functions</w:t>
            </w:r>
          </w:p>
        </w:tc>
      </w:tr>
      <w:tr w:rsidR="001858E7" w:rsidRPr="00A2689F" w14:paraId="7BAD51C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69408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5779C1" w14:textId="17109D5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5DC63E9" w14:textId="737018B2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69795C" w14:textId="2E705090" w:rsidR="001858E7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F1D3C4" w14:textId="57EE3320" w:rsidR="001858E7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write data to the shield</w:t>
            </w:r>
          </w:p>
        </w:tc>
      </w:tr>
      <w:tr w:rsidR="001858E7" w:rsidRPr="00A2689F" w14:paraId="40AB03E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3285DB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BBBDE88" w14:textId="69E5264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EA04EDB" w14:textId="16FA517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DBD6DB" w14:textId="1C148D7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FE20CA" w14:textId="72E50B44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an I2C master to read sensor data from the shield</w:t>
            </w:r>
          </w:p>
        </w:tc>
      </w:tr>
      <w:tr w:rsidR="001858E7" w:rsidRPr="00A2689F" w14:paraId="09064BDE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C10B54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4FA237" w14:textId="69D7B7A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7DC9CFD" w14:textId="682C438A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B3A885" w14:textId="5E2B9A80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7F58F9" w14:textId="3F0E3F71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Probe the I2C bus for any attached devices</w:t>
            </w:r>
          </w:p>
        </w:tc>
      </w:tr>
      <w:tr w:rsidR="001858E7" w:rsidRPr="00A2689F" w14:paraId="3E48FF4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1992CB5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D7E391" w14:textId="13AC906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550A45" w14:textId="0527FB13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14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90A8DB" w14:textId="49D3025B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77F632" w14:textId="657A9CF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Make/modify platform files for the shield</w:t>
            </w:r>
          </w:p>
        </w:tc>
      </w:tr>
      <w:tr w:rsidR="001858E7" w:rsidRPr="00A2689F" w14:paraId="52DD996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175FD6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651F4B" w14:textId="239E4477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 (RTOS)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687B54E" w14:textId="09B55E0E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02A32A" w14:textId="21E002A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435D75" w14:textId="5F705911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Create an LED blink thread</w:t>
            </w:r>
          </w:p>
        </w:tc>
      </w:tr>
      <w:tr w:rsidR="001858E7" w:rsidRPr="00A2689F" w14:paraId="7030AC5B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A52B6D9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20E88E" w14:textId="3284B158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23D5FAC" w14:textId="0DE5E3E1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E5E5FD" w14:textId="29D1E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8C3635" w14:textId="0ED83C9A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semaphore</w:t>
            </w:r>
          </w:p>
        </w:tc>
      </w:tr>
      <w:tr w:rsidR="001858E7" w:rsidRPr="00A2689F" w14:paraId="7DA4F93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51213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3D692F" w14:textId="27944A8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73DBB9" w14:textId="4763E955" w:rsidR="001858E7" w:rsidRPr="00264538" w:rsidRDefault="001858E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456B3DA" w14:textId="3E5A6A71" w:rsidR="00DE49D6" w:rsidRPr="00264538" w:rsidRDefault="00DE49D6" w:rsidP="00DE49D6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C13083" w14:textId="3BCF4845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MUTEX</w:t>
            </w:r>
          </w:p>
        </w:tc>
      </w:tr>
      <w:tr w:rsidR="001858E7" w:rsidRPr="00A2689F" w14:paraId="33675AC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CF8BCF8" w14:textId="567E178D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799E33B" w14:textId="64EE99D2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D764CCA" w14:textId="2D0C71B3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97FD92" w14:textId="2DB2524F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6C9AEE" w14:textId="189992E6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Queue</w:t>
            </w:r>
          </w:p>
        </w:tc>
      </w:tr>
      <w:tr w:rsidR="001858E7" w:rsidRPr="00A2689F" w14:paraId="14C0DE1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F11645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2881FC" w14:textId="308FE7CE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427F31" w14:textId="5172A110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0D2C71" w14:textId="69B8785E" w:rsidR="001858E7" w:rsidRPr="00264538" w:rsidRDefault="00DE49D6" w:rsidP="00DE49D6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16801A" w14:textId="56A548CF" w:rsidR="001858E7" w:rsidRPr="00264538" w:rsidRDefault="00DE49D6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Use a Timer</w:t>
            </w:r>
          </w:p>
        </w:tc>
      </w:tr>
      <w:tr w:rsidR="001858E7" w:rsidRPr="00A2689F" w14:paraId="737C426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615224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284F91" w14:textId="65550152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  <w:r w:rsidR="00DE49D6">
              <w:rPr>
                <w:color w:val="000000"/>
                <w:sz w:val="16"/>
                <w:szCs w:val="18"/>
              </w:rPr>
              <w:t xml:space="preserve"> (</w:t>
            </w:r>
            <w:r w:rsidR="002456F8">
              <w:rPr>
                <w:color w:val="000000"/>
                <w:sz w:val="16"/>
                <w:szCs w:val="18"/>
              </w:rPr>
              <w:t>Wi-Fi</w:t>
            </w:r>
            <w:r w:rsidR="00DE49D6">
              <w:rPr>
                <w:color w:val="000000"/>
                <w:sz w:val="16"/>
                <w:szCs w:val="18"/>
              </w:rPr>
              <w:t>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3D1A6CF" w14:textId="2B8D1BCD" w:rsidR="001858E7" w:rsidRPr="00264538" w:rsidRDefault="00DE49D6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E02C5D" w14:textId="6EA31E8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F92DF1" w14:textId="5A118526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an open network</w:t>
            </w:r>
          </w:p>
        </w:tc>
      </w:tr>
      <w:tr w:rsidR="001858E7" w:rsidRPr="00A2689F" w14:paraId="74BADC8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10CAF3C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6252FC" w14:textId="0F0E299D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EAB324A" w14:textId="6B005FA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F3A8B" w14:textId="1A80E4F7" w:rsidR="00FF71AD" w:rsidRPr="00264538" w:rsidRDefault="00FF71AD" w:rsidP="00FF71AD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52224" w14:textId="6D2DDF30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Attach to a WPA2 PSK network</w:t>
            </w:r>
          </w:p>
        </w:tc>
      </w:tr>
      <w:tr w:rsidR="001858E7" w:rsidRPr="00A2689F" w14:paraId="68012C99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FAA968F" w14:textId="12AD396E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347FAAB" w14:textId="2D5F2954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E5EC74A" w14:textId="0861F01F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400917" w14:textId="5DDCA475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102577" w14:textId="13D83338" w:rsidR="001858E7" w:rsidRPr="00264538" w:rsidRDefault="00587DF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Print network information to a terminal</w:t>
            </w:r>
          </w:p>
        </w:tc>
      </w:tr>
      <w:tr w:rsidR="001858E7" w:rsidRPr="00A2689F" w14:paraId="0F038C6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018E1FF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F11798" w14:textId="36C14552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5A2A325" w14:textId="30458B23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C40D63" w14:textId="749DF657" w:rsidR="001858E7" w:rsidRPr="00264538" w:rsidRDefault="00FF71AD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97C0F" w14:textId="19954895" w:rsidR="001858E7" w:rsidRPr="00264538" w:rsidRDefault="00587DF7" w:rsidP="00587DF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Switch between 2 networks within the application</w:t>
            </w:r>
          </w:p>
        </w:tc>
      </w:tr>
      <w:tr w:rsidR="001858E7" w:rsidRPr="00A2689F" w14:paraId="672FC273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62ED1D2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D0CCC5" w14:textId="2F8D3168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D341CD0" w14:textId="56AD3BB8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FFA079E" w14:textId="4ED8F2FC" w:rsidR="001858E7" w:rsidRPr="00264538" w:rsidRDefault="00587DF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4221E3" w14:textId="2EFB0E9E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a client to write data to the server using TCP packets</w:t>
            </w:r>
          </w:p>
        </w:tc>
      </w:tr>
      <w:tr w:rsidR="001858E7" w:rsidRPr="00A2689F" w14:paraId="04D673AF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E43B083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5D73B" w14:textId="00C3D7A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  <w:r w:rsidR="009754E8">
              <w:rPr>
                <w:color w:val="000000"/>
                <w:sz w:val="16"/>
                <w:szCs w:val="18"/>
              </w:rPr>
              <w:t xml:space="preserve"> (Sockets / TLS)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5D7594B" w14:textId="1E6790F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6D2A458" w14:textId="05AB33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898BEE" w14:textId="0D5709A7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inspect return code from the server</w:t>
            </w:r>
          </w:p>
        </w:tc>
      </w:tr>
      <w:tr w:rsidR="001858E7" w:rsidRPr="00A2689F" w14:paraId="7DD89844" w14:textId="77777777" w:rsidTr="009754E8">
        <w:trPr>
          <w:trHeight w:val="13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220AE5B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03036A" w14:textId="4222394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ACDB23A" w14:textId="06304A9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17783E" w14:textId="633A9210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3B1464" w14:textId="5F1A05BC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Modify the client to use a TCP stream</w:t>
            </w:r>
          </w:p>
        </w:tc>
      </w:tr>
      <w:tr w:rsidR="001858E7" w:rsidRPr="00A2689F" w14:paraId="0DEE2D10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956542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1502DA" w14:textId="35FC003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FE721EC" w14:textId="73FB87A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80849B" w14:textId="6E061099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0D5F22" w14:textId="370E8F6D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for a single TCP connection</w:t>
            </w:r>
          </w:p>
        </w:tc>
      </w:tr>
      <w:tr w:rsidR="001858E7" w:rsidRPr="00A2689F" w14:paraId="3D9B46F1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543778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6ED5766" w14:textId="1FA0B990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4D8981" w14:textId="138FF04E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C35CFE" w14:textId="79B7B76A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A0DF53" w14:textId="3E768231" w:rsidR="001858E7" w:rsidRPr="00264538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server to use TCP call back functions</w:t>
            </w:r>
          </w:p>
        </w:tc>
      </w:tr>
      <w:tr w:rsidR="001858E7" w:rsidRPr="00A2689F" w14:paraId="34B6BBD4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8FD66F8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8B410" w14:textId="33195607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C63DC48" w14:textId="1402A3B3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5C2B0E" w14:textId="180444D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06AC19" w14:textId="5F72C109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</w:t>
            </w:r>
            <w:r w:rsidR="003760B7">
              <w:rPr>
                <w:color w:val="000000"/>
                <w:sz w:val="16"/>
                <w:szCs w:val="18"/>
              </w:rPr>
              <w:t xml:space="preserve"> the server to support multiple connections</w:t>
            </w:r>
          </w:p>
        </w:tc>
      </w:tr>
      <w:tr w:rsidR="001858E7" w:rsidRPr="00A2689F" w14:paraId="1AAE1EB8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1509366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5A7E74" w14:textId="5C3933C2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B339E29" w14:textId="347B44B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ECADB5" w14:textId="7807BF0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774D8" w14:textId="7DBB889B" w:rsidR="001858E7" w:rsidRPr="00264538" w:rsidRDefault="003760B7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Modify </w:t>
            </w:r>
            <w:r w:rsidR="0079193F">
              <w:rPr>
                <w:color w:val="000000"/>
                <w:sz w:val="16"/>
                <w:szCs w:val="18"/>
              </w:rPr>
              <w:t>the</w:t>
            </w:r>
            <w:r>
              <w:rPr>
                <w:color w:val="000000"/>
                <w:sz w:val="16"/>
                <w:szCs w:val="18"/>
              </w:rPr>
              <w:t xml:space="preserve"> server and client to use TLS </w:t>
            </w:r>
          </w:p>
        </w:tc>
      </w:tr>
      <w:tr w:rsidR="001858E7" w:rsidRPr="00A2689F" w14:paraId="5D76DE57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24DD42CD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26EAF" w14:textId="7433FCAC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  <w:r w:rsidR="009754E8">
              <w:rPr>
                <w:color w:val="000000"/>
                <w:sz w:val="16"/>
                <w:szCs w:val="18"/>
              </w:rPr>
              <w:t xml:space="preserve"> (Cloud / MQTT)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75870A9" w14:textId="1DA2802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01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31F9A6" w14:textId="7E1A3771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E6FA74" w14:textId="0F01C4D2" w:rsidR="001858E7" w:rsidRPr="003760B7" w:rsidRDefault="003760B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 xml:space="preserve">Provision a new </w:t>
            </w:r>
            <w:r>
              <w:rPr>
                <w:i/>
                <w:color w:val="000000"/>
                <w:sz w:val="16"/>
                <w:szCs w:val="18"/>
              </w:rPr>
              <w:t>thing</w:t>
            </w:r>
            <w:r>
              <w:rPr>
                <w:color w:val="000000"/>
                <w:sz w:val="16"/>
                <w:szCs w:val="18"/>
              </w:rPr>
              <w:t xml:space="preserve"> in the AWS IOT cloud and test</w:t>
            </w:r>
          </w:p>
        </w:tc>
      </w:tr>
      <w:tr w:rsidR="001858E7" w:rsidRPr="00A2689F" w14:paraId="6D07475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43C9CDA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148D8F" w14:textId="1E7499D2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145A2A98" w14:textId="24124BC6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02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9EB4B4" w14:textId="6CF1C165" w:rsidR="001858E7" w:rsidRPr="00264538" w:rsidRDefault="003760B7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0C310" w14:textId="038FF64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publisher demo</w:t>
            </w:r>
          </w:p>
        </w:tc>
      </w:tr>
      <w:tr w:rsidR="001858E7" w:rsidRPr="00A2689F" w14:paraId="4B5B50AC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B489C50" w14:textId="77777777" w:rsidR="001858E7" w:rsidRPr="00264538" w:rsidRDefault="001858E7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B4910D" w14:textId="7A3DDC56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3BA17C75" w14:textId="1315D2AE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03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37A1FD" w14:textId="44E8286F" w:rsidR="001858E7" w:rsidRPr="00264538" w:rsidRDefault="0079193F" w:rsidP="001858E7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3074B6" w14:textId="255E359A" w:rsidR="001858E7" w:rsidRPr="00264538" w:rsidRDefault="0079193F" w:rsidP="001858E7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Explain the publisher demo firmware flow</w:t>
            </w:r>
          </w:p>
        </w:tc>
      </w:tr>
      <w:tr w:rsidR="0079193F" w:rsidRPr="00A2689F" w14:paraId="012DAD0A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0932C48F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F6BCF4C" w14:textId="323AC149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7BAB4EE7" w14:textId="474029CA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04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F1A49E" w14:textId="7703D7B3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Basic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FEF385" w14:textId="261E648A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subscriber demo</w:t>
            </w:r>
          </w:p>
        </w:tc>
      </w:tr>
      <w:tr w:rsidR="0079193F" w:rsidRPr="00A2689F" w14:paraId="0EC2A9E6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0540058" w14:textId="77777777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5423EF" w14:textId="3B5530E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419E1426" w14:textId="6976D880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05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228AAB" w14:textId="201289D8" w:rsidR="0079193F" w:rsidRPr="00264538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77D57C" w14:textId="56A332C1" w:rsidR="0079193F" w:rsidRPr="00264538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Implement the publisher and subscriber in 2 different kits and test</w:t>
            </w:r>
          </w:p>
        </w:tc>
      </w:tr>
      <w:tr w:rsidR="0079193F" w:rsidRPr="00A2689F" w14:paraId="031ED0F2" w14:textId="77777777" w:rsidTr="009754E8">
        <w:trPr>
          <w:trHeight w:val="144"/>
          <w:jc w:val="center"/>
        </w:trPr>
        <w:tc>
          <w:tcPr>
            <w:tcW w:w="442" w:type="pct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5CFCA1A3" w14:textId="77777777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</w:p>
        </w:tc>
        <w:tc>
          <w:tcPr>
            <w:tcW w:w="89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9478757" w14:textId="4E420ABF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07b</w:t>
            </w:r>
          </w:p>
        </w:tc>
        <w:tc>
          <w:tcPr>
            <w:tcW w:w="429" w:type="pct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  <w:noWrap/>
            <w:vAlign w:val="center"/>
          </w:tcPr>
          <w:p w14:paraId="62D1D62F" w14:textId="0F5C84B0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06</w:t>
            </w:r>
          </w:p>
        </w:tc>
        <w:tc>
          <w:tcPr>
            <w:tcW w:w="4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C3E4D" w14:textId="023EE124" w:rsidR="0079193F" w:rsidRPr="000918FD" w:rsidRDefault="0079193F" w:rsidP="0079193F">
            <w:pPr>
              <w:spacing w:after="0" w:line="240" w:lineRule="auto"/>
              <w:jc w:val="center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Advanced</w:t>
            </w:r>
          </w:p>
        </w:tc>
        <w:tc>
          <w:tcPr>
            <w:tcW w:w="2744" w:type="pct"/>
            <w:tcBorders>
              <w:top w:val="nil"/>
              <w:left w:val="single" w:sz="2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12BF76" w14:textId="10FA0911" w:rsidR="0079193F" w:rsidRPr="000918FD" w:rsidRDefault="0079193F" w:rsidP="0079193F">
            <w:pPr>
              <w:spacing w:after="0" w:line="240" w:lineRule="auto"/>
              <w:rPr>
                <w:color w:val="000000"/>
                <w:sz w:val="16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Build and test the shadow demo</w:t>
            </w:r>
          </w:p>
        </w:tc>
      </w:tr>
    </w:tbl>
    <w:p w14:paraId="1BFC9406" w14:textId="3768150C" w:rsidR="00063039" w:rsidRDefault="00063039" w:rsidP="001742A5"/>
    <w:p w14:paraId="2EFC500B" w14:textId="77777777" w:rsidR="00063039" w:rsidRDefault="00063039">
      <w:r>
        <w:br w:type="page"/>
      </w:r>
    </w:p>
    <w:p w14:paraId="4C320EA1" w14:textId="77777777" w:rsidR="006D3E13" w:rsidRPr="001742A5" w:rsidRDefault="006D3E13" w:rsidP="001742A5"/>
    <w:sectPr w:rsidR="006D3E13" w:rsidRPr="001742A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7A3BA4" w14:textId="77777777" w:rsidR="0055701C" w:rsidRDefault="0055701C" w:rsidP="00711DF3">
      <w:r>
        <w:separator/>
      </w:r>
    </w:p>
  </w:endnote>
  <w:endnote w:type="continuationSeparator" w:id="0">
    <w:p w14:paraId="34148A6C" w14:textId="77777777" w:rsidR="0055701C" w:rsidRDefault="0055701C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2456F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2456F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C1C35" w14:textId="77777777" w:rsidR="0055701C" w:rsidRDefault="0055701C" w:rsidP="00711DF3">
      <w:r>
        <w:separator/>
      </w:r>
    </w:p>
  </w:footnote>
  <w:footnote w:type="continuationSeparator" w:id="0">
    <w:p w14:paraId="35F05D60" w14:textId="77777777" w:rsidR="0055701C" w:rsidRDefault="0055701C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575ED"/>
    <w:rsid w:val="00063039"/>
    <w:rsid w:val="000A10C2"/>
    <w:rsid w:val="000D11CC"/>
    <w:rsid w:val="001742A5"/>
    <w:rsid w:val="00177F74"/>
    <w:rsid w:val="001858E7"/>
    <w:rsid w:val="00195E33"/>
    <w:rsid w:val="001B388B"/>
    <w:rsid w:val="001D5CFD"/>
    <w:rsid w:val="00227150"/>
    <w:rsid w:val="002456F8"/>
    <w:rsid w:val="00266D14"/>
    <w:rsid w:val="0029288C"/>
    <w:rsid w:val="00297C27"/>
    <w:rsid w:val="002A0254"/>
    <w:rsid w:val="002C5818"/>
    <w:rsid w:val="002E748E"/>
    <w:rsid w:val="00310A62"/>
    <w:rsid w:val="003445E6"/>
    <w:rsid w:val="0037362D"/>
    <w:rsid w:val="003760B7"/>
    <w:rsid w:val="003817F7"/>
    <w:rsid w:val="003818E6"/>
    <w:rsid w:val="003853D7"/>
    <w:rsid w:val="00396E27"/>
    <w:rsid w:val="00397ACA"/>
    <w:rsid w:val="003A2DCA"/>
    <w:rsid w:val="003E3652"/>
    <w:rsid w:val="003E39EE"/>
    <w:rsid w:val="003E47A0"/>
    <w:rsid w:val="004119D6"/>
    <w:rsid w:val="004320E0"/>
    <w:rsid w:val="00445D85"/>
    <w:rsid w:val="004D3236"/>
    <w:rsid w:val="004D51FE"/>
    <w:rsid w:val="00542D5D"/>
    <w:rsid w:val="0055701C"/>
    <w:rsid w:val="00583ABA"/>
    <w:rsid w:val="00587DF7"/>
    <w:rsid w:val="00593945"/>
    <w:rsid w:val="005B12E3"/>
    <w:rsid w:val="005B3C75"/>
    <w:rsid w:val="005D48B6"/>
    <w:rsid w:val="005F3959"/>
    <w:rsid w:val="005F67C7"/>
    <w:rsid w:val="00625C0B"/>
    <w:rsid w:val="00640EA5"/>
    <w:rsid w:val="00653120"/>
    <w:rsid w:val="0065757C"/>
    <w:rsid w:val="00666361"/>
    <w:rsid w:val="00672F53"/>
    <w:rsid w:val="006B1446"/>
    <w:rsid w:val="006B442B"/>
    <w:rsid w:val="006C4A51"/>
    <w:rsid w:val="006D3E13"/>
    <w:rsid w:val="00711DF3"/>
    <w:rsid w:val="00757332"/>
    <w:rsid w:val="00774C33"/>
    <w:rsid w:val="0079193F"/>
    <w:rsid w:val="00797374"/>
    <w:rsid w:val="007B104F"/>
    <w:rsid w:val="007E0232"/>
    <w:rsid w:val="007F0BE4"/>
    <w:rsid w:val="00801F9C"/>
    <w:rsid w:val="00816A6E"/>
    <w:rsid w:val="0082524D"/>
    <w:rsid w:val="00851F70"/>
    <w:rsid w:val="008527DC"/>
    <w:rsid w:val="00871379"/>
    <w:rsid w:val="008A56F3"/>
    <w:rsid w:val="008D3787"/>
    <w:rsid w:val="009110FF"/>
    <w:rsid w:val="00914CE3"/>
    <w:rsid w:val="009600E6"/>
    <w:rsid w:val="009754E8"/>
    <w:rsid w:val="0098674F"/>
    <w:rsid w:val="009B7654"/>
    <w:rsid w:val="00A20319"/>
    <w:rsid w:val="00A21914"/>
    <w:rsid w:val="00A67688"/>
    <w:rsid w:val="00A707D2"/>
    <w:rsid w:val="00A74A92"/>
    <w:rsid w:val="00A75DA7"/>
    <w:rsid w:val="00A86F2C"/>
    <w:rsid w:val="00A8704B"/>
    <w:rsid w:val="00AA3419"/>
    <w:rsid w:val="00AB4C80"/>
    <w:rsid w:val="00AC4CB7"/>
    <w:rsid w:val="00AD162F"/>
    <w:rsid w:val="00AD6052"/>
    <w:rsid w:val="00AE66A3"/>
    <w:rsid w:val="00B37767"/>
    <w:rsid w:val="00B73DF5"/>
    <w:rsid w:val="00B85D2F"/>
    <w:rsid w:val="00BA707D"/>
    <w:rsid w:val="00BB7251"/>
    <w:rsid w:val="00C61F72"/>
    <w:rsid w:val="00CB3ED0"/>
    <w:rsid w:val="00CD4F2D"/>
    <w:rsid w:val="00D75C97"/>
    <w:rsid w:val="00D970B0"/>
    <w:rsid w:val="00D9778A"/>
    <w:rsid w:val="00DC7DEF"/>
    <w:rsid w:val="00DE180B"/>
    <w:rsid w:val="00DE49D6"/>
    <w:rsid w:val="00E043FD"/>
    <w:rsid w:val="00E106AA"/>
    <w:rsid w:val="00E1216F"/>
    <w:rsid w:val="00E15666"/>
    <w:rsid w:val="00E63761"/>
    <w:rsid w:val="00E73F0A"/>
    <w:rsid w:val="00E95B67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0FF71AD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8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8D378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D3787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B0803-AD92-41AC-A08C-589A5D8B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Mike Noel</cp:lastModifiedBy>
  <cp:revision>49</cp:revision>
  <cp:lastPrinted>2016-10-22T13:06:00Z</cp:lastPrinted>
  <dcterms:created xsi:type="dcterms:W3CDTF">2016-10-10T22:52:00Z</dcterms:created>
  <dcterms:modified xsi:type="dcterms:W3CDTF">2017-01-30T23:30:00Z</dcterms:modified>
</cp:coreProperties>
</file>