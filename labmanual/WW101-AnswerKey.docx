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2F5" w:rsidRDefault="001B07D2" w:rsidP="001B07D2">
      <w:pPr>
        <w:pStyle w:val="Heading1"/>
        <w:spacing w:before="480" w:after="160"/>
        <w:jc w:val="center"/>
        <w:rPr>
          <w:rFonts w:ascii="Cambria" w:eastAsia="Times New Roman" w:hAnsi="Cambria" w:cstheme="minorBidi"/>
          <w:b/>
          <w:bCs/>
          <w:color w:val="365F91"/>
          <w:sz w:val="28"/>
          <w:szCs w:val="28"/>
        </w:rPr>
      </w:pPr>
      <w:r w:rsidRPr="001B07D2">
        <w:rPr>
          <w:rFonts w:ascii="Cambria" w:eastAsia="Times New Roman" w:hAnsi="Cambria" w:cstheme="minorBidi"/>
          <w:b/>
          <w:bCs/>
          <w:color w:val="365F91"/>
          <w:sz w:val="28"/>
          <w:szCs w:val="28"/>
        </w:rPr>
        <w:t>Answer Key</w:t>
      </w:r>
    </w:p>
    <w:p w:rsidR="001B07D2" w:rsidRDefault="001B07D2" w:rsidP="001B07D2">
      <w:pPr>
        <w:pStyle w:val="Heading2"/>
      </w:pPr>
      <w:r>
        <w:t>Chapter 02</w:t>
      </w:r>
    </w:p>
    <w:p w:rsidR="001B07D2" w:rsidRDefault="00F900FC" w:rsidP="00F900FC">
      <w:pPr>
        <w:pStyle w:val="Heading3"/>
      </w:pPr>
      <w:r>
        <w:t>Exercise 01</w:t>
      </w:r>
    </w:p>
    <w:p w:rsidR="00F900FC" w:rsidRDefault="00F900FC" w:rsidP="00F900FC">
      <w:pPr>
        <w:pStyle w:val="ListParagraph"/>
        <w:numPr>
          <w:ilvl w:val="0"/>
          <w:numId w:val="4"/>
        </w:numPr>
      </w:pPr>
      <w:r>
        <w:t>Which WICED GPIO pin is WICED_PWM_1 connected to?</w:t>
      </w:r>
    </w:p>
    <w:p w:rsidR="00F900FC" w:rsidRDefault="00B733F4" w:rsidP="00F900FC">
      <w:pPr>
        <w:ind w:left="720"/>
      </w:pPr>
      <w:r>
        <w:t>WICED_GPIO_11</w:t>
      </w:r>
    </w:p>
    <w:p w:rsidR="00F900FC" w:rsidRDefault="00F900FC" w:rsidP="00F900FC">
      <w:pPr>
        <w:pStyle w:val="ListParagraph"/>
        <w:numPr>
          <w:ilvl w:val="0"/>
          <w:numId w:val="4"/>
        </w:numPr>
      </w:pPr>
      <w:r>
        <w:t>Which module pin is WICED_PWM_1 connected to?</w:t>
      </w:r>
    </w:p>
    <w:p w:rsidR="00B733F4" w:rsidRDefault="00B733F4" w:rsidP="00C74453">
      <w:pPr>
        <w:tabs>
          <w:tab w:val="left" w:pos="2687"/>
        </w:tabs>
        <w:ind w:left="720"/>
      </w:pPr>
      <w:r>
        <w:t>MICRO_I2C1_SCL</w:t>
      </w:r>
      <w:r w:rsidR="00C74453">
        <w:tab/>
      </w:r>
    </w:p>
    <w:p w:rsidR="00F900FC" w:rsidRDefault="00F900FC" w:rsidP="00F900FC">
      <w:pPr>
        <w:pStyle w:val="ListParagraph"/>
        <w:numPr>
          <w:ilvl w:val="0"/>
          <w:numId w:val="4"/>
        </w:numPr>
      </w:pPr>
      <w:r>
        <w:t>Which Arduino header pin is WICED_PWM_1 connected to?</w:t>
      </w:r>
    </w:p>
    <w:p w:rsidR="00F900FC" w:rsidRDefault="00B733F4" w:rsidP="00F900FC">
      <w:pPr>
        <w:ind w:left="720"/>
      </w:pPr>
      <w:r>
        <w:t>D15</w:t>
      </w:r>
    </w:p>
    <w:p w:rsidR="00C74453" w:rsidRDefault="00C74453" w:rsidP="00C74453">
      <w:pPr>
        <w:pStyle w:val="Heading3"/>
      </w:pPr>
      <w:r>
        <w:t>Exercise 03</w:t>
      </w:r>
    </w:p>
    <w:p w:rsidR="00C74453" w:rsidRDefault="00C74453" w:rsidP="00C74453">
      <w:pPr>
        <w:pStyle w:val="ListParagraph"/>
        <w:numPr>
          <w:ilvl w:val="0"/>
          <w:numId w:val="5"/>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C74453" w:rsidRDefault="00C74453" w:rsidP="00C74453">
      <w:pPr>
        <w:ind w:left="720"/>
      </w:pPr>
      <w:r>
        <w:t xml:space="preserve">The </w:t>
      </w:r>
      <w:proofErr w:type="spellStart"/>
      <w:r>
        <w:t>wiced_gpio_input_get</w:t>
      </w:r>
      <w:proofErr w:type="spellEnd"/>
      <w:r>
        <w:t xml:space="preserve"> function is only valid if the pin is configured as an input pin.</w:t>
      </w:r>
    </w:p>
    <w:p w:rsidR="00C74453" w:rsidRDefault="00C74453" w:rsidP="00C74453">
      <w:pPr>
        <w:pStyle w:val="ListParagraph"/>
        <w:numPr>
          <w:ilvl w:val="0"/>
          <w:numId w:val="5"/>
        </w:numPr>
      </w:pPr>
      <w:r>
        <w:t>In what file and on what line does the WICED_LED1 get assigned to the correct pin for this kit?</w:t>
      </w:r>
    </w:p>
    <w:p w:rsidR="00C74453" w:rsidRDefault="00EF39D6" w:rsidP="00C74453">
      <w:pPr>
        <w:tabs>
          <w:tab w:val="left" w:pos="3912"/>
        </w:tabs>
        <w:ind w:left="720"/>
      </w:pPr>
      <w:proofErr w:type="spellStart"/>
      <w:r>
        <w:t>platform.h</w:t>
      </w:r>
      <w:proofErr w:type="spellEnd"/>
      <w:r>
        <w:t>, line 203.</w:t>
      </w:r>
    </w:p>
    <w:p w:rsidR="00C74453" w:rsidRDefault="00C74453" w:rsidP="00C74453">
      <w:pPr>
        <w:pStyle w:val="ListParagraph"/>
        <w:numPr>
          <w:ilvl w:val="0"/>
          <w:numId w:val="5"/>
        </w:numPr>
      </w:pPr>
      <w:r>
        <w:t>In what file and on what line is the pin connected to the LED set as an output?</w:t>
      </w:r>
    </w:p>
    <w:p w:rsidR="00C74453" w:rsidRDefault="00EF39D6" w:rsidP="00C74453">
      <w:pPr>
        <w:ind w:left="720"/>
      </w:pPr>
      <w:proofErr w:type="spellStart"/>
      <w:r>
        <w:t>platform.c</w:t>
      </w:r>
      <w:proofErr w:type="spellEnd"/>
      <w:r>
        <w:t>, line 491.</w:t>
      </w:r>
    </w:p>
    <w:p w:rsidR="007E1E29" w:rsidRPr="00F900FC" w:rsidRDefault="007E1E29" w:rsidP="007E1E29">
      <w:pPr>
        <w:pStyle w:val="Heading3"/>
      </w:pPr>
      <w:r>
        <w:t>Exercise 13</w:t>
      </w:r>
    </w:p>
    <w:p w:rsidR="007E1E29" w:rsidRDefault="007E1E29" w:rsidP="007E1E29">
      <w:pPr>
        <w:pStyle w:val="ListParagraph"/>
        <w:numPr>
          <w:ilvl w:val="0"/>
          <w:numId w:val="6"/>
        </w:numPr>
      </w:pPr>
      <w:r>
        <w:t>What addresses are found on the shield?</w:t>
      </w:r>
    </w:p>
    <w:p w:rsidR="007E1E29" w:rsidRDefault="005F2FB7" w:rsidP="007E1E29">
      <w:pPr>
        <w:pStyle w:val="Heading2"/>
        <w:ind w:left="720"/>
      </w:pPr>
      <w:r>
        <w:t>0x08, 0x50, 0x51</w:t>
      </w:r>
    </w:p>
    <w:p w:rsidR="001547C0" w:rsidRDefault="001547C0" w:rsidP="00C74453">
      <w:pPr>
        <w:pStyle w:val="Heading2"/>
      </w:pPr>
    </w:p>
    <w:p w:rsidR="001B07D2" w:rsidRDefault="00892C78" w:rsidP="00C74453">
      <w:pPr>
        <w:pStyle w:val="Heading2"/>
      </w:pPr>
      <w:r>
        <w:t>Chapter 03</w:t>
      </w:r>
    </w:p>
    <w:p w:rsidR="001547C0" w:rsidRDefault="001547C0" w:rsidP="001547C0">
      <w:pPr>
        <w:pStyle w:val="Heading3"/>
      </w:pPr>
      <w:r>
        <w:t>Exercise 02</w:t>
      </w:r>
    </w:p>
    <w:p w:rsidR="001547C0" w:rsidRDefault="001547C0" w:rsidP="001547C0">
      <w:pPr>
        <w:pStyle w:val="ListParagraph"/>
        <w:numPr>
          <w:ilvl w:val="0"/>
          <w:numId w:val="7"/>
        </w:numPr>
      </w:pPr>
      <w:r>
        <w:t xml:space="preserve">Do you need </w:t>
      </w:r>
      <w:proofErr w:type="spellStart"/>
      <w:r w:rsidRPr="001547C0">
        <w:rPr>
          <w:i/>
        </w:rPr>
        <w:t>wiced_rtos_delay_millisecon</w:t>
      </w:r>
      <w:r>
        <w:t>ds</w:t>
      </w:r>
      <w:proofErr w:type="spellEnd"/>
      <w:r>
        <w:t xml:space="preserve"> in the LED thread? Why or why not?</w:t>
      </w:r>
    </w:p>
    <w:p w:rsidR="001547C0" w:rsidRDefault="0022022D" w:rsidP="001547C0">
      <w:pPr>
        <w:ind w:left="720"/>
      </w:pPr>
      <w:r>
        <w:t>No, because the semaphore causes the thread to suspend until it is set by the button ISR.</w:t>
      </w:r>
    </w:p>
    <w:p w:rsidR="001547C0" w:rsidRDefault="001547C0" w:rsidP="001547C0">
      <w:pPr>
        <w:pStyle w:val="ListParagraph"/>
        <w:numPr>
          <w:ilvl w:val="0"/>
          <w:numId w:val="8"/>
        </w:numPr>
      </w:pPr>
      <w:r>
        <w:t>What happens if you use a value of 100 for the semaphore timeout? Why?</w:t>
      </w:r>
    </w:p>
    <w:p w:rsidR="001547C0" w:rsidRDefault="0022022D" w:rsidP="001547C0">
      <w:pPr>
        <w:ind w:left="720"/>
      </w:pPr>
      <w:r>
        <w:t>The LED will blink every 100ms because the semaphore will timeout even when the button is not pressed.</w:t>
      </w:r>
    </w:p>
    <w:p w:rsidR="001547C0" w:rsidRDefault="001547C0" w:rsidP="001547C0">
      <w:pPr>
        <w:pStyle w:val="Heading3"/>
      </w:pPr>
      <w:r>
        <w:lastRenderedPageBreak/>
        <w:t>Exercise 03</w:t>
      </w:r>
    </w:p>
    <w:p w:rsidR="001547C0" w:rsidRDefault="001547C0" w:rsidP="00634169">
      <w:pPr>
        <w:pStyle w:val="ListParagraph"/>
        <w:keepNext/>
        <w:numPr>
          <w:ilvl w:val="0"/>
          <w:numId w:val="9"/>
        </w:numPr>
      </w:pPr>
      <w:r>
        <w:t xml:space="preserve">What happens if you forget to unlock the </w:t>
      </w:r>
      <w:proofErr w:type="spellStart"/>
      <w:r>
        <w:t>mutex</w:t>
      </w:r>
      <w:proofErr w:type="spellEnd"/>
      <w:r>
        <w:t xml:space="preserve"> in one of the threads? Why?</w:t>
      </w:r>
    </w:p>
    <w:p w:rsidR="001547C0" w:rsidRDefault="00634169" w:rsidP="001547C0">
      <w:pPr>
        <w:ind w:left="720"/>
      </w:pPr>
      <w:r>
        <w:t xml:space="preserve">That thread will keep running but the other thread will stay suspended because it can never get access to the </w:t>
      </w:r>
      <w:proofErr w:type="spellStart"/>
      <w:r>
        <w:t>mutex</w:t>
      </w:r>
      <w:proofErr w:type="spellEnd"/>
      <w:r>
        <w:t xml:space="preserve">. </w:t>
      </w:r>
    </w:p>
    <w:p w:rsidR="001547C0" w:rsidRDefault="001547C0" w:rsidP="001547C0">
      <w:pPr>
        <w:pStyle w:val="ListParagraph"/>
        <w:numPr>
          <w:ilvl w:val="0"/>
          <w:numId w:val="9"/>
        </w:numPr>
      </w:pPr>
      <w:r>
        <w:t>Do the LEDs still blink? Why?</w:t>
      </w:r>
    </w:p>
    <w:p w:rsidR="001547C0" w:rsidRDefault="00634169" w:rsidP="001547C0">
      <w:pPr>
        <w:ind w:left="720"/>
      </w:pPr>
      <w:r>
        <w:t xml:space="preserve">One of the LEDs will not blink and one of the print statements will not execute (the one that doesn’t unlock the </w:t>
      </w:r>
      <w:proofErr w:type="spellStart"/>
      <w:r>
        <w:t>mutex</w:t>
      </w:r>
      <w:proofErr w:type="spellEnd"/>
      <w:r>
        <w:t xml:space="preserve"> will continue to blink but the other one will not.</w:t>
      </w:r>
    </w:p>
    <w:p w:rsidR="001547C0" w:rsidRDefault="001547C0" w:rsidP="001547C0">
      <w:pPr>
        <w:pStyle w:val="Heading3"/>
      </w:pPr>
      <w:r>
        <w:t>Exercise 05</w:t>
      </w:r>
    </w:p>
    <w:p w:rsidR="001547C0" w:rsidRDefault="001547C0" w:rsidP="001547C0">
      <w:pPr>
        <w:pStyle w:val="ListParagraph"/>
        <w:numPr>
          <w:ilvl w:val="0"/>
          <w:numId w:val="10"/>
        </w:numPr>
      </w:pPr>
      <w:r>
        <w:t>Can the main application loop be empty in this case? Why?</w:t>
      </w:r>
    </w:p>
    <w:p w:rsidR="001547C0" w:rsidRDefault="003D2C68" w:rsidP="001547C0">
      <w:pPr>
        <w:ind w:left="1080"/>
      </w:pPr>
      <w:r>
        <w:t>Yes, because there is only one thread. It doesn’t matter than the main thread never suspends.</w:t>
      </w:r>
    </w:p>
    <w:p w:rsidR="001547C0" w:rsidRDefault="001547C0" w:rsidP="001547C0">
      <w:pPr>
        <w:pStyle w:val="ListParagraph"/>
        <w:numPr>
          <w:ilvl w:val="0"/>
          <w:numId w:val="12"/>
        </w:numPr>
      </w:pPr>
      <w:r>
        <w:t xml:space="preserve">What happens if you don’t remove the </w:t>
      </w:r>
      <w:proofErr w:type="gramStart"/>
      <w:r>
        <w:t>while(</w:t>
      </w:r>
      <w:proofErr w:type="gramEnd"/>
      <w:r>
        <w:t>1) loop from the function that blinks the LED? Why?</w:t>
      </w:r>
    </w:p>
    <w:p w:rsidR="001547C0" w:rsidRDefault="003912D6" w:rsidP="001547C0">
      <w:pPr>
        <w:ind w:left="1080"/>
      </w:pPr>
      <w:r>
        <w:t>The LED will appear to stay on all the time (in fact, it is blinking on/off rapidly) so it appears dim. The reason is that as soon as the timer executes the LED blinking function once, it never executes so it continually blinks the LED with no delay.</w:t>
      </w:r>
    </w:p>
    <w:p w:rsidR="001547C0" w:rsidRDefault="001547C0" w:rsidP="001547C0">
      <w:pPr>
        <w:pStyle w:val="ListParagraph"/>
        <w:numPr>
          <w:ilvl w:val="0"/>
          <w:numId w:val="11"/>
        </w:numPr>
      </w:pPr>
      <w:r>
        <w:t>Run the debugger. How many threads are in this application?</w:t>
      </w:r>
    </w:p>
    <w:p w:rsidR="001547C0" w:rsidRPr="001547C0" w:rsidRDefault="003912D6" w:rsidP="001547C0">
      <w:pPr>
        <w:ind w:left="1080"/>
      </w:pPr>
      <w:r>
        <w:t xml:space="preserve">There are 5 threads: app, system monitor, 2 worker threads, and WWD. </w:t>
      </w:r>
    </w:p>
    <w:p w:rsidR="001547C0" w:rsidRDefault="001547C0" w:rsidP="001547C0">
      <w:pPr>
        <w:pStyle w:val="Heading2"/>
      </w:pPr>
    </w:p>
    <w:p w:rsidR="001547C0" w:rsidRPr="001547C0" w:rsidRDefault="001547C0" w:rsidP="001547C0">
      <w:pPr>
        <w:pStyle w:val="Heading2"/>
      </w:pPr>
      <w:r>
        <w:t>Chapter 07b</w:t>
      </w:r>
    </w:p>
    <w:p w:rsidR="00892C78" w:rsidRDefault="00892C78" w:rsidP="00892C78">
      <w:pPr>
        <w:pStyle w:val="Heading3"/>
      </w:pPr>
      <w:r>
        <w:t>Exercise 03</w:t>
      </w:r>
    </w:p>
    <w:p w:rsidR="00892C78" w:rsidRDefault="00892C78" w:rsidP="00892C78">
      <w:pPr>
        <w:pStyle w:val="ListParagraph"/>
        <w:keepNext/>
        <w:numPr>
          <w:ilvl w:val="0"/>
          <w:numId w:val="2"/>
        </w:numPr>
      </w:pPr>
      <w:r>
        <w:t xml:space="preserve">How do the MQTT library functions (e.g. </w:t>
      </w:r>
      <w:proofErr w:type="spellStart"/>
      <w:r>
        <w:t>wiced_mqtt_publish</w:t>
      </w:r>
      <w:proofErr w:type="spellEnd"/>
      <w:r>
        <w:t>) get into your project?</w:t>
      </w:r>
    </w:p>
    <w:p w:rsidR="00892C78" w:rsidRPr="00892C78" w:rsidRDefault="00892C78" w:rsidP="00892C78">
      <w:pPr>
        <w:ind w:left="720"/>
      </w:pPr>
      <w:r>
        <w:t>The line “</w:t>
      </w:r>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COMPONENTS :</w:t>
      </w:r>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r>
        <w:t>causes the MQTT library functions to be included in the project.</w:t>
      </w:r>
    </w:p>
    <w:p w:rsidR="00892C78" w:rsidRDefault="00892C78" w:rsidP="00892C78">
      <w:pPr>
        <w:pStyle w:val="ListParagraph"/>
        <w:keepNext/>
        <w:numPr>
          <w:ilvl w:val="0"/>
          <w:numId w:val="2"/>
        </w:numPr>
      </w:pPr>
      <w:r>
        <w:t>What function is called when the button is pressed?</w:t>
      </w:r>
    </w:p>
    <w:p w:rsidR="00892C78" w:rsidRPr="00D90958" w:rsidRDefault="004B7A9C" w:rsidP="00892C78">
      <w:pPr>
        <w:ind w:left="720"/>
        <w:rPr>
          <w:rFonts w:ascii="Consolas" w:hAnsi="Consolas" w:cs="Consolas"/>
          <w:color w:val="000000"/>
          <w:sz w:val="20"/>
          <w:szCs w:val="20"/>
        </w:rPr>
      </w:pPr>
      <w:proofErr w:type="spellStart"/>
      <w:r w:rsidRPr="00D90958">
        <w:rPr>
          <w:rFonts w:ascii="Consolas" w:hAnsi="Consolas" w:cs="Consolas"/>
          <w:color w:val="000000"/>
          <w:sz w:val="20"/>
          <w:szCs w:val="20"/>
        </w:rPr>
        <w:t>publish_callback</w:t>
      </w:r>
      <w:proofErr w:type="spellEnd"/>
    </w:p>
    <w:p w:rsidR="00892C78" w:rsidRDefault="00892C78" w:rsidP="00892C78">
      <w:pPr>
        <w:pStyle w:val="ListParagraph"/>
        <w:keepNext/>
        <w:numPr>
          <w:ilvl w:val="0"/>
          <w:numId w:val="2"/>
        </w:numPr>
      </w:pPr>
      <w:r>
        <w:t>How does the button callback unlock the main thread?</w:t>
      </w:r>
    </w:p>
    <w:p w:rsidR="00892C78" w:rsidRPr="00D90958" w:rsidRDefault="00D90958" w:rsidP="008D0954">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w:t>
      </w:r>
      <w:proofErr w:type="gramEnd"/>
      <w:r w:rsidRPr="00D90958">
        <w:rPr>
          <w:rFonts w:ascii="Consolas" w:hAnsi="Consolas" w:cs="Consolas"/>
          <w:color w:val="000000"/>
          <w:sz w:val="20"/>
          <w:szCs w:val="20"/>
        </w:rPr>
        <w:t xml:space="preserve"> &amp;</w:t>
      </w:r>
      <w:proofErr w:type="spellStart"/>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892C78" w:rsidRDefault="00892C78" w:rsidP="00892C78">
      <w:pPr>
        <w:pStyle w:val="ListParagraph"/>
        <w:keepNext/>
        <w:numPr>
          <w:ilvl w:val="0"/>
          <w:numId w:val="2"/>
        </w:numPr>
      </w:pPr>
      <w:r>
        <w:t>What WICED-SDK RTOS mechanism does the “</w:t>
      </w:r>
      <w:proofErr w:type="spellStart"/>
      <w:r>
        <w:t>wait_for_res</w:t>
      </w:r>
      <w:r w:rsidR="007E34D4">
        <w:t>ponse</w:t>
      </w:r>
      <w:proofErr w:type="spellEnd"/>
      <w:r>
        <w:t>” function use to “wait”?</w:t>
      </w:r>
    </w:p>
    <w:p w:rsidR="00892C78" w:rsidRDefault="00A81DA8" w:rsidP="008D0954">
      <w:pPr>
        <w:ind w:left="720"/>
      </w:pPr>
      <w:r>
        <w:t>It gets a semaphore using “</w:t>
      </w:r>
      <w:proofErr w:type="spellStart"/>
      <w:r w:rsidRPr="00A81DA8">
        <w:rPr>
          <w:rFonts w:ascii="Consolas" w:hAnsi="Consolas" w:cs="Consolas"/>
          <w:color w:val="000000"/>
          <w:sz w:val="20"/>
          <w:szCs w:val="20"/>
        </w:rPr>
        <w:t>wiced_rtos_get_</w:t>
      </w:r>
      <w:proofErr w:type="gramStart"/>
      <w:r w:rsidRPr="00A81DA8">
        <w:rPr>
          <w:rFonts w:ascii="Consolas" w:hAnsi="Consolas" w:cs="Consolas"/>
          <w:color w:val="000000"/>
          <w:sz w:val="20"/>
          <w:szCs w:val="20"/>
        </w:rPr>
        <w:t>semaphore</w:t>
      </w:r>
      <w:proofErr w:type="spellEnd"/>
      <w:r w:rsidRPr="00A81DA8">
        <w:rPr>
          <w:rFonts w:ascii="Consolas" w:hAnsi="Consolas" w:cs="Consolas"/>
          <w:color w:val="000000"/>
          <w:sz w:val="20"/>
          <w:szCs w:val="20"/>
        </w:rPr>
        <w:t>(</w:t>
      </w:r>
      <w:proofErr w:type="gramEnd"/>
      <w:r w:rsidRPr="00A81DA8">
        <w:rPr>
          <w:rFonts w:ascii="Consolas" w:hAnsi="Consolas" w:cs="Consolas"/>
          <w:color w:val="000000"/>
          <w:sz w:val="20"/>
          <w:szCs w:val="20"/>
        </w:rPr>
        <w:t xml:space="preserve"> &amp;</w:t>
      </w:r>
      <w:proofErr w:type="spellStart"/>
      <w:r w:rsidRPr="00A81DA8">
        <w:rPr>
          <w:rFonts w:ascii="Consolas" w:hAnsi="Consolas" w:cs="Consolas"/>
          <w:color w:val="000000"/>
          <w:sz w:val="20"/>
          <w:szCs w:val="20"/>
        </w:rPr>
        <w:t>msg_semaphore</w:t>
      </w:r>
      <w:proofErr w:type="spellEnd"/>
      <w:r w:rsidRPr="00A81DA8">
        <w:rPr>
          <w:rFonts w:ascii="Consolas" w:hAnsi="Consolas" w:cs="Consolas"/>
          <w:color w:val="000000"/>
          <w:sz w:val="20"/>
          <w:szCs w:val="20"/>
        </w:rPr>
        <w:t>, timeout )</w:t>
      </w:r>
      <w:r>
        <w:t>”</w:t>
      </w:r>
    </w:p>
    <w:p w:rsidR="00892C78" w:rsidRDefault="00892C78" w:rsidP="00892C78">
      <w:pPr>
        <w:pStyle w:val="ListParagraph"/>
        <w:keepNext/>
        <w:numPr>
          <w:ilvl w:val="0"/>
          <w:numId w:val="2"/>
        </w:numPr>
      </w:pPr>
      <w:r>
        <w:t>Why did the firmware author create a function called “</w:t>
      </w:r>
      <w:proofErr w:type="spellStart"/>
      <w:r>
        <w:t>wait_for_res</w:t>
      </w:r>
      <w:r w:rsidR="009552C6">
        <w:t>ponse</w:t>
      </w:r>
      <w:proofErr w:type="spellEnd"/>
      <w:r>
        <w:t>”?</w:t>
      </w:r>
    </w:p>
    <w:p w:rsidR="00892C78" w:rsidRDefault="001D22D1" w:rsidP="008D0954">
      <w:pPr>
        <w:ind w:left="720"/>
      </w:pPr>
      <w:r>
        <w:t>This function is used in several of the functions in the main application to cause the thread to sleep until a specific MQTT event occurs.</w:t>
      </w:r>
    </w:p>
    <w:p w:rsidR="00892C78" w:rsidRDefault="00892C78" w:rsidP="00892C78">
      <w:pPr>
        <w:pStyle w:val="ListParagraph"/>
        <w:keepNext/>
        <w:numPr>
          <w:ilvl w:val="0"/>
          <w:numId w:val="2"/>
        </w:numPr>
      </w:pPr>
      <w:r>
        <w:lastRenderedPageBreak/>
        <w:t>Are all messages sent to the AWS IOT MQTT Message Broker required to be in JSON format?</w:t>
      </w:r>
    </w:p>
    <w:p w:rsidR="00892C78" w:rsidRDefault="000B559D" w:rsidP="008D0954">
      <w:pPr>
        <w:ind w:left="720"/>
      </w:pPr>
      <w:r>
        <w:t>No, but messages that affect the shadow have to be JSON.</w:t>
      </w:r>
    </w:p>
    <w:p w:rsidR="00892C78" w:rsidRDefault="00892C78" w:rsidP="00892C78">
      <w:pPr>
        <w:pStyle w:val="ListParagraph"/>
        <w:keepNext/>
        <w:numPr>
          <w:ilvl w:val="0"/>
          <w:numId w:val="2"/>
        </w:numPr>
      </w:pPr>
      <w:r>
        <w:t>What are the 7 WICED MQTT events?  What file are they defined in?</w:t>
      </w:r>
    </w:p>
    <w:p w:rsidR="00892C78" w:rsidRDefault="00D10EE9" w:rsidP="00D10EE9">
      <w:pPr>
        <w:keepNext/>
        <w:spacing w:after="0"/>
        <w:ind w:left="720"/>
      </w:pPr>
      <w:r w:rsidRPr="00D10EE9">
        <w:t>WICED_MQTT_EVENT_TYPE_CONNECT_REQ_STATUS</w:t>
      </w:r>
    </w:p>
    <w:p w:rsidR="00D10EE9" w:rsidRDefault="00D10EE9" w:rsidP="00D10EE9">
      <w:pPr>
        <w:keepNext/>
        <w:spacing w:after="0"/>
        <w:ind w:left="720"/>
      </w:pPr>
      <w:r w:rsidRPr="00D10EE9">
        <w:t>WICED_MQTT_EVENT_TYPE_</w:t>
      </w:r>
      <w:r>
        <w:t>DISCONNECTED</w:t>
      </w:r>
    </w:p>
    <w:p w:rsidR="00D10EE9" w:rsidRDefault="00D10EE9" w:rsidP="00D10EE9">
      <w:pPr>
        <w:keepNext/>
        <w:spacing w:after="0"/>
        <w:ind w:left="720"/>
      </w:pPr>
      <w:r w:rsidRPr="00D10EE9">
        <w:t>WICED_MQTT_EVENT_TYPE_</w:t>
      </w:r>
      <w:r>
        <w:t>PUBLISHED</w:t>
      </w:r>
    </w:p>
    <w:p w:rsidR="00D10EE9" w:rsidRDefault="00D10EE9" w:rsidP="00D10EE9">
      <w:pPr>
        <w:keepNext/>
        <w:spacing w:after="0"/>
        <w:ind w:left="720"/>
      </w:pPr>
      <w:r w:rsidRPr="00D10EE9">
        <w:t>WICED_MQTT_EVENT_TYPE_</w:t>
      </w:r>
      <w:r>
        <w:t>SUBSCRIBED</w:t>
      </w:r>
    </w:p>
    <w:p w:rsidR="00D10EE9" w:rsidRDefault="00D10EE9" w:rsidP="00D10EE9">
      <w:pPr>
        <w:keepNext/>
        <w:spacing w:after="0"/>
        <w:ind w:left="720"/>
      </w:pPr>
      <w:r w:rsidRPr="00D10EE9">
        <w:t>WICED_MQTT_EVENT_TYPE_</w:t>
      </w:r>
      <w:r>
        <w:t>UNSUBSCRIBED</w:t>
      </w:r>
    </w:p>
    <w:p w:rsidR="00D10EE9" w:rsidRDefault="00D10EE9" w:rsidP="00D10EE9">
      <w:pPr>
        <w:keepNext/>
        <w:spacing w:after="0"/>
        <w:ind w:left="720"/>
      </w:pPr>
      <w:r w:rsidRPr="00D10EE9">
        <w:t>WICED_MQTT_EVENT_TYPE_</w:t>
      </w:r>
      <w:r>
        <w:t>PUBLISH_MSG_RECEIVED</w:t>
      </w:r>
    </w:p>
    <w:p w:rsidR="00D10EE9" w:rsidRDefault="00D10EE9" w:rsidP="00D10EE9">
      <w:pPr>
        <w:keepNext/>
        <w:spacing w:after="0"/>
        <w:ind w:left="720"/>
      </w:pPr>
      <w:r w:rsidRPr="00D10EE9">
        <w:t>WICED_MQTT_EVENT_TYPE_</w:t>
      </w:r>
      <w:r>
        <w:t>UNKNOWN</w:t>
      </w:r>
    </w:p>
    <w:p w:rsidR="00D10EE9" w:rsidRDefault="00D10EE9" w:rsidP="008D0954">
      <w:pPr>
        <w:ind w:left="720"/>
      </w:pPr>
      <w:r>
        <w:t xml:space="preserve">They are defined in </w:t>
      </w:r>
      <w:proofErr w:type="spellStart"/>
      <w:r>
        <w:t>mqtt_common.h</w:t>
      </w:r>
      <w:proofErr w:type="spellEnd"/>
      <w:r>
        <w:t>.</w:t>
      </w:r>
    </w:p>
    <w:p w:rsidR="00892C78" w:rsidRDefault="00892C78" w:rsidP="00892C78">
      <w:pPr>
        <w:pStyle w:val="ListParagraph"/>
        <w:keepNext/>
        <w:numPr>
          <w:ilvl w:val="0"/>
          <w:numId w:val="2"/>
        </w:numPr>
      </w:pPr>
      <w:r>
        <w:t>Do you have to name the client certificate client.cer?  How would you change the name?</w:t>
      </w:r>
    </w:p>
    <w:p w:rsidR="00892C78" w:rsidRDefault="008D0954" w:rsidP="008D0954">
      <w:pPr>
        <w:ind w:left="720"/>
      </w:pPr>
      <w:r>
        <w:t>No, the name can be changed in the make file (</w:t>
      </w:r>
      <w:r w:rsidRPr="008D0954">
        <w:t>$(NAME</w:t>
      </w:r>
      <w:proofErr w:type="gramStart"/>
      <w:r w:rsidRPr="008D0954">
        <w:t>)_</w:t>
      </w:r>
      <w:proofErr w:type="gramEnd"/>
      <w:r w:rsidRPr="008D0954">
        <w:t>RESOURCES</w:t>
      </w:r>
      <w:r>
        <w:t>).</w:t>
      </w:r>
    </w:p>
    <w:p w:rsidR="00892C78" w:rsidRDefault="00892C78" w:rsidP="00892C78">
      <w:pPr>
        <w:pStyle w:val="ListParagraph"/>
        <w:keepNext/>
        <w:numPr>
          <w:ilvl w:val="0"/>
          <w:numId w:val="2"/>
        </w:numPr>
      </w:pPr>
      <w:r>
        <w:t>What is the naming convention used to differentiate WICED MQTT library functions versus wrappers around those functions in the publisher app?</w:t>
      </w:r>
    </w:p>
    <w:p w:rsidR="00892C78" w:rsidRDefault="00125F98" w:rsidP="00125F98">
      <w:pPr>
        <w:ind w:left="720"/>
      </w:pPr>
      <w:r>
        <w:t xml:space="preserve">The library functions all start </w:t>
      </w:r>
      <w:proofErr w:type="gramStart"/>
      <w:r>
        <w:t>with ”</w:t>
      </w:r>
      <w:proofErr w:type="spellStart"/>
      <w:proofErr w:type="gramEnd"/>
      <w:r>
        <w:t>wiced_mqtt</w:t>
      </w:r>
      <w:proofErr w:type="spellEnd"/>
      <w:r>
        <w:t>” while the wrapper functions start with “</w:t>
      </w:r>
      <w:proofErr w:type="spellStart"/>
      <w:r>
        <w:t>mqtt</w:t>
      </w:r>
      <w:proofErr w:type="spellEnd"/>
      <w:r>
        <w:t>”.</w:t>
      </w:r>
    </w:p>
    <w:p w:rsidR="008F28A5" w:rsidRDefault="008F28A5" w:rsidP="008F28A5">
      <w:pPr>
        <w:pStyle w:val="ListParagraph"/>
        <w:keepNext/>
        <w:numPr>
          <w:ilvl w:val="0"/>
          <w:numId w:val="2"/>
        </w:numPr>
      </w:pPr>
      <w:r>
        <w:t>What steps are required to get an MQTT connection established?</w:t>
      </w:r>
    </w:p>
    <w:p w:rsidR="00892C78" w:rsidRDefault="008F28A5" w:rsidP="008F28A5">
      <w:pPr>
        <w:pStyle w:val="ListParagraph"/>
        <w:numPr>
          <w:ilvl w:val="0"/>
          <w:numId w:val="3"/>
        </w:numPr>
      </w:pPr>
      <w:r>
        <w:t xml:space="preserve">Initialize </w:t>
      </w:r>
      <w:proofErr w:type="spellStart"/>
      <w:r>
        <w:t>wiced_mqtt_security_t</w:t>
      </w:r>
      <w:proofErr w:type="spellEnd"/>
      <w:r>
        <w:t xml:space="preserve"> with the credentials from the DCT using </w:t>
      </w:r>
      <w:proofErr w:type="spellStart"/>
      <w:r>
        <w:t>resource_get_readonly_buffer</w:t>
      </w:r>
      <w:proofErr w:type="spellEnd"/>
    </w:p>
    <w:p w:rsidR="008F28A5" w:rsidRDefault="008F28A5" w:rsidP="008F28A5">
      <w:pPr>
        <w:pStyle w:val="ListParagraph"/>
        <w:numPr>
          <w:ilvl w:val="0"/>
          <w:numId w:val="3"/>
        </w:numPr>
      </w:pPr>
      <w:r>
        <w:t xml:space="preserve">Allocate memory for the MQTT object using </w:t>
      </w:r>
      <w:proofErr w:type="spellStart"/>
      <w:r>
        <w:t>malloc</w:t>
      </w:r>
      <w:proofErr w:type="spellEnd"/>
    </w:p>
    <w:p w:rsidR="008F28A5" w:rsidRDefault="00A31E5C" w:rsidP="008F28A5">
      <w:pPr>
        <w:pStyle w:val="ListParagraph"/>
        <w:numPr>
          <w:ilvl w:val="0"/>
          <w:numId w:val="3"/>
        </w:numPr>
      </w:pPr>
      <w:r>
        <w:t xml:space="preserve">Get the IP address of the MQTT message broker using </w:t>
      </w:r>
      <w:proofErr w:type="spellStart"/>
      <w:r>
        <w:t>wiced_hostname_</w:t>
      </w:r>
      <w:proofErr w:type="gramStart"/>
      <w:r>
        <w:t>lookup</w:t>
      </w:r>
      <w:proofErr w:type="spellEnd"/>
      <w:r w:rsidR="00DF516F">
        <w:t>.</w:t>
      </w:r>
      <w:proofErr w:type="gramEnd"/>
    </w:p>
    <w:p w:rsidR="00A31E5C" w:rsidRDefault="00A31E5C" w:rsidP="008F28A5">
      <w:pPr>
        <w:pStyle w:val="ListParagraph"/>
        <w:numPr>
          <w:ilvl w:val="0"/>
          <w:numId w:val="3"/>
        </w:numPr>
      </w:pPr>
      <w:r>
        <w:t xml:space="preserve">Call </w:t>
      </w:r>
      <w:proofErr w:type="spellStart"/>
      <w:r>
        <w:t>wiced_mqtt_init</w:t>
      </w:r>
      <w:proofErr w:type="spellEnd"/>
      <w:r>
        <w:t xml:space="preserve"> to initialize.</w:t>
      </w:r>
    </w:p>
    <w:p w:rsidR="00A31E5C" w:rsidRDefault="00A31E5C" w:rsidP="008F28A5">
      <w:pPr>
        <w:pStyle w:val="ListParagraph"/>
        <w:numPr>
          <w:ilvl w:val="0"/>
          <w:numId w:val="3"/>
        </w:numPr>
      </w:pPr>
      <w:r>
        <w:t xml:space="preserve">Call </w:t>
      </w:r>
      <w:proofErr w:type="spellStart"/>
      <w:r>
        <w:t>mqtt_open_connection</w:t>
      </w:r>
      <w:proofErr w:type="spellEnd"/>
      <w:r>
        <w:t xml:space="preserve"> to open the connection.</w:t>
      </w:r>
    </w:p>
    <w:p w:rsidR="00892C78" w:rsidRDefault="00892C78" w:rsidP="00892C78">
      <w:pPr>
        <w:pStyle w:val="ListParagraph"/>
        <w:keepNext/>
        <w:numPr>
          <w:ilvl w:val="0"/>
          <w:numId w:val="2"/>
        </w:numPr>
      </w:pPr>
      <w:r>
        <w:t>What prevents a hung connection from deadlocking the publisher app?</w:t>
      </w:r>
    </w:p>
    <w:p w:rsidR="00892C78" w:rsidRDefault="00DF516F" w:rsidP="0091764D">
      <w:pPr>
        <w:ind w:left="720"/>
      </w:pPr>
      <w:r>
        <w:t xml:space="preserve">The </w:t>
      </w:r>
      <w:proofErr w:type="spellStart"/>
      <w:r>
        <w:t>wait_for_response</w:t>
      </w:r>
      <w:proofErr w:type="spellEnd"/>
      <w:r>
        <w:t xml:space="preserve"> function has a timeout parameter that is passed as a timeout to the semaphore.</w:t>
      </w:r>
    </w:p>
    <w:p w:rsidR="00892C78" w:rsidRDefault="00892C78" w:rsidP="00892C78">
      <w:pPr>
        <w:pStyle w:val="ListParagraph"/>
        <w:keepNext/>
        <w:numPr>
          <w:ilvl w:val="0"/>
          <w:numId w:val="2"/>
        </w:numPr>
      </w:pPr>
      <w:r>
        <w:t xml:space="preserve">What is the name of the flag that prevents the firmware from sending multiple button presses before </w:t>
      </w:r>
      <w:proofErr w:type="gramStart"/>
      <w:r>
        <w:t>the publish</w:t>
      </w:r>
      <w:proofErr w:type="gramEnd"/>
      <w:r>
        <w:t xml:space="preserve"> is finished?</w:t>
      </w:r>
    </w:p>
    <w:p w:rsidR="00892C78" w:rsidRDefault="007051F5" w:rsidP="0091764D">
      <w:pPr>
        <w:ind w:left="720"/>
      </w:pPr>
      <w:proofErr w:type="spellStart"/>
      <w:r w:rsidRPr="007051F5">
        <w:t>pub_in_progress</w:t>
      </w:r>
      <w:proofErr w:type="spellEnd"/>
    </w:p>
    <w:p w:rsidR="002572CC" w:rsidRDefault="002572CC" w:rsidP="002572CC">
      <w:pPr>
        <w:pStyle w:val="Heading3"/>
      </w:pPr>
      <w:r>
        <w:t>Exercise 0</w:t>
      </w:r>
      <w:r>
        <w:t>6</w:t>
      </w:r>
    </w:p>
    <w:p w:rsidR="00B16F84" w:rsidRDefault="005252BE" w:rsidP="002572CC">
      <w:pPr>
        <w:pStyle w:val="ListParagraph"/>
        <w:numPr>
          <w:ilvl w:val="0"/>
          <w:numId w:val="13"/>
        </w:numPr>
      </w:pPr>
      <w:r>
        <w:t>What is the sequence of events that changes the LED from On to Off?</w:t>
      </w:r>
    </w:p>
    <w:p w:rsidR="005252BE" w:rsidRDefault="00AA420A" w:rsidP="00C903E8">
      <w:pPr>
        <w:pStyle w:val="ListParagraph"/>
        <w:numPr>
          <w:ilvl w:val="0"/>
          <w:numId w:val="14"/>
        </w:numPr>
      </w:pPr>
      <w:r>
        <w:t xml:space="preserve">A shadow </w:t>
      </w:r>
      <w:r w:rsidRPr="00C903E8">
        <w:rPr>
          <w:i/>
        </w:rPr>
        <w:t>/update</w:t>
      </w:r>
      <w:r>
        <w:t xml:space="preserve"> message is published by the device.</w:t>
      </w:r>
      <w:r w:rsidR="00403E66">
        <w:t xml:space="preserve"> This contains a JSON message to turn off the LED.</w:t>
      </w:r>
      <w:bookmarkStart w:id="0" w:name="_GoBack"/>
      <w:bookmarkEnd w:id="0"/>
    </w:p>
    <w:p w:rsidR="00AA420A" w:rsidRDefault="00AA420A" w:rsidP="00C903E8">
      <w:pPr>
        <w:pStyle w:val="ListParagraph"/>
        <w:numPr>
          <w:ilvl w:val="0"/>
          <w:numId w:val="14"/>
        </w:numPr>
      </w:pPr>
      <w:r>
        <w:t xml:space="preserve">The document is updated and a shadow </w:t>
      </w:r>
      <w:r w:rsidRPr="00C903E8">
        <w:rPr>
          <w:i/>
        </w:rPr>
        <w:t>/update/documents</w:t>
      </w:r>
      <w:r>
        <w:t xml:space="preserve"> message is published</w:t>
      </w:r>
      <w:r w:rsidR="00403E66">
        <w:t xml:space="preserve"> by AWS</w:t>
      </w:r>
      <w:r>
        <w:t>.</w:t>
      </w:r>
    </w:p>
    <w:p w:rsidR="00AA420A" w:rsidRDefault="00AA420A" w:rsidP="00C903E8">
      <w:pPr>
        <w:pStyle w:val="ListParagraph"/>
        <w:numPr>
          <w:ilvl w:val="0"/>
          <w:numId w:val="14"/>
        </w:numPr>
      </w:pPr>
      <w:r>
        <w:t xml:space="preserve">A shadow </w:t>
      </w:r>
      <w:r w:rsidRPr="00C903E8">
        <w:rPr>
          <w:i/>
        </w:rPr>
        <w:t>/update/accepted</w:t>
      </w:r>
      <w:r>
        <w:t xml:space="preserve"> message is published by AWS.</w:t>
      </w:r>
    </w:p>
    <w:sectPr w:rsidR="00AA420A" w:rsidSect="009F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FF0D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52FB0"/>
    <w:multiLevelType w:val="hybridMultilevel"/>
    <w:tmpl w:val="3C1A1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21ED8"/>
    <w:multiLevelType w:val="hybridMultilevel"/>
    <w:tmpl w:val="F766B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5704D"/>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840EB8"/>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C281A"/>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10"/>
  </w:num>
  <w:num w:numId="5">
    <w:abstractNumId w:val="7"/>
  </w:num>
  <w:num w:numId="6">
    <w:abstractNumId w:val="4"/>
  </w:num>
  <w:num w:numId="7">
    <w:abstractNumId w:val="6"/>
  </w:num>
  <w:num w:numId="8">
    <w:abstractNumId w:val="5"/>
  </w:num>
  <w:num w:numId="9">
    <w:abstractNumId w:val="2"/>
  </w:num>
  <w:num w:numId="10">
    <w:abstractNumId w:val="9"/>
  </w:num>
  <w:num w:numId="11">
    <w:abstractNumId w:val="11"/>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2"/>
  </w:compat>
  <w:rsids>
    <w:rsidRoot w:val="001B07D2"/>
    <w:rsid w:val="000B559D"/>
    <w:rsid w:val="00125F98"/>
    <w:rsid w:val="001547C0"/>
    <w:rsid w:val="001B07D2"/>
    <w:rsid w:val="001D22D1"/>
    <w:rsid w:val="0022022D"/>
    <w:rsid w:val="002572CC"/>
    <w:rsid w:val="00361E90"/>
    <w:rsid w:val="003912D6"/>
    <w:rsid w:val="003D2C68"/>
    <w:rsid w:val="0040098B"/>
    <w:rsid w:val="00403E66"/>
    <w:rsid w:val="004B7A9C"/>
    <w:rsid w:val="005252BE"/>
    <w:rsid w:val="005F2FB7"/>
    <w:rsid w:val="00634169"/>
    <w:rsid w:val="006A4A89"/>
    <w:rsid w:val="007051F5"/>
    <w:rsid w:val="007E1E29"/>
    <w:rsid w:val="007E34D4"/>
    <w:rsid w:val="00892C78"/>
    <w:rsid w:val="008D0954"/>
    <w:rsid w:val="008F28A5"/>
    <w:rsid w:val="0091764D"/>
    <w:rsid w:val="009552C6"/>
    <w:rsid w:val="009F42F5"/>
    <w:rsid w:val="00A31E5C"/>
    <w:rsid w:val="00A81DA8"/>
    <w:rsid w:val="00AA420A"/>
    <w:rsid w:val="00B16F84"/>
    <w:rsid w:val="00B733F4"/>
    <w:rsid w:val="00C74453"/>
    <w:rsid w:val="00C903E8"/>
    <w:rsid w:val="00D10EE9"/>
    <w:rsid w:val="00D331D8"/>
    <w:rsid w:val="00D90958"/>
    <w:rsid w:val="00DF516F"/>
    <w:rsid w:val="00EF39D6"/>
    <w:rsid w:val="00F900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98155-D0D3-4E8B-9997-764DDB99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2F5"/>
  </w:style>
  <w:style w:type="paragraph" w:styleId="Heading1">
    <w:name w:val="heading 1"/>
    <w:basedOn w:val="Normal"/>
    <w:next w:val="Normal"/>
    <w:link w:val="Heading1Char"/>
    <w:uiPriority w:val="9"/>
    <w:qFormat/>
    <w:rsid w:val="001B0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2C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7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2C7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92C78"/>
    <w:pPr>
      <w:ind w:left="720"/>
      <w:contextualSpacing/>
    </w:pPr>
  </w:style>
  <w:style w:type="table" w:styleId="TableGrid">
    <w:name w:val="Table Grid"/>
    <w:basedOn w:val="TableNormal"/>
    <w:uiPriority w:val="59"/>
    <w:rsid w:val="00B733F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37</cp:revision>
  <dcterms:created xsi:type="dcterms:W3CDTF">2016-10-26T00:19:00Z</dcterms:created>
  <dcterms:modified xsi:type="dcterms:W3CDTF">2016-10-27T23:11:00Z</dcterms:modified>
</cp:coreProperties>
</file>