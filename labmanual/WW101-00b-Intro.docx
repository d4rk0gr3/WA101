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44EB6CC3" w:rsidR="007F0BE4" w:rsidRDefault="007F0BE4" w:rsidP="00ED0FED">
      <w:r>
        <w:t xml:space="preserve">After completing </w:t>
      </w:r>
      <w:r w:rsidR="000D11CC">
        <w:t>C</w:t>
      </w:r>
      <w:r>
        <w:t>hapter 0 you will understand the objectives for the Wireless Internet Connectivity for Embedded Devices (WICED) Wi</w:t>
      </w:r>
      <w:r w:rsidR="00030337">
        <w:t>-</w:t>
      </w:r>
      <w:r>
        <w:t>Fi</w:t>
      </w:r>
      <w:r w:rsidR="00030337">
        <w:t>®</w:t>
      </w:r>
      <w:r>
        <w:t xml:space="preserve"> 101</w:t>
      </w:r>
      <w:r w:rsidR="00A707D2">
        <w:t xml:space="preserve"> </w:t>
      </w:r>
      <w:proofErr w:type="gramStart"/>
      <w:r w:rsidR="00A707D2">
        <w:t>Class</w:t>
      </w:r>
      <w:proofErr w:type="gramEnd"/>
      <w:r>
        <w:t xml:space="preserve">. You should be able to explain the learning objectives, agenda, scope of the class, and format of the lab manual. </w:t>
      </w:r>
    </w:p>
    <w:p w14:paraId="3B1DB462" w14:textId="48BFC0BC" w:rsidR="007F0BE4" w:rsidRDefault="00396E27" w:rsidP="00C61F72">
      <w:pPr>
        <w:pStyle w:val="Heading2"/>
      </w:pPr>
      <w:r>
        <w:t>Time: 30</w:t>
      </w:r>
      <w:r w:rsidR="007F0BE4">
        <w:t xml:space="preserve"> Minutes</w:t>
      </w:r>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7C71BF3B"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t>
      </w:r>
      <w:r w:rsidR="0065610E">
        <w:t>Wi-Fi</w:t>
      </w:r>
      <w:r w:rsidR="000D11CC" w:rsidRPr="00195E33">
        <w:t xml:space="preserve">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bookmarkStart w:id="0" w:name="_GoBack"/>
      <w:bookmarkEnd w:id="0"/>
    </w:p>
    <w:p w14:paraId="31B9FEE3" w14:textId="5E8185DB" w:rsidR="007F0BE4" w:rsidRDefault="007F0BE4" w:rsidP="00195E33">
      <w:pPr>
        <w:pStyle w:val="ListParagraph"/>
        <w:numPr>
          <w:ilvl w:val="0"/>
          <w:numId w:val="27"/>
        </w:numPr>
      </w:pPr>
      <w:r>
        <w:t xml:space="preserve">A survey of the WICED </w:t>
      </w:r>
      <w:r w:rsidR="0065610E">
        <w:t>Wi-Fi</w:t>
      </w:r>
      <w:r w:rsidR="00EA3E6C">
        <w:t xml:space="preserve"> </w:t>
      </w:r>
      <w:r>
        <w:t>Ecosystem (</w:t>
      </w:r>
      <w:r w:rsidR="00A707D2">
        <w:t>C</w:t>
      </w:r>
      <w:r>
        <w:t xml:space="preserve">hips, </w:t>
      </w:r>
      <w:r w:rsidR="00A707D2">
        <w:t>M</w:t>
      </w:r>
      <w:r>
        <w:t xml:space="preserve">odules, </w:t>
      </w:r>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42B65DAF" w:rsidR="007F0BE4" w:rsidRDefault="007F0BE4" w:rsidP="00195E33">
      <w:pPr>
        <w:pStyle w:val="ListParagraph"/>
        <w:numPr>
          <w:ilvl w:val="0"/>
          <w:numId w:val="27"/>
        </w:numPr>
      </w:pPr>
      <w:r>
        <w:t>A survey of using the WICED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40F78CB5" w:rsidR="007F0BE4" w:rsidRDefault="007F0BE4" w:rsidP="00195E33">
      <w:pPr>
        <w:pStyle w:val="ListParagraph"/>
        <w:numPr>
          <w:ilvl w:val="0"/>
          <w:numId w:val="27"/>
        </w:numPr>
      </w:pPr>
      <w:r>
        <w:t xml:space="preserve">An introduction to </w:t>
      </w:r>
      <w:r w:rsidR="0065610E">
        <w:t>Wi-Fi</w:t>
      </w:r>
      <w:r>
        <w:t>.</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2BBDF997" w:rsidR="007F0BE4" w:rsidRDefault="008527DC" w:rsidP="00195E33">
      <w:pPr>
        <w:pStyle w:val="ListParagraph"/>
        <w:numPr>
          <w:ilvl w:val="0"/>
          <w:numId w:val="27"/>
        </w:numPr>
      </w:pPr>
      <w:r>
        <w:t xml:space="preserve">An introduction to </w:t>
      </w:r>
      <w:r w:rsidR="00EA3E6C">
        <w:t>JSON</w:t>
      </w:r>
      <w:r w:rsidR="00195E33">
        <w:t xml:space="preserve"> 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Bluemix,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28D7626A" w:rsidR="007F0BE4" w:rsidRDefault="007F0BE4" w:rsidP="00195E33">
      <w:pPr>
        <w:pStyle w:val="ListParagraph"/>
        <w:numPr>
          <w:ilvl w:val="0"/>
          <w:numId w:val="28"/>
        </w:numPr>
      </w:pPr>
      <w:r>
        <w:t>A C-programming primer.</w:t>
      </w:r>
      <w:r w:rsidR="00CD3C81">
        <w:t xml:space="preserve"> </w:t>
      </w:r>
    </w:p>
    <w:p w14:paraId="4E4D2F0F" w14:textId="21C7E957" w:rsidR="000D11CC" w:rsidRDefault="007F0BE4" w:rsidP="00195E33">
      <w:pPr>
        <w:pStyle w:val="ListParagraph"/>
        <w:numPr>
          <w:ilvl w:val="0"/>
          <w:numId w:val="28"/>
        </w:numPr>
      </w:pPr>
      <w:r>
        <w:t xml:space="preserve">A detailed examination of </w:t>
      </w:r>
      <w:r w:rsidR="0065610E">
        <w:t>Wi-Fi</w:t>
      </w:r>
      <w:r w:rsidR="000D11CC">
        <w:t xml:space="preserve"> or RF Parameters</w:t>
      </w:r>
      <w:r w:rsidR="00195E33">
        <w:t>.</w:t>
      </w:r>
    </w:p>
    <w:p w14:paraId="106C9731" w14:textId="3E971DCD" w:rsidR="007F0BE4" w:rsidRDefault="000D11CC" w:rsidP="00195E33">
      <w:pPr>
        <w:pStyle w:val="ListParagraph"/>
        <w:numPr>
          <w:ilvl w:val="0"/>
          <w:numId w:val="28"/>
        </w:numPr>
      </w:pPr>
      <w:r>
        <w:t xml:space="preserve">A class on using WICED Chip-on-board (unless you are a very </w:t>
      </w:r>
      <w:r w:rsidR="00A44DAF">
        <w:t>special</w:t>
      </w:r>
      <w:r>
        <w:t xml:space="preserve">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3AD70144" w:rsidR="000D11CC" w:rsidRDefault="000D11CC" w:rsidP="00195E33">
      <w:pPr>
        <w:pStyle w:val="ListParagraph"/>
        <w:numPr>
          <w:ilvl w:val="0"/>
          <w:numId w:val="28"/>
        </w:numPr>
      </w:pPr>
      <w:r>
        <w:t xml:space="preserve">A discussion of how to pick the correct </w:t>
      </w:r>
      <w:r w:rsidR="0065610E">
        <w:t>Wi-Fi</w:t>
      </w:r>
      <w:r>
        <w:t xml:space="preserve">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CAF96D9" w:rsidR="00653120" w:rsidRDefault="007F0BE4" w:rsidP="00195E33">
      <w:pPr>
        <w:pStyle w:val="ListParagraph"/>
        <w:numPr>
          <w:ilvl w:val="0"/>
          <w:numId w:val="28"/>
        </w:numPr>
      </w:pPr>
      <w:r>
        <w:t xml:space="preserve">A tutorial of </w:t>
      </w:r>
      <w:r w:rsidR="00A75DA7">
        <w:t xml:space="preserve">the </w:t>
      </w:r>
      <w:r>
        <w:t>advanced uses of WICED</w:t>
      </w:r>
      <w:r w:rsidR="00065A21">
        <w:t xml:space="preserve"> (Streaming Audio, Bluetooth/</w:t>
      </w:r>
      <w:r w:rsidR="0065610E">
        <w:t>Wi-Fi</w:t>
      </w:r>
      <w:r>
        <w:t xml:space="preserve"> </w:t>
      </w:r>
      <w:r w:rsidR="00A707D2">
        <w:t>Combos, TCP/IP Bridging/Routing</w:t>
      </w:r>
      <w:r w:rsidR="00A75DA7">
        <w:t xml:space="preserve">, </w:t>
      </w:r>
      <w:r w:rsidR="0065610E">
        <w:t>Wi-Fi</w:t>
      </w:r>
      <w:r w:rsidR="00A21914">
        <w:t xml:space="preserve">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29792236" w:rsidR="00AC1AD4" w:rsidRPr="006B1446" w:rsidRDefault="00ED4CEA" w:rsidP="00AC1AD4">
            <w:pPr>
              <w:jc w:val="center"/>
              <w:rPr>
                <w:sz w:val="16"/>
              </w:rPr>
            </w:pPr>
            <w:r>
              <w:rPr>
                <w:sz w:val="16"/>
              </w:rPr>
              <w:t>8:00 – 9:00</w:t>
            </w:r>
          </w:p>
        </w:tc>
        <w:tc>
          <w:tcPr>
            <w:tcW w:w="885" w:type="dxa"/>
            <w:tcBorders>
              <w:top w:val="single" w:sz="18" w:space="0" w:color="auto"/>
            </w:tcBorders>
          </w:tcPr>
          <w:p w14:paraId="3CF4099D" w14:textId="09748B20" w:rsidR="00AC1AD4" w:rsidRPr="006B1446" w:rsidRDefault="00ED4CEA" w:rsidP="00AC1AD4">
            <w:pPr>
              <w:jc w:val="center"/>
              <w:rPr>
                <w:sz w:val="16"/>
              </w:rPr>
            </w:pPr>
            <w:r>
              <w:rPr>
                <w:sz w:val="16"/>
              </w:rPr>
              <w:t>1:00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45E60BD4" w:rsidR="009B5D3E" w:rsidRPr="006B1446" w:rsidRDefault="00ED4CEA" w:rsidP="00AC1AD4">
            <w:pPr>
              <w:jc w:val="center"/>
              <w:rPr>
                <w:sz w:val="16"/>
              </w:rPr>
            </w:pPr>
            <w:r>
              <w:rPr>
                <w:sz w:val="16"/>
              </w:rPr>
              <w:t>9:00 – 9:30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223BBBE2" w:rsidR="009B5D3E" w:rsidRPr="006B1446" w:rsidRDefault="009B5D3E" w:rsidP="00AC1AD4">
            <w:pPr>
              <w:rPr>
                <w:sz w:val="16"/>
              </w:rPr>
            </w:pPr>
            <w:r w:rsidRPr="006B1446">
              <w:rPr>
                <w:sz w:val="16"/>
              </w:rPr>
              <w:t xml:space="preserve">A tour of the WICED </w:t>
            </w:r>
            <w:r w:rsidR="0065610E">
              <w:rPr>
                <w:sz w:val="16"/>
              </w:rPr>
              <w:t>Wi-Fi</w:t>
            </w:r>
            <w:r w:rsidRPr="006B1446">
              <w:rPr>
                <w:sz w:val="16"/>
              </w:rPr>
              <w:t xml:space="preserve"> SDK, </w:t>
            </w:r>
            <w:r w:rsidR="0065610E">
              <w:rPr>
                <w:sz w:val="16"/>
              </w:rPr>
              <w:t>Wi-Fi</w:t>
            </w:r>
            <w:r w:rsidRPr="006B1446">
              <w:rPr>
                <w:sz w:val="16"/>
              </w:rPr>
              <w:t xml:space="preserve">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6E0B8A2C" w:rsidR="009B5D3E" w:rsidRPr="006B1446" w:rsidRDefault="00ED4CEA" w:rsidP="00AC1AD4">
            <w:pPr>
              <w:jc w:val="center"/>
              <w:rPr>
                <w:sz w:val="16"/>
              </w:rPr>
            </w:pPr>
            <w:r>
              <w:rPr>
                <w:sz w:val="16"/>
              </w:rPr>
              <w:t>9:30 – 10:00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6A228639" w:rsidR="009B5D3E" w:rsidRPr="006B1446" w:rsidRDefault="00ED4CEA" w:rsidP="00AC1AD4">
            <w:pPr>
              <w:jc w:val="center"/>
              <w:rPr>
                <w:sz w:val="16"/>
              </w:rPr>
            </w:pPr>
            <w:r>
              <w:rPr>
                <w:sz w:val="16"/>
              </w:rPr>
              <w:t>10:00 – 10:30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20166E9A" w:rsidR="009B5D3E" w:rsidRPr="006B1446" w:rsidRDefault="00ED4CEA" w:rsidP="00AC1AD4">
            <w:pPr>
              <w:jc w:val="center"/>
              <w:rPr>
                <w:sz w:val="16"/>
              </w:rPr>
            </w:pPr>
            <w:r>
              <w:rPr>
                <w:sz w:val="16"/>
              </w:rPr>
              <w:t>10:30 – 12:00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3F5158BB" w:rsidR="009B5D3E" w:rsidRPr="006B1446" w:rsidRDefault="00ED4CEA" w:rsidP="00AC1AD4">
            <w:pPr>
              <w:jc w:val="center"/>
              <w:rPr>
                <w:sz w:val="16"/>
              </w:rPr>
            </w:pPr>
            <w:r>
              <w:rPr>
                <w:sz w:val="16"/>
              </w:rPr>
              <w:t>10:00 – 12:30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06329F0C" w:rsidR="009B5D3E" w:rsidRPr="006B1446" w:rsidRDefault="00ED4CEA" w:rsidP="00AC1AD4">
            <w:pPr>
              <w:jc w:val="center"/>
              <w:rPr>
                <w:sz w:val="16"/>
              </w:rPr>
            </w:pPr>
            <w:r>
              <w:rPr>
                <w:sz w:val="16"/>
              </w:rPr>
              <w:t>12:30 – 2:00</w:t>
            </w:r>
          </w:p>
        </w:tc>
        <w:tc>
          <w:tcPr>
            <w:tcW w:w="885" w:type="dxa"/>
          </w:tcPr>
          <w:p w14:paraId="281F4979" w14:textId="58F71F29" w:rsidR="009B5D3E" w:rsidRPr="006B1446" w:rsidRDefault="00D9460A" w:rsidP="00AC1AD4">
            <w:pPr>
              <w:jc w:val="center"/>
              <w:rPr>
                <w:sz w:val="16"/>
              </w:rPr>
            </w:pPr>
            <w:r>
              <w:rPr>
                <w:sz w:val="16"/>
              </w:rPr>
              <w:t>1:30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4C358F80" w:rsidR="009B5D3E" w:rsidRPr="006B1446" w:rsidRDefault="00ED4CEA" w:rsidP="00AC1AD4">
            <w:pPr>
              <w:jc w:val="center"/>
              <w:rPr>
                <w:sz w:val="16"/>
              </w:rPr>
            </w:pPr>
            <w:r>
              <w:rPr>
                <w:sz w:val="16"/>
              </w:rPr>
              <w:t>2:00 – 2:00</w:t>
            </w:r>
          </w:p>
        </w:tc>
        <w:tc>
          <w:tcPr>
            <w:tcW w:w="885" w:type="dxa"/>
          </w:tcPr>
          <w:p w14:paraId="1F044535" w14:textId="6FC1ACF4" w:rsidR="009B5D3E" w:rsidRPr="006B1446" w:rsidRDefault="009B5D3E" w:rsidP="00AC1AD4">
            <w:pPr>
              <w:jc w:val="center"/>
              <w:rPr>
                <w:sz w:val="16"/>
              </w:rPr>
            </w:pPr>
            <w:r w:rsidRPr="006B1446">
              <w:rPr>
                <w:sz w:val="16"/>
              </w:rPr>
              <w:t>0:00</w:t>
            </w:r>
          </w:p>
        </w:tc>
        <w:tc>
          <w:tcPr>
            <w:tcW w:w="1363" w:type="dxa"/>
            <w:vMerge w:val="restart"/>
          </w:tcPr>
          <w:p w14:paraId="2ACE0CB3" w14:textId="1701A75C" w:rsidR="009B5D3E" w:rsidRPr="006B1446" w:rsidRDefault="009B5D3E" w:rsidP="00AC1AD4">
            <w:pPr>
              <w:rPr>
                <w:sz w:val="16"/>
              </w:rPr>
            </w:pPr>
            <w:r w:rsidRPr="006B1446">
              <w:rPr>
                <w:sz w:val="16"/>
              </w:rPr>
              <w:t>04-Library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4E79624E" w:rsidR="009B5D3E" w:rsidRPr="006B1446" w:rsidRDefault="00ED4CEA" w:rsidP="00AC1AD4">
            <w:pPr>
              <w:jc w:val="center"/>
              <w:rPr>
                <w:sz w:val="16"/>
              </w:rPr>
            </w:pPr>
            <w:r>
              <w:rPr>
                <w:sz w:val="16"/>
              </w:rPr>
              <w:t>2:00 – 2:00</w:t>
            </w:r>
          </w:p>
        </w:tc>
        <w:tc>
          <w:tcPr>
            <w:tcW w:w="885" w:type="dxa"/>
          </w:tcPr>
          <w:p w14:paraId="7F45AD5A" w14:textId="74150B6B" w:rsidR="009B5D3E" w:rsidRPr="006B1446" w:rsidRDefault="009B5D3E" w:rsidP="00AC1AD4">
            <w:pPr>
              <w:jc w:val="center"/>
              <w:rPr>
                <w:sz w:val="16"/>
              </w:rPr>
            </w:pPr>
            <w:r w:rsidRPr="006B1446">
              <w:rPr>
                <w:sz w:val="16"/>
              </w:rPr>
              <w:t>0:00</w:t>
            </w:r>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9B5D3E" w14:paraId="66DB6C4D" w14:textId="77777777" w:rsidTr="00AC1AD4">
        <w:tc>
          <w:tcPr>
            <w:tcW w:w="553" w:type="dxa"/>
          </w:tcPr>
          <w:p w14:paraId="7ED288BE" w14:textId="774E4896" w:rsidR="009B5D3E" w:rsidRPr="006B1446" w:rsidRDefault="009B5D3E" w:rsidP="00AC1AD4">
            <w:pPr>
              <w:jc w:val="center"/>
              <w:rPr>
                <w:sz w:val="16"/>
              </w:rPr>
            </w:pPr>
            <w:r w:rsidRPr="006B1446">
              <w:rPr>
                <w:sz w:val="16"/>
              </w:rPr>
              <w:t>1</w:t>
            </w:r>
          </w:p>
        </w:tc>
        <w:tc>
          <w:tcPr>
            <w:tcW w:w="1183" w:type="dxa"/>
          </w:tcPr>
          <w:p w14:paraId="4FE52F74" w14:textId="5F1D820F" w:rsidR="009B5D3E" w:rsidRPr="006B1446" w:rsidRDefault="00ED4CEA" w:rsidP="00AC1AD4">
            <w:pPr>
              <w:jc w:val="center"/>
              <w:rPr>
                <w:sz w:val="16"/>
              </w:rPr>
            </w:pPr>
            <w:r>
              <w:rPr>
                <w:sz w:val="16"/>
              </w:rPr>
              <w:t>2:00 – 2:30</w:t>
            </w:r>
          </w:p>
        </w:tc>
        <w:tc>
          <w:tcPr>
            <w:tcW w:w="885" w:type="dxa"/>
          </w:tcPr>
          <w:p w14:paraId="519638F8" w14:textId="6663EE99" w:rsidR="009B5D3E" w:rsidRPr="006B1446" w:rsidRDefault="009B5D3E" w:rsidP="00AC1AD4">
            <w:pPr>
              <w:jc w:val="center"/>
              <w:rPr>
                <w:sz w:val="16"/>
              </w:rPr>
            </w:pPr>
            <w:r w:rsidRPr="006B1446">
              <w:rPr>
                <w:sz w:val="16"/>
              </w:rPr>
              <w:t>0:30</w:t>
            </w:r>
          </w:p>
        </w:tc>
        <w:tc>
          <w:tcPr>
            <w:tcW w:w="1363" w:type="dxa"/>
            <w:vMerge w:val="restart"/>
          </w:tcPr>
          <w:p w14:paraId="575F55E7" w14:textId="6606A2BA" w:rsidR="009B5D3E" w:rsidRPr="006B1446" w:rsidRDefault="009B5D3E" w:rsidP="00FF3B0B">
            <w:pPr>
              <w:tabs>
                <w:tab w:val="left" w:pos="945"/>
              </w:tabs>
              <w:rPr>
                <w:sz w:val="16"/>
              </w:rPr>
            </w:pPr>
            <w:r w:rsidRPr="006B1446">
              <w:rPr>
                <w:sz w:val="16"/>
              </w:rPr>
              <w:t>05-</w:t>
            </w:r>
            <w:r w:rsidR="0065610E">
              <w:rPr>
                <w:sz w:val="16"/>
              </w:rPr>
              <w:t>Wi-Fi</w:t>
            </w:r>
            <w:r>
              <w:rPr>
                <w:sz w:val="16"/>
              </w:rPr>
              <w:tab/>
            </w:r>
          </w:p>
        </w:tc>
        <w:tc>
          <w:tcPr>
            <w:tcW w:w="1109" w:type="dxa"/>
          </w:tcPr>
          <w:p w14:paraId="7F6F6F62" w14:textId="1388A2E0" w:rsidR="009B5D3E" w:rsidRPr="006B1446" w:rsidRDefault="009B5D3E" w:rsidP="00AC1AD4">
            <w:pPr>
              <w:rPr>
                <w:sz w:val="16"/>
              </w:rPr>
            </w:pPr>
            <w:r w:rsidRPr="006B1446">
              <w:rPr>
                <w:sz w:val="16"/>
              </w:rPr>
              <w:t>Lecture</w:t>
            </w:r>
          </w:p>
        </w:tc>
        <w:tc>
          <w:tcPr>
            <w:tcW w:w="4349" w:type="dxa"/>
            <w:vMerge w:val="restart"/>
          </w:tcPr>
          <w:p w14:paraId="49B84E10" w14:textId="63FBEB81" w:rsidR="009B5D3E" w:rsidRPr="006B1446" w:rsidRDefault="009B5D3E" w:rsidP="00AC1AD4">
            <w:pPr>
              <w:rPr>
                <w:sz w:val="16"/>
              </w:rPr>
            </w:pPr>
            <w:r w:rsidRPr="006B1446">
              <w:rPr>
                <w:sz w:val="16"/>
              </w:rPr>
              <w:t xml:space="preserve">How to connect to and interact with </w:t>
            </w:r>
            <w:r w:rsidR="0065610E">
              <w:rPr>
                <w:sz w:val="16"/>
              </w:rPr>
              <w:t>Wi-Fi</w:t>
            </w:r>
            <w:r w:rsidRPr="006B1446">
              <w:rPr>
                <w:sz w:val="16"/>
              </w:rPr>
              <w:t xml:space="preserve"> access points.</w:t>
            </w:r>
          </w:p>
        </w:tc>
      </w:tr>
      <w:tr w:rsidR="009B5D3E" w14:paraId="354396C9" w14:textId="77777777" w:rsidTr="00AC1AD4">
        <w:tc>
          <w:tcPr>
            <w:tcW w:w="553" w:type="dxa"/>
          </w:tcPr>
          <w:p w14:paraId="193BF221" w14:textId="11438F37" w:rsidR="009B5D3E" w:rsidRPr="006B1446" w:rsidRDefault="009B5D3E" w:rsidP="00AC1AD4">
            <w:pPr>
              <w:jc w:val="center"/>
              <w:rPr>
                <w:sz w:val="16"/>
              </w:rPr>
            </w:pPr>
            <w:r w:rsidRPr="006B1446">
              <w:rPr>
                <w:sz w:val="16"/>
              </w:rPr>
              <w:t>1</w:t>
            </w:r>
          </w:p>
        </w:tc>
        <w:tc>
          <w:tcPr>
            <w:tcW w:w="1183" w:type="dxa"/>
          </w:tcPr>
          <w:p w14:paraId="4E9E6273" w14:textId="3C770167" w:rsidR="009B5D3E" w:rsidRPr="006B1446" w:rsidRDefault="00ED4CEA" w:rsidP="00AC1AD4">
            <w:pPr>
              <w:jc w:val="center"/>
              <w:rPr>
                <w:sz w:val="16"/>
              </w:rPr>
            </w:pPr>
            <w:r>
              <w:rPr>
                <w:sz w:val="16"/>
              </w:rPr>
              <w:t>2:30 – 3:30</w:t>
            </w:r>
          </w:p>
        </w:tc>
        <w:tc>
          <w:tcPr>
            <w:tcW w:w="885" w:type="dxa"/>
          </w:tcPr>
          <w:p w14:paraId="2A7EAA50" w14:textId="22C53E9F" w:rsidR="009B5D3E" w:rsidRPr="006B1446" w:rsidRDefault="009B5D3E" w:rsidP="00AC1AD4">
            <w:pPr>
              <w:jc w:val="center"/>
              <w:rPr>
                <w:sz w:val="16"/>
              </w:rPr>
            </w:pPr>
            <w:r w:rsidRPr="006B1446">
              <w:rPr>
                <w:sz w:val="16"/>
              </w:rPr>
              <w:t>1:00</w:t>
            </w:r>
          </w:p>
        </w:tc>
        <w:tc>
          <w:tcPr>
            <w:tcW w:w="1363" w:type="dxa"/>
            <w:vMerge/>
          </w:tcPr>
          <w:p w14:paraId="3297622D" w14:textId="77777777" w:rsidR="009B5D3E" w:rsidRPr="006B1446" w:rsidRDefault="009B5D3E" w:rsidP="00AC1AD4">
            <w:pPr>
              <w:rPr>
                <w:sz w:val="16"/>
              </w:rPr>
            </w:pPr>
          </w:p>
        </w:tc>
        <w:tc>
          <w:tcPr>
            <w:tcW w:w="1109" w:type="dxa"/>
          </w:tcPr>
          <w:p w14:paraId="749E24B2" w14:textId="7BDD1DF3" w:rsidR="009B5D3E" w:rsidRPr="006B1446" w:rsidRDefault="009B5D3E" w:rsidP="00AC1AD4">
            <w:pPr>
              <w:rPr>
                <w:sz w:val="16"/>
              </w:rPr>
            </w:pPr>
            <w:r w:rsidRPr="006B1446">
              <w:rPr>
                <w:sz w:val="16"/>
              </w:rPr>
              <w:t>Lab</w:t>
            </w:r>
          </w:p>
        </w:tc>
        <w:tc>
          <w:tcPr>
            <w:tcW w:w="4349" w:type="dxa"/>
            <w:vMerge/>
          </w:tcPr>
          <w:p w14:paraId="5AED1278" w14:textId="7110F517" w:rsidR="009B5D3E" w:rsidRPr="006B1446" w:rsidRDefault="009B5D3E" w:rsidP="00AC1AD4">
            <w:pPr>
              <w:rPr>
                <w:sz w:val="16"/>
              </w:rPr>
            </w:pPr>
          </w:p>
        </w:tc>
      </w:tr>
      <w:tr w:rsidR="009B5D3E" w14:paraId="3A1B9D3E" w14:textId="77777777" w:rsidTr="00AC1AD4">
        <w:tc>
          <w:tcPr>
            <w:tcW w:w="553" w:type="dxa"/>
          </w:tcPr>
          <w:p w14:paraId="31A078CC" w14:textId="67D9FA09" w:rsidR="009B5D3E" w:rsidRPr="006B1446" w:rsidRDefault="009B5D3E" w:rsidP="00AC1AD4">
            <w:pPr>
              <w:jc w:val="center"/>
              <w:rPr>
                <w:sz w:val="16"/>
              </w:rPr>
            </w:pPr>
            <w:r w:rsidRPr="006B1446">
              <w:rPr>
                <w:sz w:val="16"/>
              </w:rPr>
              <w:t>1</w:t>
            </w:r>
          </w:p>
        </w:tc>
        <w:tc>
          <w:tcPr>
            <w:tcW w:w="1183" w:type="dxa"/>
          </w:tcPr>
          <w:p w14:paraId="702D7505" w14:textId="06B56ABB" w:rsidR="009B5D3E" w:rsidRPr="006B1446" w:rsidRDefault="00ED4CEA" w:rsidP="00AC1AD4">
            <w:pPr>
              <w:jc w:val="center"/>
              <w:rPr>
                <w:sz w:val="16"/>
              </w:rPr>
            </w:pPr>
            <w:r>
              <w:rPr>
                <w:sz w:val="16"/>
              </w:rPr>
              <w:t>3:30 – 4:00</w:t>
            </w:r>
          </w:p>
        </w:tc>
        <w:tc>
          <w:tcPr>
            <w:tcW w:w="885" w:type="dxa"/>
          </w:tcPr>
          <w:p w14:paraId="56B5ACB5" w14:textId="040027D7" w:rsidR="009B5D3E" w:rsidRPr="006B1446" w:rsidRDefault="009B5D3E" w:rsidP="00AC1AD4">
            <w:pPr>
              <w:jc w:val="center"/>
              <w:rPr>
                <w:sz w:val="16"/>
              </w:rPr>
            </w:pPr>
            <w:r w:rsidRPr="006B1446">
              <w:rPr>
                <w:sz w:val="16"/>
              </w:rPr>
              <w:t>0:30</w:t>
            </w:r>
          </w:p>
        </w:tc>
        <w:tc>
          <w:tcPr>
            <w:tcW w:w="1363" w:type="dxa"/>
            <w:vMerge w:val="restart"/>
          </w:tcPr>
          <w:p w14:paraId="0964F065" w14:textId="6CD2E46B" w:rsidR="009B5D3E" w:rsidRPr="006B1446" w:rsidRDefault="009B5D3E" w:rsidP="00AC1AD4">
            <w:pPr>
              <w:rPr>
                <w:sz w:val="16"/>
              </w:rPr>
            </w:pPr>
            <w:r w:rsidRPr="006B1446">
              <w:rPr>
                <w:sz w:val="16"/>
              </w:rPr>
              <w:t>06-Sockets-TLS</w:t>
            </w:r>
          </w:p>
        </w:tc>
        <w:tc>
          <w:tcPr>
            <w:tcW w:w="1109" w:type="dxa"/>
          </w:tcPr>
          <w:p w14:paraId="006711DC" w14:textId="7191C17F" w:rsidR="009B5D3E" w:rsidRPr="006B1446" w:rsidRDefault="009B5D3E" w:rsidP="00AC1AD4">
            <w:pPr>
              <w:rPr>
                <w:sz w:val="16"/>
              </w:rPr>
            </w:pPr>
            <w:r w:rsidRPr="006B1446">
              <w:rPr>
                <w:sz w:val="16"/>
              </w:rPr>
              <w:t>Lecture</w:t>
            </w:r>
          </w:p>
        </w:tc>
        <w:tc>
          <w:tcPr>
            <w:tcW w:w="4349" w:type="dxa"/>
            <w:vMerge w:val="restart"/>
          </w:tcPr>
          <w:p w14:paraId="60FFFB22" w14:textId="71F2C463" w:rsidR="009B5D3E" w:rsidRPr="006B1446" w:rsidRDefault="009B5D3E" w:rsidP="00AC1AD4">
            <w:pPr>
              <w:rPr>
                <w:sz w:val="16"/>
              </w:rPr>
            </w:pPr>
            <w:r w:rsidRPr="006B1446">
              <w:rPr>
                <w:sz w:val="16"/>
              </w:rPr>
              <w:t>Establishing (secure) communication using TCP/IP Sockets</w:t>
            </w:r>
          </w:p>
        </w:tc>
      </w:tr>
      <w:tr w:rsidR="009B5D3E" w14:paraId="4126AC00" w14:textId="77777777" w:rsidTr="00AC1AD4">
        <w:tc>
          <w:tcPr>
            <w:tcW w:w="553" w:type="dxa"/>
            <w:tcBorders>
              <w:bottom w:val="single" w:sz="18" w:space="0" w:color="auto"/>
            </w:tcBorders>
          </w:tcPr>
          <w:p w14:paraId="607E34D5" w14:textId="305A08EE" w:rsidR="009B5D3E" w:rsidRPr="006B1446" w:rsidRDefault="009B5D3E" w:rsidP="00AC1AD4">
            <w:pPr>
              <w:jc w:val="center"/>
              <w:rPr>
                <w:sz w:val="16"/>
              </w:rPr>
            </w:pPr>
            <w:r w:rsidRPr="006B1446">
              <w:rPr>
                <w:sz w:val="16"/>
              </w:rPr>
              <w:t>1</w:t>
            </w:r>
          </w:p>
        </w:tc>
        <w:tc>
          <w:tcPr>
            <w:tcW w:w="1183" w:type="dxa"/>
            <w:tcBorders>
              <w:bottom w:val="single" w:sz="18" w:space="0" w:color="auto"/>
            </w:tcBorders>
          </w:tcPr>
          <w:p w14:paraId="462615B4" w14:textId="7143B90F" w:rsidR="009B5D3E" w:rsidRPr="006B1446" w:rsidRDefault="00ED4CEA" w:rsidP="00AC1AD4">
            <w:pPr>
              <w:jc w:val="center"/>
              <w:rPr>
                <w:sz w:val="16"/>
              </w:rPr>
            </w:pPr>
            <w:r>
              <w:rPr>
                <w:sz w:val="16"/>
              </w:rPr>
              <w:t>4:00 – 5:30</w:t>
            </w:r>
          </w:p>
        </w:tc>
        <w:tc>
          <w:tcPr>
            <w:tcW w:w="885" w:type="dxa"/>
            <w:tcBorders>
              <w:bottom w:val="single" w:sz="18" w:space="0" w:color="auto"/>
            </w:tcBorders>
          </w:tcPr>
          <w:p w14:paraId="6F33C5EA" w14:textId="150520ED" w:rsidR="009B5D3E" w:rsidRPr="006B1446" w:rsidRDefault="009B5D3E" w:rsidP="00AC1AD4">
            <w:pPr>
              <w:jc w:val="center"/>
              <w:rPr>
                <w:sz w:val="16"/>
              </w:rPr>
            </w:pPr>
            <w:r w:rsidRPr="006B1446">
              <w:rPr>
                <w:sz w:val="16"/>
              </w:rPr>
              <w:t>1:30</w:t>
            </w:r>
          </w:p>
        </w:tc>
        <w:tc>
          <w:tcPr>
            <w:tcW w:w="1363" w:type="dxa"/>
            <w:vMerge/>
            <w:tcBorders>
              <w:bottom w:val="single" w:sz="18" w:space="0" w:color="auto"/>
            </w:tcBorders>
          </w:tcPr>
          <w:p w14:paraId="5A43AA94" w14:textId="77777777" w:rsidR="009B5D3E" w:rsidRPr="006B1446" w:rsidRDefault="009B5D3E" w:rsidP="00AC1AD4">
            <w:pPr>
              <w:rPr>
                <w:sz w:val="16"/>
              </w:rPr>
            </w:pPr>
          </w:p>
        </w:tc>
        <w:tc>
          <w:tcPr>
            <w:tcW w:w="1109" w:type="dxa"/>
            <w:tcBorders>
              <w:bottom w:val="single" w:sz="18" w:space="0" w:color="auto"/>
            </w:tcBorders>
          </w:tcPr>
          <w:p w14:paraId="70F3E072" w14:textId="7FB9233D" w:rsidR="009B5D3E" w:rsidRPr="006B1446" w:rsidRDefault="009B5D3E" w:rsidP="00AC1AD4">
            <w:pPr>
              <w:rPr>
                <w:sz w:val="16"/>
              </w:rPr>
            </w:pPr>
            <w:r w:rsidRPr="006B1446">
              <w:rPr>
                <w:sz w:val="16"/>
              </w:rPr>
              <w:t>Lab</w:t>
            </w:r>
          </w:p>
        </w:tc>
        <w:tc>
          <w:tcPr>
            <w:tcW w:w="4349" w:type="dxa"/>
            <w:vMerge/>
            <w:tcBorders>
              <w:bottom w:val="single" w:sz="18" w:space="0" w:color="auto"/>
            </w:tcBorders>
          </w:tcPr>
          <w:p w14:paraId="0742CA49" w14:textId="0D24DD1F" w:rsidR="009B5D3E" w:rsidRPr="006B1446" w:rsidRDefault="009B5D3E" w:rsidP="00AC1AD4">
            <w:pPr>
              <w:rPr>
                <w:sz w:val="16"/>
              </w:rPr>
            </w:pPr>
          </w:p>
        </w:tc>
      </w:tr>
      <w:tr w:rsidR="00C74A76" w14:paraId="41AC6F99" w14:textId="77777777" w:rsidTr="00AC1AD4">
        <w:tc>
          <w:tcPr>
            <w:tcW w:w="553" w:type="dxa"/>
            <w:tcBorders>
              <w:top w:val="single" w:sz="18" w:space="0" w:color="auto"/>
            </w:tcBorders>
          </w:tcPr>
          <w:p w14:paraId="5BD51238" w14:textId="09156E40" w:rsidR="00C74A76" w:rsidRPr="006B1446" w:rsidRDefault="00C74A76" w:rsidP="00AC1AD4">
            <w:pPr>
              <w:jc w:val="center"/>
              <w:rPr>
                <w:sz w:val="16"/>
              </w:rPr>
            </w:pPr>
            <w:r w:rsidRPr="006B1446">
              <w:rPr>
                <w:sz w:val="16"/>
              </w:rPr>
              <w:t>2</w:t>
            </w:r>
          </w:p>
        </w:tc>
        <w:tc>
          <w:tcPr>
            <w:tcW w:w="1183" w:type="dxa"/>
            <w:tcBorders>
              <w:top w:val="single" w:sz="18" w:space="0" w:color="auto"/>
            </w:tcBorders>
          </w:tcPr>
          <w:p w14:paraId="6442B528" w14:textId="6B0D47B0" w:rsidR="00C74A76" w:rsidRPr="006B1446" w:rsidRDefault="00C74A76" w:rsidP="00AC1AD4">
            <w:pPr>
              <w:jc w:val="center"/>
              <w:rPr>
                <w:sz w:val="16"/>
              </w:rPr>
            </w:pPr>
            <w:r>
              <w:rPr>
                <w:sz w:val="16"/>
              </w:rPr>
              <w:t>8:00 – 8:30</w:t>
            </w:r>
          </w:p>
        </w:tc>
        <w:tc>
          <w:tcPr>
            <w:tcW w:w="885" w:type="dxa"/>
            <w:tcBorders>
              <w:top w:val="single" w:sz="18" w:space="0" w:color="auto"/>
            </w:tcBorders>
          </w:tcPr>
          <w:p w14:paraId="210824B7" w14:textId="00CCD1F5" w:rsidR="00C74A76" w:rsidRPr="006B1446" w:rsidRDefault="00C74A76" w:rsidP="00AC1AD4">
            <w:pPr>
              <w:jc w:val="center"/>
              <w:rPr>
                <w:sz w:val="16"/>
              </w:rPr>
            </w:pPr>
            <w:r w:rsidRPr="006B1446">
              <w:rPr>
                <w:sz w:val="16"/>
              </w:rPr>
              <w:t>0:30</w:t>
            </w:r>
          </w:p>
        </w:tc>
        <w:tc>
          <w:tcPr>
            <w:tcW w:w="1363" w:type="dxa"/>
            <w:vMerge w:val="restart"/>
            <w:tcBorders>
              <w:top w:val="single" w:sz="18" w:space="0" w:color="auto"/>
            </w:tcBorders>
          </w:tcPr>
          <w:p w14:paraId="7C89CFF8" w14:textId="77777777" w:rsidR="00C74A76" w:rsidRPr="006B1446" w:rsidRDefault="00C74A76" w:rsidP="00AC1AD4">
            <w:pPr>
              <w:rPr>
                <w:sz w:val="16"/>
              </w:rPr>
            </w:pPr>
            <w:r w:rsidRPr="006B1446">
              <w:rPr>
                <w:sz w:val="16"/>
              </w:rPr>
              <w:t>07a-Cloud</w:t>
            </w:r>
          </w:p>
          <w:p w14:paraId="4DFC6430" w14:textId="77777777" w:rsidR="00C74A76" w:rsidRPr="006B1446" w:rsidRDefault="00C74A76" w:rsidP="00AC1AD4">
            <w:pPr>
              <w:rPr>
                <w:sz w:val="16"/>
              </w:rPr>
            </w:pPr>
            <w:r w:rsidRPr="006B1446">
              <w:rPr>
                <w:sz w:val="16"/>
              </w:rPr>
              <w:t>07b-MQTT-AWS</w:t>
            </w:r>
          </w:p>
          <w:p w14:paraId="669C7275" w14:textId="77777777" w:rsidR="00C74A76" w:rsidRPr="006B1446" w:rsidRDefault="00C74A76" w:rsidP="00AC1AD4">
            <w:pPr>
              <w:rPr>
                <w:sz w:val="16"/>
              </w:rPr>
            </w:pPr>
            <w:r w:rsidRPr="006B1446">
              <w:rPr>
                <w:sz w:val="16"/>
              </w:rPr>
              <w:t>07c-HTTP</w:t>
            </w:r>
          </w:p>
          <w:p w14:paraId="1ADFD75C" w14:textId="77777777" w:rsidR="00C74A76" w:rsidRPr="006B1446" w:rsidRDefault="00C74A76" w:rsidP="00AC1AD4">
            <w:pPr>
              <w:rPr>
                <w:sz w:val="16"/>
              </w:rPr>
            </w:pPr>
            <w:r w:rsidRPr="006B1446">
              <w:rPr>
                <w:sz w:val="16"/>
              </w:rPr>
              <w:t>07d-AMQP</w:t>
            </w:r>
          </w:p>
          <w:p w14:paraId="46D48E1D" w14:textId="1855AAA2" w:rsidR="00C74A76" w:rsidRPr="006B1446" w:rsidRDefault="00C74A76" w:rsidP="00AC1AD4">
            <w:pPr>
              <w:rPr>
                <w:sz w:val="16"/>
              </w:rPr>
            </w:pPr>
            <w:r w:rsidRPr="006B1446">
              <w:rPr>
                <w:sz w:val="16"/>
              </w:rPr>
              <w:t>07e-COAP</w:t>
            </w:r>
          </w:p>
        </w:tc>
        <w:tc>
          <w:tcPr>
            <w:tcW w:w="1109" w:type="dxa"/>
            <w:tcBorders>
              <w:top w:val="single" w:sz="18" w:space="0" w:color="auto"/>
            </w:tcBorders>
          </w:tcPr>
          <w:p w14:paraId="635CBF9B" w14:textId="297FC3E6" w:rsidR="00C74A76" w:rsidRPr="006B1446" w:rsidRDefault="00C74A76" w:rsidP="00AC1AD4">
            <w:pPr>
              <w:rPr>
                <w:sz w:val="16"/>
              </w:rPr>
            </w:pPr>
            <w:r w:rsidRPr="006B1446">
              <w:rPr>
                <w:sz w:val="16"/>
              </w:rPr>
              <w:t>Lecture</w:t>
            </w:r>
          </w:p>
        </w:tc>
        <w:tc>
          <w:tcPr>
            <w:tcW w:w="4349" w:type="dxa"/>
            <w:vMerge w:val="restart"/>
            <w:tcBorders>
              <w:top w:val="single" w:sz="18" w:space="0" w:color="auto"/>
            </w:tcBorders>
          </w:tcPr>
          <w:p w14:paraId="30879D59" w14:textId="56F66D86" w:rsidR="00C74A76" w:rsidRPr="006B1446" w:rsidRDefault="00C74A76" w:rsidP="00AC1AD4">
            <w:pPr>
              <w:rPr>
                <w:sz w:val="16"/>
              </w:rPr>
            </w:pPr>
            <w:r w:rsidRPr="006B1446">
              <w:rPr>
                <w:sz w:val="16"/>
              </w:rPr>
              <w:t>An introduction to cloud Application Layer protocols</w:t>
            </w:r>
          </w:p>
          <w:p w14:paraId="5DAC2E61" w14:textId="77777777" w:rsidR="00C74A76" w:rsidRPr="006B1446" w:rsidRDefault="00C74A76" w:rsidP="00AC1AD4">
            <w:pPr>
              <w:rPr>
                <w:sz w:val="16"/>
              </w:rPr>
            </w:pPr>
            <w:r w:rsidRPr="006B1446">
              <w:rPr>
                <w:sz w:val="16"/>
              </w:rPr>
              <w:t xml:space="preserve">Building a WICED IoT device using MQTT on the Amazon AWS </w:t>
            </w:r>
          </w:p>
          <w:p w14:paraId="317C3148" w14:textId="77777777" w:rsidR="00C74A76" w:rsidRPr="006B1446" w:rsidRDefault="00C74A76" w:rsidP="00AC1AD4">
            <w:pPr>
              <w:rPr>
                <w:sz w:val="16"/>
              </w:rPr>
            </w:pPr>
            <w:r w:rsidRPr="006B1446">
              <w:rPr>
                <w:sz w:val="16"/>
              </w:rPr>
              <w:t>Building a WICED IoT device using HTTP</w:t>
            </w:r>
          </w:p>
          <w:p w14:paraId="047B5C2B" w14:textId="77777777" w:rsidR="00C74A76" w:rsidRPr="006B1446" w:rsidRDefault="00C74A76" w:rsidP="00AC1AD4">
            <w:pPr>
              <w:rPr>
                <w:sz w:val="16"/>
              </w:rPr>
            </w:pPr>
            <w:r w:rsidRPr="006B1446">
              <w:rPr>
                <w:sz w:val="16"/>
              </w:rPr>
              <w:t>Building a WICED IoT device using AMQP</w:t>
            </w:r>
          </w:p>
          <w:p w14:paraId="2B1575C3" w14:textId="0B8B9C44" w:rsidR="00C74A76" w:rsidRPr="006B1446" w:rsidRDefault="00C74A76" w:rsidP="00AC1AD4">
            <w:pPr>
              <w:rPr>
                <w:sz w:val="16"/>
              </w:rPr>
            </w:pPr>
            <w:r w:rsidRPr="006B1446">
              <w:rPr>
                <w:sz w:val="16"/>
              </w:rPr>
              <w:t>Building a WICED IoT device using COAP</w:t>
            </w:r>
          </w:p>
        </w:tc>
      </w:tr>
      <w:tr w:rsidR="00C74A76" w14:paraId="489AF99C" w14:textId="77777777" w:rsidTr="00AC1AD4">
        <w:tc>
          <w:tcPr>
            <w:tcW w:w="553" w:type="dxa"/>
          </w:tcPr>
          <w:p w14:paraId="7382977B" w14:textId="16335449" w:rsidR="00C74A76" w:rsidRPr="006B1446" w:rsidRDefault="00C74A76" w:rsidP="00AC1AD4">
            <w:pPr>
              <w:jc w:val="center"/>
              <w:rPr>
                <w:sz w:val="16"/>
              </w:rPr>
            </w:pPr>
            <w:r w:rsidRPr="006B1446">
              <w:rPr>
                <w:sz w:val="16"/>
              </w:rPr>
              <w:t>2</w:t>
            </w:r>
          </w:p>
        </w:tc>
        <w:tc>
          <w:tcPr>
            <w:tcW w:w="1183" w:type="dxa"/>
          </w:tcPr>
          <w:p w14:paraId="11C971C7" w14:textId="7D881BCF" w:rsidR="00C74A76" w:rsidRPr="006B1446" w:rsidRDefault="00C74A76" w:rsidP="00AC1AD4">
            <w:pPr>
              <w:jc w:val="center"/>
              <w:rPr>
                <w:sz w:val="16"/>
              </w:rPr>
            </w:pPr>
            <w:r>
              <w:rPr>
                <w:sz w:val="16"/>
              </w:rPr>
              <w:t>8:30 – 11:30</w:t>
            </w:r>
          </w:p>
        </w:tc>
        <w:tc>
          <w:tcPr>
            <w:tcW w:w="885" w:type="dxa"/>
          </w:tcPr>
          <w:p w14:paraId="3C51246D" w14:textId="4C9F5DC6" w:rsidR="00C74A76" w:rsidRPr="006B1446" w:rsidRDefault="00C74A76" w:rsidP="00AC1AD4">
            <w:pPr>
              <w:jc w:val="center"/>
              <w:rPr>
                <w:sz w:val="16"/>
              </w:rPr>
            </w:pPr>
            <w:r w:rsidRPr="006B1446">
              <w:rPr>
                <w:sz w:val="16"/>
              </w:rPr>
              <w:t>3:00</w:t>
            </w:r>
          </w:p>
        </w:tc>
        <w:tc>
          <w:tcPr>
            <w:tcW w:w="1363" w:type="dxa"/>
            <w:vMerge/>
          </w:tcPr>
          <w:p w14:paraId="530E5B0A" w14:textId="77777777" w:rsidR="00C74A76" w:rsidRPr="006B1446" w:rsidRDefault="00C74A76" w:rsidP="00AC1AD4">
            <w:pPr>
              <w:rPr>
                <w:sz w:val="16"/>
              </w:rPr>
            </w:pPr>
          </w:p>
        </w:tc>
        <w:tc>
          <w:tcPr>
            <w:tcW w:w="1109" w:type="dxa"/>
          </w:tcPr>
          <w:p w14:paraId="68C77DC0" w14:textId="258B0721" w:rsidR="00C74A76" w:rsidRPr="006B1446" w:rsidRDefault="00C74A76" w:rsidP="00AC1AD4">
            <w:pPr>
              <w:rPr>
                <w:sz w:val="16"/>
              </w:rPr>
            </w:pPr>
            <w:r w:rsidRPr="006B1446">
              <w:rPr>
                <w:sz w:val="16"/>
              </w:rPr>
              <w:t>Lab</w:t>
            </w:r>
          </w:p>
        </w:tc>
        <w:tc>
          <w:tcPr>
            <w:tcW w:w="4349" w:type="dxa"/>
            <w:vMerge/>
          </w:tcPr>
          <w:p w14:paraId="2C27A4F9" w14:textId="782F8BAD" w:rsidR="00C74A76" w:rsidRPr="006B1446" w:rsidRDefault="00C74A76" w:rsidP="00AC1AD4">
            <w:pPr>
              <w:rPr>
                <w:sz w:val="16"/>
              </w:rPr>
            </w:pPr>
          </w:p>
        </w:tc>
      </w:tr>
      <w:tr w:rsidR="00861AE6" w14:paraId="2984AFFD" w14:textId="77777777" w:rsidTr="00AC1AD4">
        <w:tc>
          <w:tcPr>
            <w:tcW w:w="553" w:type="dxa"/>
          </w:tcPr>
          <w:p w14:paraId="6070838F" w14:textId="4A352F7D" w:rsidR="00861AE6" w:rsidRPr="006B1446" w:rsidRDefault="00861AE6" w:rsidP="00AC1AD4">
            <w:pPr>
              <w:jc w:val="center"/>
              <w:rPr>
                <w:sz w:val="16"/>
              </w:rPr>
            </w:pPr>
            <w:r w:rsidRPr="006B1446">
              <w:rPr>
                <w:sz w:val="16"/>
              </w:rPr>
              <w:t>2</w:t>
            </w:r>
          </w:p>
        </w:tc>
        <w:tc>
          <w:tcPr>
            <w:tcW w:w="1183" w:type="dxa"/>
          </w:tcPr>
          <w:p w14:paraId="40A2BC12" w14:textId="150E9329" w:rsidR="00861AE6" w:rsidRPr="006B1446" w:rsidRDefault="00861AE6" w:rsidP="00AC1AD4">
            <w:pPr>
              <w:jc w:val="center"/>
              <w:rPr>
                <w:sz w:val="16"/>
              </w:rPr>
            </w:pPr>
            <w:r>
              <w:rPr>
                <w:sz w:val="16"/>
              </w:rPr>
              <w:t>11:30 – 12:00</w:t>
            </w:r>
          </w:p>
        </w:tc>
        <w:tc>
          <w:tcPr>
            <w:tcW w:w="885" w:type="dxa"/>
          </w:tcPr>
          <w:p w14:paraId="66ECE906" w14:textId="48B09D2C" w:rsidR="00861AE6" w:rsidRPr="006B1446" w:rsidRDefault="00861AE6" w:rsidP="00AC1AD4">
            <w:pPr>
              <w:jc w:val="center"/>
              <w:rPr>
                <w:sz w:val="16"/>
              </w:rPr>
            </w:pPr>
            <w:r>
              <w:rPr>
                <w:sz w:val="16"/>
              </w:rPr>
              <w:t>0:30</w:t>
            </w:r>
          </w:p>
        </w:tc>
        <w:tc>
          <w:tcPr>
            <w:tcW w:w="1363" w:type="dxa"/>
            <w:vMerge w:val="restart"/>
          </w:tcPr>
          <w:p w14:paraId="77EB61D3" w14:textId="619D35C8" w:rsidR="00861AE6" w:rsidRPr="006B1446" w:rsidRDefault="00861AE6" w:rsidP="00AC1AD4">
            <w:pPr>
              <w:rPr>
                <w:sz w:val="16"/>
              </w:rPr>
            </w:pPr>
            <w:r w:rsidRPr="006B1446">
              <w:rPr>
                <w:sz w:val="16"/>
              </w:rPr>
              <w:t>08-Project</w:t>
            </w:r>
          </w:p>
        </w:tc>
        <w:tc>
          <w:tcPr>
            <w:tcW w:w="1109" w:type="dxa"/>
          </w:tcPr>
          <w:p w14:paraId="1C14C78D" w14:textId="67252DB8" w:rsidR="00861AE6" w:rsidRPr="006B1446" w:rsidRDefault="00861AE6" w:rsidP="00AC1AD4">
            <w:pPr>
              <w:rPr>
                <w:sz w:val="16"/>
              </w:rPr>
            </w:pPr>
            <w:r>
              <w:rPr>
                <w:sz w:val="16"/>
              </w:rPr>
              <w:t>Introduction</w:t>
            </w:r>
          </w:p>
        </w:tc>
        <w:tc>
          <w:tcPr>
            <w:tcW w:w="4349" w:type="dxa"/>
            <w:vMerge w:val="restart"/>
          </w:tcPr>
          <w:p w14:paraId="38C446AA" w14:textId="483016E6" w:rsidR="00861AE6" w:rsidRPr="006B1446" w:rsidRDefault="00861AE6" w:rsidP="00AC1AD4">
            <w:pPr>
              <w:rPr>
                <w:sz w:val="16"/>
              </w:rPr>
            </w:pPr>
            <w:r w:rsidRPr="006B1446">
              <w:rPr>
                <w:sz w:val="16"/>
              </w:rPr>
              <w:t>Class project.</w:t>
            </w:r>
          </w:p>
        </w:tc>
      </w:tr>
      <w:tr w:rsidR="00861AE6" w14:paraId="2CB1FBC4" w14:textId="77777777" w:rsidTr="00AC1AD4">
        <w:tc>
          <w:tcPr>
            <w:tcW w:w="553" w:type="dxa"/>
            <w:tcBorders>
              <w:bottom w:val="single" w:sz="18" w:space="0" w:color="auto"/>
            </w:tcBorders>
          </w:tcPr>
          <w:p w14:paraId="072A382E" w14:textId="29774E77" w:rsidR="00861AE6" w:rsidRPr="006B1446" w:rsidRDefault="00861AE6" w:rsidP="00AC1AD4">
            <w:pPr>
              <w:jc w:val="center"/>
              <w:rPr>
                <w:sz w:val="16"/>
              </w:rPr>
            </w:pPr>
            <w:r>
              <w:rPr>
                <w:sz w:val="16"/>
              </w:rPr>
              <w:t>2</w:t>
            </w:r>
          </w:p>
        </w:tc>
        <w:tc>
          <w:tcPr>
            <w:tcW w:w="1183" w:type="dxa"/>
            <w:tcBorders>
              <w:bottom w:val="single" w:sz="18" w:space="0" w:color="auto"/>
            </w:tcBorders>
          </w:tcPr>
          <w:p w14:paraId="79B9F5E1" w14:textId="482F9721" w:rsidR="00861AE6" w:rsidRPr="006B1446" w:rsidRDefault="00861AE6" w:rsidP="00AC1AD4">
            <w:pPr>
              <w:jc w:val="center"/>
              <w:rPr>
                <w:sz w:val="16"/>
              </w:rPr>
            </w:pPr>
            <w:r>
              <w:rPr>
                <w:sz w:val="16"/>
              </w:rPr>
              <w:t>12:00 – 4:00</w:t>
            </w:r>
          </w:p>
        </w:tc>
        <w:tc>
          <w:tcPr>
            <w:tcW w:w="885" w:type="dxa"/>
            <w:tcBorders>
              <w:bottom w:val="single" w:sz="18" w:space="0" w:color="auto"/>
            </w:tcBorders>
          </w:tcPr>
          <w:p w14:paraId="6E1AA947" w14:textId="3A8A8337" w:rsidR="00861AE6" w:rsidRPr="006B1446" w:rsidRDefault="00861AE6" w:rsidP="00AC1AD4">
            <w:pPr>
              <w:jc w:val="center"/>
              <w:rPr>
                <w:sz w:val="16"/>
              </w:rPr>
            </w:pPr>
            <w:r>
              <w:rPr>
                <w:sz w:val="16"/>
              </w:rPr>
              <w:t>4:00</w:t>
            </w:r>
          </w:p>
        </w:tc>
        <w:tc>
          <w:tcPr>
            <w:tcW w:w="1363" w:type="dxa"/>
            <w:vMerge/>
            <w:tcBorders>
              <w:bottom w:val="single" w:sz="18" w:space="0" w:color="auto"/>
            </w:tcBorders>
          </w:tcPr>
          <w:p w14:paraId="5B60C274" w14:textId="77777777" w:rsidR="00861AE6" w:rsidRPr="006B1446" w:rsidRDefault="00861AE6" w:rsidP="00AC1AD4">
            <w:pPr>
              <w:rPr>
                <w:sz w:val="16"/>
              </w:rPr>
            </w:pPr>
          </w:p>
        </w:tc>
        <w:tc>
          <w:tcPr>
            <w:tcW w:w="1109" w:type="dxa"/>
            <w:tcBorders>
              <w:bottom w:val="single" w:sz="18" w:space="0" w:color="auto"/>
            </w:tcBorders>
          </w:tcPr>
          <w:p w14:paraId="2A10B7EE" w14:textId="1857D38C" w:rsidR="00861AE6" w:rsidRPr="006B1446" w:rsidRDefault="00861AE6" w:rsidP="00AC1AD4">
            <w:pPr>
              <w:rPr>
                <w:sz w:val="16"/>
              </w:rPr>
            </w:pPr>
            <w:r w:rsidRPr="006B1446">
              <w:rPr>
                <w:sz w:val="16"/>
              </w:rPr>
              <w:t>Lab</w:t>
            </w:r>
          </w:p>
        </w:tc>
        <w:tc>
          <w:tcPr>
            <w:tcW w:w="4349" w:type="dxa"/>
            <w:vMerge/>
            <w:tcBorders>
              <w:bottom w:val="single" w:sz="18" w:space="0" w:color="auto"/>
            </w:tcBorders>
          </w:tcPr>
          <w:p w14:paraId="0FDD0268" w14:textId="64383547" w:rsidR="00861AE6" w:rsidRPr="006B1446" w:rsidRDefault="00861AE6" w:rsidP="00AC1AD4">
            <w:pPr>
              <w:rPr>
                <w:sz w:val="16"/>
              </w:rPr>
            </w:pPr>
          </w:p>
        </w:tc>
      </w:tr>
      <w:tr w:rsidR="00AC1AD4" w14:paraId="08CE70A5" w14:textId="77777777" w:rsidTr="00AC1AD4">
        <w:tc>
          <w:tcPr>
            <w:tcW w:w="553" w:type="dxa"/>
            <w:tcBorders>
              <w:top w:val="single" w:sz="18" w:space="0" w:color="auto"/>
            </w:tcBorders>
          </w:tcPr>
          <w:p w14:paraId="172A8F89" w14:textId="756BA65F" w:rsidR="00AC1AD4" w:rsidRPr="006B1446" w:rsidRDefault="00AC1AD4" w:rsidP="00AC1AD4">
            <w:pPr>
              <w:jc w:val="center"/>
              <w:rPr>
                <w:sz w:val="16"/>
              </w:rPr>
            </w:pPr>
            <w:r w:rsidRPr="006B1446">
              <w:rPr>
                <w:sz w:val="16"/>
              </w:rPr>
              <w:t>N/A</w:t>
            </w:r>
          </w:p>
        </w:tc>
        <w:tc>
          <w:tcPr>
            <w:tcW w:w="1183" w:type="dxa"/>
            <w:tcBorders>
              <w:top w:val="single" w:sz="18" w:space="0" w:color="auto"/>
            </w:tcBorders>
          </w:tcPr>
          <w:p w14:paraId="67938D7A" w14:textId="64C59F08" w:rsidR="00AC1AD4" w:rsidRPr="006B1446" w:rsidRDefault="00AC1AD4" w:rsidP="00AC1AD4">
            <w:pPr>
              <w:jc w:val="center"/>
              <w:rPr>
                <w:sz w:val="16"/>
              </w:rPr>
            </w:pPr>
            <w:r>
              <w:rPr>
                <w:sz w:val="16"/>
              </w:rPr>
              <w:t>N/A</w:t>
            </w:r>
          </w:p>
        </w:tc>
        <w:tc>
          <w:tcPr>
            <w:tcW w:w="885" w:type="dxa"/>
            <w:tcBorders>
              <w:top w:val="single" w:sz="18" w:space="0" w:color="auto"/>
            </w:tcBorders>
          </w:tcPr>
          <w:p w14:paraId="0C4BB7AF" w14:textId="7D65D5B9" w:rsidR="00AC1AD4" w:rsidRPr="006B1446" w:rsidRDefault="00AC1AD4" w:rsidP="00AC1AD4">
            <w:pPr>
              <w:jc w:val="center"/>
              <w:rPr>
                <w:sz w:val="16"/>
              </w:rPr>
            </w:pPr>
            <w:r w:rsidRPr="006B1446">
              <w:rPr>
                <w:sz w:val="16"/>
              </w:rPr>
              <w:t>0</w:t>
            </w:r>
          </w:p>
        </w:tc>
        <w:tc>
          <w:tcPr>
            <w:tcW w:w="1363" w:type="dxa"/>
            <w:tcBorders>
              <w:top w:val="single" w:sz="18" w:space="0" w:color="auto"/>
            </w:tcBorders>
          </w:tcPr>
          <w:p w14:paraId="13B97F1C" w14:textId="7C5B6451" w:rsidR="00AC1AD4" w:rsidRPr="006B1446" w:rsidRDefault="00AC1AD4" w:rsidP="00AC1AD4">
            <w:pPr>
              <w:rPr>
                <w:sz w:val="16"/>
              </w:rPr>
            </w:pPr>
            <w:r w:rsidRPr="006B1446">
              <w:rPr>
                <w:sz w:val="16"/>
              </w:rPr>
              <w:t>09-Shield</w:t>
            </w:r>
          </w:p>
        </w:tc>
        <w:tc>
          <w:tcPr>
            <w:tcW w:w="1109" w:type="dxa"/>
            <w:tcBorders>
              <w:top w:val="single" w:sz="18" w:space="0" w:color="auto"/>
            </w:tcBorders>
          </w:tcPr>
          <w:p w14:paraId="4E4E06C6" w14:textId="59247C0C" w:rsidR="00AC1AD4" w:rsidRPr="006B1446" w:rsidRDefault="00AC1AD4" w:rsidP="00AC1AD4">
            <w:pPr>
              <w:rPr>
                <w:sz w:val="16"/>
              </w:rPr>
            </w:pPr>
            <w:r w:rsidRPr="006B1446">
              <w:rPr>
                <w:sz w:val="16"/>
              </w:rPr>
              <w:t>Reference</w:t>
            </w:r>
          </w:p>
        </w:tc>
        <w:tc>
          <w:tcPr>
            <w:tcW w:w="4349" w:type="dxa"/>
            <w:tcBorders>
              <w:top w:val="single" w:sz="18" w:space="0" w:color="auto"/>
            </w:tcBorders>
          </w:tcPr>
          <w:p w14:paraId="58F4C13D" w14:textId="5E6CEC7E" w:rsidR="00AC1AD4" w:rsidRPr="006B1446" w:rsidRDefault="00AC1AD4" w:rsidP="00AC1AD4">
            <w:pPr>
              <w:rPr>
                <w:sz w:val="16"/>
              </w:rPr>
            </w:pPr>
            <w:r w:rsidRPr="006B1446">
              <w:rPr>
                <w:sz w:val="16"/>
              </w:rPr>
              <w:t>Details on the analog co-processor shield board.</w:t>
            </w:r>
          </w:p>
        </w:tc>
      </w:tr>
      <w:tr w:rsidR="00AC1AD4" w14:paraId="2791A767" w14:textId="77777777" w:rsidTr="00AC1AD4">
        <w:tc>
          <w:tcPr>
            <w:tcW w:w="553" w:type="dxa"/>
          </w:tcPr>
          <w:p w14:paraId="32EAACEC" w14:textId="3DDA9428" w:rsidR="00AC1AD4" w:rsidRPr="006B1446" w:rsidRDefault="00AC1AD4" w:rsidP="00AC1AD4">
            <w:pPr>
              <w:jc w:val="center"/>
              <w:rPr>
                <w:sz w:val="16"/>
              </w:rPr>
            </w:pPr>
            <w:r w:rsidRPr="006B1446">
              <w:rPr>
                <w:sz w:val="16"/>
              </w:rPr>
              <w:t>N/A</w:t>
            </w:r>
          </w:p>
        </w:tc>
        <w:tc>
          <w:tcPr>
            <w:tcW w:w="1183" w:type="dxa"/>
          </w:tcPr>
          <w:p w14:paraId="0C1E6604" w14:textId="0C72F224" w:rsidR="00AC1AD4" w:rsidRPr="006B1446" w:rsidRDefault="00AC1AD4" w:rsidP="00AC1AD4">
            <w:pPr>
              <w:jc w:val="center"/>
              <w:rPr>
                <w:sz w:val="16"/>
              </w:rPr>
            </w:pPr>
            <w:r>
              <w:rPr>
                <w:sz w:val="16"/>
              </w:rPr>
              <w:t>N/A</w:t>
            </w:r>
          </w:p>
        </w:tc>
        <w:tc>
          <w:tcPr>
            <w:tcW w:w="885" w:type="dxa"/>
          </w:tcPr>
          <w:p w14:paraId="5869CFD0" w14:textId="46C5263F" w:rsidR="00AC1AD4" w:rsidRPr="006B1446" w:rsidRDefault="00AC1AD4" w:rsidP="00AC1AD4">
            <w:pPr>
              <w:jc w:val="center"/>
              <w:rPr>
                <w:sz w:val="16"/>
              </w:rPr>
            </w:pPr>
            <w:r w:rsidRPr="006B1446">
              <w:rPr>
                <w:sz w:val="16"/>
              </w:rPr>
              <w:t>0</w:t>
            </w:r>
          </w:p>
        </w:tc>
        <w:tc>
          <w:tcPr>
            <w:tcW w:w="1363" w:type="dxa"/>
          </w:tcPr>
          <w:p w14:paraId="5A758DF1" w14:textId="67B7C5AD" w:rsidR="00AC1AD4" w:rsidRPr="006B1446" w:rsidRDefault="00AC1AD4" w:rsidP="00AC1AD4">
            <w:pPr>
              <w:rPr>
                <w:sz w:val="16"/>
              </w:rPr>
            </w:pPr>
            <w:r w:rsidRPr="006B1446">
              <w:rPr>
                <w:sz w:val="16"/>
              </w:rPr>
              <w:t>10-Glossary</w:t>
            </w:r>
          </w:p>
        </w:tc>
        <w:tc>
          <w:tcPr>
            <w:tcW w:w="1109" w:type="dxa"/>
          </w:tcPr>
          <w:p w14:paraId="6AD341C5" w14:textId="10277E94" w:rsidR="00AC1AD4" w:rsidRPr="006B1446" w:rsidRDefault="00AC1AD4" w:rsidP="00AC1AD4">
            <w:pPr>
              <w:rPr>
                <w:sz w:val="16"/>
              </w:rPr>
            </w:pPr>
            <w:r w:rsidRPr="006B1446">
              <w:rPr>
                <w:sz w:val="16"/>
              </w:rPr>
              <w:t>Reference</w:t>
            </w:r>
          </w:p>
        </w:tc>
        <w:tc>
          <w:tcPr>
            <w:tcW w:w="4349" w:type="dxa"/>
          </w:tcPr>
          <w:p w14:paraId="437CF199" w14:textId="2266BD36" w:rsidR="00AC1AD4" w:rsidRPr="006B1446" w:rsidRDefault="00AC1AD4" w:rsidP="00AC1AD4">
            <w:pPr>
              <w:rPr>
                <w:sz w:val="16"/>
              </w:rPr>
            </w:pPr>
            <w:r w:rsidRPr="006B1446">
              <w:rPr>
                <w:sz w:val="16"/>
              </w:rPr>
              <w:t>Glossary of terms.</w:t>
            </w:r>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CEC4A" w14:textId="77777777" w:rsidR="00E62D9C" w:rsidRDefault="00E62D9C" w:rsidP="00711DF3">
      <w:r>
        <w:separator/>
      </w:r>
    </w:p>
  </w:endnote>
  <w:endnote w:type="continuationSeparator" w:id="0">
    <w:p w14:paraId="3DAFF010" w14:textId="77777777" w:rsidR="00E62D9C" w:rsidRDefault="00E62D9C"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D12076">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D12076">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1ADFA" w14:textId="77777777" w:rsidR="00E62D9C" w:rsidRDefault="00E62D9C" w:rsidP="00711DF3">
      <w:r>
        <w:separator/>
      </w:r>
    </w:p>
  </w:footnote>
  <w:footnote w:type="continuationSeparator" w:id="0">
    <w:p w14:paraId="47A93BE6" w14:textId="77777777" w:rsidR="00E62D9C" w:rsidRDefault="00E62D9C"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0337"/>
    <w:rsid w:val="000315DB"/>
    <w:rsid w:val="00061F8D"/>
    <w:rsid w:val="00065A21"/>
    <w:rsid w:val="000A10C2"/>
    <w:rsid w:val="000D11CC"/>
    <w:rsid w:val="00177F74"/>
    <w:rsid w:val="00195E33"/>
    <w:rsid w:val="001B388B"/>
    <w:rsid w:val="00227150"/>
    <w:rsid w:val="00266D14"/>
    <w:rsid w:val="0029288C"/>
    <w:rsid w:val="002A0254"/>
    <w:rsid w:val="002C5818"/>
    <w:rsid w:val="002E0D96"/>
    <w:rsid w:val="002E748E"/>
    <w:rsid w:val="00310A62"/>
    <w:rsid w:val="00342AF1"/>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D3236"/>
    <w:rsid w:val="004D51FE"/>
    <w:rsid w:val="00542D5D"/>
    <w:rsid w:val="00583ABA"/>
    <w:rsid w:val="00593945"/>
    <w:rsid w:val="005B12E3"/>
    <w:rsid w:val="005B3C75"/>
    <w:rsid w:val="005D48B6"/>
    <w:rsid w:val="005D5C42"/>
    <w:rsid w:val="005F3959"/>
    <w:rsid w:val="005F67C7"/>
    <w:rsid w:val="00625C0B"/>
    <w:rsid w:val="00640EA5"/>
    <w:rsid w:val="00653120"/>
    <w:rsid w:val="00655370"/>
    <w:rsid w:val="0065610E"/>
    <w:rsid w:val="0065757C"/>
    <w:rsid w:val="00666361"/>
    <w:rsid w:val="00672F53"/>
    <w:rsid w:val="006B1446"/>
    <w:rsid w:val="006B442B"/>
    <w:rsid w:val="006C4A51"/>
    <w:rsid w:val="006F5D93"/>
    <w:rsid w:val="00711DF3"/>
    <w:rsid w:val="00757332"/>
    <w:rsid w:val="00774C33"/>
    <w:rsid w:val="00797374"/>
    <w:rsid w:val="007B104F"/>
    <w:rsid w:val="007E0232"/>
    <w:rsid w:val="007F0BE4"/>
    <w:rsid w:val="00801F9C"/>
    <w:rsid w:val="0082524D"/>
    <w:rsid w:val="008527DC"/>
    <w:rsid w:val="00861AE6"/>
    <w:rsid w:val="00871379"/>
    <w:rsid w:val="008A56F3"/>
    <w:rsid w:val="009110FF"/>
    <w:rsid w:val="00914CE3"/>
    <w:rsid w:val="009600E6"/>
    <w:rsid w:val="0098674F"/>
    <w:rsid w:val="009B5D3E"/>
    <w:rsid w:val="009B7654"/>
    <w:rsid w:val="00A20319"/>
    <w:rsid w:val="00A21914"/>
    <w:rsid w:val="00A44DAF"/>
    <w:rsid w:val="00A67688"/>
    <w:rsid w:val="00A707D2"/>
    <w:rsid w:val="00A74A92"/>
    <w:rsid w:val="00A75DA7"/>
    <w:rsid w:val="00A86F2C"/>
    <w:rsid w:val="00A8704B"/>
    <w:rsid w:val="00AA3419"/>
    <w:rsid w:val="00AB4C80"/>
    <w:rsid w:val="00AC1AD4"/>
    <w:rsid w:val="00AC4CB7"/>
    <w:rsid w:val="00AD162F"/>
    <w:rsid w:val="00AD6052"/>
    <w:rsid w:val="00AE66A3"/>
    <w:rsid w:val="00B37767"/>
    <w:rsid w:val="00B73DF5"/>
    <w:rsid w:val="00B85D2F"/>
    <w:rsid w:val="00BA707D"/>
    <w:rsid w:val="00C61F72"/>
    <w:rsid w:val="00C74A76"/>
    <w:rsid w:val="00CB3ED0"/>
    <w:rsid w:val="00CD3C81"/>
    <w:rsid w:val="00D12076"/>
    <w:rsid w:val="00D75C97"/>
    <w:rsid w:val="00D9460A"/>
    <w:rsid w:val="00D970B0"/>
    <w:rsid w:val="00D9778A"/>
    <w:rsid w:val="00DC7DEF"/>
    <w:rsid w:val="00DE180B"/>
    <w:rsid w:val="00E043FD"/>
    <w:rsid w:val="00E106AA"/>
    <w:rsid w:val="00E1216F"/>
    <w:rsid w:val="00E15666"/>
    <w:rsid w:val="00E62D9C"/>
    <w:rsid w:val="00E63761"/>
    <w:rsid w:val="00E73F0A"/>
    <w:rsid w:val="00E95B67"/>
    <w:rsid w:val="00EA3E6C"/>
    <w:rsid w:val="00EA3E7C"/>
    <w:rsid w:val="00EB1C66"/>
    <w:rsid w:val="00EB629E"/>
    <w:rsid w:val="00ED0FED"/>
    <w:rsid w:val="00ED4CEA"/>
    <w:rsid w:val="00ED5415"/>
    <w:rsid w:val="00F25363"/>
    <w:rsid w:val="00F672F4"/>
    <w:rsid w:val="00F73D45"/>
    <w:rsid w:val="00F77139"/>
    <w:rsid w:val="00F9150D"/>
    <w:rsid w:val="00F94CE2"/>
    <w:rsid w:val="00FC7CED"/>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076"/>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120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2076"/>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0169C-8245-4B95-B18A-7DB7922B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49</cp:revision>
  <cp:lastPrinted>2016-10-22T13:06:00Z</cp:lastPrinted>
  <dcterms:created xsi:type="dcterms:W3CDTF">2016-10-10T22:52:00Z</dcterms:created>
  <dcterms:modified xsi:type="dcterms:W3CDTF">2017-02-01T21:23:00Z</dcterms:modified>
</cp:coreProperties>
</file>