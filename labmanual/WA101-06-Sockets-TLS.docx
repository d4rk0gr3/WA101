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C93876" w14:textId="1F750B64" w:rsidR="003E3652" w:rsidRDefault="007E0232" w:rsidP="003E3652">
      <w:pPr>
        <w:pStyle w:val="Heading1"/>
      </w:pPr>
      <w:r>
        <w:t xml:space="preserve">Chapter </w:t>
      </w:r>
      <w:r w:rsidR="003853D7">
        <w:t>6</w:t>
      </w:r>
      <w:r>
        <w:t xml:space="preserve">: </w:t>
      </w:r>
      <w:r w:rsidR="00733F85">
        <w:t xml:space="preserve">Establishing </w:t>
      </w:r>
      <w:r w:rsidR="00EA2801">
        <w:t>(S</w:t>
      </w:r>
      <w:r w:rsidR="00D21C7A">
        <w:t xml:space="preserve">ecure) </w:t>
      </w:r>
      <w:r w:rsidR="00EA2801">
        <w:t>C</w:t>
      </w:r>
      <w:r w:rsidR="00733F85">
        <w:t>ommunication using TCP/IP Socket</w:t>
      </w:r>
      <w:r w:rsidR="00D21C7A">
        <w:t>s</w:t>
      </w:r>
    </w:p>
    <w:p w14:paraId="60F4F1B0" w14:textId="10E18C23" w:rsidR="00D21C7A" w:rsidRDefault="00CB3ED0" w:rsidP="00CB3ED0">
      <w:pPr>
        <w:pStyle w:val="Heading2"/>
      </w:pPr>
      <w:r>
        <w:t>Objective</w:t>
      </w:r>
    </w:p>
    <w:p w14:paraId="7CBE505A" w14:textId="16E05A58" w:rsidR="00D21C7A" w:rsidRDefault="00D21C7A" w:rsidP="006D31EA">
      <w:r>
        <w:t xml:space="preserve">At the end of Chapter 6 </w:t>
      </w:r>
      <w:r w:rsidR="006A7AB7">
        <w:t xml:space="preserve">you </w:t>
      </w:r>
      <w:r>
        <w:t xml:space="preserve">will understand how to use the WICED-SDK to send and receive data using TCP/IP sockets.  You will also understand the fundamentals of symmetric and asymmetric encryption and how </w:t>
      </w:r>
      <w:r w:rsidR="00C346C2">
        <w:t>it</w:t>
      </w:r>
      <w:r>
        <w:t xml:space="preserve"> is used to provide security to your IoT device.</w:t>
      </w:r>
    </w:p>
    <w:p w14:paraId="75AFC410" w14:textId="37C9D443" w:rsidR="00EB629E" w:rsidRDefault="00EB629E" w:rsidP="00CB3ED0">
      <w:pPr>
        <w:pStyle w:val="Heading2"/>
      </w:pPr>
      <w:r>
        <w:t>Time</w:t>
      </w:r>
      <w:r w:rsidR="00593945">
        <w:t xml:space="preserve">: </w:t>
      </w:r>
      <w:r w:rsidR="00546B0B">
        <w:t xml:space="preserve">2 </w:t>
      </w:r>
      <w:r w:rsidR="00593945">
        <w:t>Hours</w:t>
      </w:r>
    </w:p>
    <w:p w14:paraId="4802C822" w14:textId="77777777" w:rsidR="00CB3ED0" w:rsidRDefault="00CB3ED0" w:rsidP="00CB3ED0">
      <w:pPr>
        <w:pStyle w:val="Heading2"/>
      </w:pPr>
      <w:r>
        <w:t>Fundamentals</w:t>
      </w:r>
    </w:p>
    <w:p w14:paraId="7CD56BAD" w14:textId="54E0E07F" w:rsidR="002D088B" w:rsidRDefault="002D088B" w:rsidP="002D088B">
      <w:pPr>
        <w:pStyle w:val="Heading3"/>
      </w:pPr>
      <w:r>
        <w:t>Sockets – Fundamentals of TCP Communication</w:t>
      </w:r>
    </w:p>
    <w:p w14:paraId="2290D305" w14:textId="52115BAD" w:rsidR="002D088B" w:rsidRPr="007619B0" w:rsidRDefault="002D088B" w:rsidP="002D088B">
      <w:pPr>
        <w:rPr>
          <w:rFonts w:cs="Menlo"/>
          <w:color w:val="000000"/>
        </w:rPr>
      </w:pPr>
      <w:r w:rsidRPr="007619B0">
        <w:t xml:space="preserve">For Applications, i.e. a web browser, to communicate via the TCP transport layer they need to open a </w:t>
      </w:r>
      <w:r w:rsidRPr="007619B0">
        <w:rPr>
          <w:b/>
        </w:rPr>
        <w:t>Socket</w:t>
      </w:r>
      <w:r w:rsidRPr="007619B0">
        <w:t xml:space="preserve">.  A Socket, or more properly a TCP Socket, is simply a reliable, ordered pipe between two devices on the internet.  To open a socket you need to specify the IP Address and </w:t>
      </w:r>
      <w:hyperlink r:id="rId8" w:history="1">
        <w:r w:rsidRPr="007619B0">
          <w:rPr>
            <w:rStyle w:val="Hyperlink"/>
          </w:rPr>
          <w:t>Port</w:t>
        </w:r>
      </w:hyperlink>
      <w:r w:rsidRPr="007619B0">
        <w:t xml:space="preserve"> Number (just an unsigned 16-bit integer) on the Server that you are trying to talk to.  On the Server there is a program running that listens on that Port for bytes to come through.  Sockets are uniquely identified by two tuples (source </w:t>
      </w:r>
      <w:r>
        <w:t>IP</w:t>
      </w:r>
      <w:r w:rsidRPr="007619B0">
        <w:t>/</w:t>
      </w:r>
      <w:r>
        <w:t xml:space="preserve"> source </w:t>
      </w:r>
      <w:r w:rsidRPr="007619B0">
        <w:t>port) an</w:t>
      </w:r>
      <w:r w:rsidR="00021344">
        <w:t>d</w:t>
      </w:r>
      <w:r w:rsidRPr="007619B0">
        <w:t xml:space="preserve"> (destination IP/</w:t>
      </w:r>
      <w:r>
        <w:t xml:space="preserve"> destination </w:t>
      </w:r>
      <w:r w:rsidRPr="007619B0">
        <w:t xml:space="preserve">port) e.g. 192.168.15.8/3287 + </w:t>
      </w:r>
      <w:r w:rsidRPr="007619B0">
        <w:rPr>
          <w:rFonts w:cs="Menlo"/>
          <w:color w:val="000000"/>
        </w:rPr>
        <w:t>184.27.235.114/80</w:t>
      </w:r>
      <w:r>
        <w:rPr>
          <w:rFonts w:cs="Menlo"/>
          <w:color w:val="000000"/>
        </w:rPr>
        <w:t xml:space="preserve">.  This </w:t>
      </w:r>
      <w:r w:rsidR="00546B0B">
        <w:rPr>
          <w:rFonts w:cs="Menlo"/>
          <w:color w:val="000000"/>
        </w:rPr>
        <w:t xml:space="preserve">is </w:t>
      </w:r>
      <w:r>
        <w:rPr>
          <w:rFonts w:cs="Menlo"/>
          <w:color w:val="000000"/>
        </w:rPr>
        <w:t>one reason why there can be multiple open connections to a webserver running on port 80. The local (or ephemeral port) is allocated by the TCP</w:t>
      </w:r>
      <w:r w:rsidR="00C346C2">
        <w:rPr>
          <w:rFonts w:cs="Menlo"/>
          <w:color w:val="000000"/>
        </w:rPr>
        <w:t xml:space="preserve"> stack</w:t>
      </w:r>
      <w:r>
        <w:rPr>
          <w:rFonts w:cs="Menlo"/>
          <w:color w:val="000000"/>
        </w:rPr>
        <w:t xml:space="preserve"> and new ports are allocated on the initiator (client) for each connection to the receiver (server). </w:t>
      </w:r>
    </w:p>
    <w:p w14:paraId="6E71D3E9" w14:textId="77777777" w:rsidR="002D088B" w:rsidRDefault="002D088B" w:rsidP="002D088B">
      <w:pPr>
        <w:keepNext/>
      </w:pPr>
      <w:r>
        <w:t xml:space="preserve">There are a bunch of </w:t>
      </w:r>
      <w:hyperlink r:id="rId9" w:history="1">
        <w:r w:rsidRPr="001F31C5">
          <w:rPr>
            <w:rStyle w:val="Hyperlink"/>
          </w:rPr>
          <w:t>standard ports</w:t>
        </w:r>
      </w:hyperlink>
      <w:r>
        <w:t xml:space="preserve"> (which you might recognize) for Applications including:</w:t>
      </w:r>
    </w:p>
    <w:p w14:paraId="1FDB82B7" w14:textId="77777777" w:rsidR="002D088B" w:rsidRDefault="002D088B" w:rsidP="00EA3121">
      <w:pPr>
        <w:pStyle w:val="ListParagraph"/>
        <w:keepNext/>
        <w:numPr>
          <w:ilvl w:val="0"/>
          <w:numId w:val="4"/>
        </w:numPr>
      </w:pPr>
      <w:r>
        <w:t>HTTP</w:t>
      </w:r>
      <w:r>
        <w:tab/>
        <w:t>80</w:t>
      </w:r>
    </w:p>
    <w:p w14:paraId="43325DB4" w14:textId="1FCFA9DC" w:rsidR="002D088B" w:rsidRDefault="002D088B" w:rsidP="00EA3121">
      <w:pPr>
        <w:pStyle w:val="ListParagraph"/>
        <w:keepNext/>
        <w:numPr>
          <w:ilvl w:val="0"/>
          <w:numId w:val="4"/>
        </w:numPr>
      </w:pPr>
      <w:r>
        <w:t>SMTP</w:t>
      </w:r>
      <w:r>
        <w:tab/>
        <w:t>25</w:t>
      </w:r>
      <w:r w:rsidR="00474A2B">
        <w:tab/>
      </w:r>
    </w:p>
    <w:p w14:paraId="7E419735" w14:textId="77777777" w:rsidR="002D088B" w:rsidRDefault="002D088B" w:rsidP="00EA3121">
      <w:pPr>
        <w:pStyle w:val="ListParagraph"/>
        <w:keepNext/>
        <w:numPr>
          <w:ilvl w:val="0"/>
          <w:numId w:val="4"/>
        </w:numPr>
      </w:pPr>
      <w:r>
        <w:t>DNS</w:t>
      </w:r>
      <w:r>
        <w:tab/>
        <w:t>53</w:t>
      </w:r>
    </w:p>
    <w:p w14:paraId="3552BDC5" w14:textId="77777777" w:rsidR="002D088B" w:rsidRDefault="002D088B" w:rsidP="00EA3121">
      <w:pPr>
        <w:pStyle w:val="ListParagraph"/>
        <w:keepNext/>
        <w:numPr>
          <w:ilvl w:val="0"/>
          <w:numId w:val="4"/>
        </w:numPr>
      </w:pPr>
      <w:r>
        <w:t>POP</w:t>
      </w:r>
      <w:r>
        <w:tab/>
        <w:t>110</w:t>
      </w:r>
    </w:p>
    <w:p w14:paraId="42470F99" w14:textId="77777777" w:rsidR="002D088B" w:rsidRDefault="002D088B" w:rsidP="00EA3121">
      <w:pPr>
        <w:pStyle w:val="ListParagraph"/>
        <w:keepNext/>
        <w:numPr>
          <w:ilvl w:val="0"/>
          <w:numId w:val="4"/>
        </w:numPr>
      </w:pPr>
      <w:r>
        <w:t>MQTT</w:t>
      </w:r>
      <w:r>
        <w:tab/>
        <w:t>1883</w:t>
      </w:r>
    </w:p>
    <w:p w14:paraId="78CEA408" w14:textId="271584A0" w:rsidR="002D088B" w:rsidRDefault="002D088B" w:rsidP="00255081">
      <w:r>
        <w:t>These are typically referred to as “Well Known Ports” and are managed by the IETF Internet Assigned Numbers Authority (IANA); IANA ensures that no two applications designed for the Internet use the same port (whether for UDP or TCP)</w:t>
      </w:r>
      <w:r w:rsidR="006D31EA">
        <w:t>.</w:t>
      </w:r>
    </w:p>
    <w:p w14:paraId="655DD556" w14:textId="220F843D" w:rsidR="00021344" w:rsidRDefault="002D088B" w:rsidP="00255081">
      <w:r>
        <w:t>WICED easily supports TCP sockets (</w:t>
      </w:r>
      <w:proofErr w:type="spellStart"/>
      <w:r>
        <w:t>wiced_tcp_create_socket</w:t>
      </w:r>
      <w:proofErr w:type="spellEnd"/>
      <w:r>
        <w:t>) and you c</w:t>
      </w:r>
      <w:r w:rsidR="00021344">
        <w:t>an</w:t>
      </w:r>
      <w:r>
        <w:t xml:space="preserve"> create your own protocol to talk between your IoT device and a server</w:t>
      </w:r>
      <w:r w:rsidR="00021344">
        <w:t xml:space="preserve"> or you </w:t>
      </w:r>
      <w:r w:rsidR="006D31EA">
        <w:t xml:space="preserve">can </w:t>
      </w:r>
      <w:r w:rsidR="00021344">
        <w:t>implement a custom protocol as defined by someone else.</w:t>
      </w:r>
    </w:p>
    <w:p w14:paraId="7D3B6A47" w14:textId="6AB4F0D1" w:rsidR="00FA3A97" w:rsidRDefault="00021344" w:rsidP="00255081">
      <w:pPr>
        <w:keepNext/>
      </w:pPr>
      <w:r>
        <w:lastRenderedPageBreak/>
        <w:t>To build a custom protocol, f</w:t>
      </w:r>
      <w:r w:rsidR="002D088B">
        <w:t>or instance</w:t>
      </w:r>
      <w:r w:rsidR="00735C7A">
        <w:t>,</w:t>
      </w:r>
      <w:r w:rsidR="002D088B">
        <w:t xml:space="preserve"> we </w:t>
      </w:r>
      <w:r w:rsidR="006D31EA">
        <w:t xml:space="preserve">can </w:t>
      </w:r>
      <w:r w:rsidR="002D088B">
        <w:t xml:space="preserve">define the </w:t>
      </w:r>
      <w:proofErr w:type="spellStart"/>
      <w:r>
        <w:t>Wiced</w:t>
      </w:r>
      <w:proofErr w:type="spellEnd"/>
      <w:r>
        <w:t xml:space="preserve"> Academy Example Protocol (WAEP)</w:t>
      </w:r>
      <w:r w:rsidR="00FA3A97">
        <w:t xml:space="preserve"> as an ASCII text based protocol.  The client and the server both send a string of characters that are of the form:</w:t>
      </w:r>
    </w:p>
    <w:p w14:paraId="2ED634D1" w14:textId="1CEEFD13" w:rsidR="00FA3A97" w:rsidRDefault="00FA3A97" w:rsidP="00EA3121">
      <w:pPr>
        <w:pStyle w:val="ListParagraph"/>
        <w:keepNext/>
        <w:numPr>
          <w:ilvl w:val="0"/>
          <w:numId w:val="8"/>
        </w:numPr>
      </w:pPr>
      <w:r>
        <w:t>Command: 1 character representing the command (R=Read, W=Write, A=Accepted, X=Failed)</w:t>
      </w:r>
    </w:p>
    <w:p w14:paraId="347BF6D9" w14:textId="74827880" w:rsidR="00FA3A97" w:rsidRDefault="00FA3A97" w:rsidP="00EA3121">
      <w:pPr>
        <w:pStyle w:val="ListParagraph"/>
        <w:keepNext/>
        <w:numPr>
          <w:ilvl w:val="0"/>
          <w:numId w:val="8"/>
        </w:numPr>
      </w:pPr>
      <w:r>
        <w:t xml:space="preserve">Device ID: 4 characters representing the hex value of the </w:t>
      </w:r>
      <w:r w:rsidR="00431C2A">
        <w:t>device</w:t>
      </w:r>
      <w:r>
        <w:t xml:space="preserve"> </w:t>
      </w:r>
      <w:r w:rsidR="00431C2A">
        <w:t>e</w:t>
      </w:r>
      <w:r>
        <w:t>.g. 1FAE or 002F</w:t>
      </w:r>
    </w:p>
    <w:p w14:paraId="0F2925B8" w14:textId="2676043D" w:rsidR="00FA3A97" w:rsidRDefault="00FA3A97" w:rsidP="00EA3121">
      <w:pPr>
        <w:pStyle w:val="ListParagraph"/>
        <w:keepNext/>
        <w:numPr>
          <w:ilvl w:val="0"/>
          <w:numId w:val="8"/>
        </w:numPr>
      </w:pPr>
      <w:r>
        <w:t>Register: 2 characters representing the register (each device has 256 registers) e.g. 0F or 1B</w:t>
      </w:r>
    </w:p>
    <w:p w14:paraId="1DCD36E5" w14:textId="23B0E9EF" w:rsidR="00FA3A97" w:rsidRDefault="00FA3A97" w:rsidP="00EA3121">
      <w:pPr>
        <w:pStyle w:val="ListParagraph"/>
        <w:keepNext/>
        <w:numPr>
          <w:ilvl w:val="0"/>
          <w:numId w:val="8"/>
        </w:numPr>
      </w:pPr>
      <w:r>
        <w:t>Value: 4 characters representing the hex value of a 16-bit unsigned integer.  The value should be left out on “R” commands</w:t>
      </w:r>
    </w:p>
    <w:p w14:paraId="34FB6246" w14:textId="37E243CA" w:rsidR="00FA3A97" w:rsidRDefault="00FA3A97" w:rsidP="00255081">
      <w:r>
        <w:t xml:space="preserve">The client can send the “R” and “W” commands.  The server responds with “A” (and the data </w:t>
      </w:r>
      <w:proofErr w:type="spellStart"/>
      <w:r>
        <w:t>echo’d</w:t>
      </w:r>
      <w:proofErr w:type="spellEnd"/>
      <w:r>
        <w:t>) or “X” (with nothing else)</w:t>
      </w:r>
    </w:p>
    <w:p w14:paraId="69BFFBBF" w14:textId="170ECF99" w:rsidR="00FA3A97" w:rsidRDefault="00FA3A97" w:rsidP="00255081">
      <w:r>
        <w:t>The open version of the protocol runs on port 27708 and the secure TLS version runs on port 40508</w:t>
      </w:r>
    </w:p>
    <w:p w14:paraId="2664B980" w14:textId="3A27C2DF" w:rsidR="00FA3A97" w:rsidRDefault="00FA3A97" w:rsidP="00255081">
      <w:r>
        <w:t>Some example:</w:t>
      </w:r>
    </w:p>
    <w:p w14:paraId="0508C5B0" w14:textId="30649960" w:rsidR="003701F6" w:rsidRDefault="003701F6" w:rsidP="00EA3121">
      <w:pPr>
        <w:pStyle w:val="ListParagraph"/>
        <w:numPr>
          <w:ilvl w:val="0"/>
          <w:numId w:val="9"/>
        </w:numPr>
      </w:pPr>
      <w:r>
        <w:t>“</w:t>
      </w:r>
      <w:r w:rsidR="00FA3A97">
        <w:t>W0FAC0B1234</w:t>
      </w:r>
      <w:r>
        <w:t>”</w:t>
      </w:r>
      <w:r w:rsidR="00FA3A97">
        <w:t xml:space="preserve"> would write a 0x1234 to </w:t>
      </w:r>
      <w:r>
        <w:t>register 0x0B from device ID 0x0FAC.   The server would then respond with “A0FAC0B1234”</w:t>
      </w:r>
    </w:p>
    <w:p w14:paraId="79BB4279" w14:textId="09FE9D64" w:rsidR="003701F6" w:rsidRDefault="003701F6" w:rsidP="00EA3121">
      <w:pPr>
        <w:pStyle w:val="ListParagraph"/>
        <w:numPr>
          <w:ilvl w:val="0"/>
          <w:numId w:val="9"/>
        </w:numPr>
      </w:pPr>
      <w:r>
        <w:t>“W0x234” is an illegal packet and the server would respond with “X”</w:t>
      </w:r>
    </w:p>
    <w:p w14:paraId="4FDCDE39" w14:textId="53E55D61" w:rsidR="003701F6" w:rsidRDefault="003701F6" w:rsidP="00EA3121">
      <w:pPr>
        <w:pStyle w:val="ListParagraph"/>
        <w:numPr>
          <w:ilvl w:val="0"/>
          <w:numId w:val="9"/>
        </w:numPr>
      </w:pPr>
      <w:r>
        <w:t>“R0FAC0B” is a read of register 0x0B and Device ID of 0x0FAC”</w:t>
      </w:r>
      <w:r w:rsidR="00D905B9">
        <w:t xml:space="preserve"> </w:t>
      </w:r>
      <w:r>
        <w:t>in this case the server would respond with “A0FAC0B1234” (what was written in the first case)</w:t>
      </w:r>
    </w:p>
    <w:p w14:paraId="3CE3E367" w14:textId="492DCF29" w:rsidR="00FA3A97" w:rsidRDefault="003701F6" w:rsidP="00EA3121">
      <w:pPr>
        <w:pStyle w:val="ListParagraph"/>
        <w:numPr>
          <w:ilvl w:val="0"/>
          <w:numId w:val="9"/>
        </w:numPr>
      </w:pPr>
      <w:r>
        <w:t xml:space="preserve">“R0BAC0B” is a legal read, but there has been no data written to that device so the server would respond with “X” </w:t>
      </w:r>
    </w:p>
    <w:p w14:paraId="43C2A8E6" w14:textId="71B9B94A" w:rsidR="006B642D" w:rsidRDefault="006B642D" w:rsidP="00255081">
      <w:r>
        <w:t xml:space="preserve">There are a number of problems with using </w:t>
      </w:r>
      <w:r w:rsidR="00546B0B">
        <w:t>“raw” sockets</w:t>
      </w:r>
      <w:r w:rsidR="006D31EA">
        <w:t xml:space="preserve"> -</w:t>
      </w:r>
      <w:r w:rsidR="003701F6">
        <w:t xml:space="preserve"> most notably security-</w:t>
      </w:r>
      <w:r w:rsidR="00546B0B">
        <w:t>as the data going over the internet in a TC</w:t>
      </w:r>
      <w:r w:rsidR="00BC13B0">
        <w:t xml:space="preserve">P socket is not encrypted (which we will talk about in </w:t>
      </w:r>
      <w:r w:rsidR="00793556">
        <w:t>another</w:t>
      </w:r>
      <w:r w:rsidR="00BC13B0">
        <w:t xml:space="preserve"> section)</w:t>
      </w:r>
      <w:r w:rsidR="006D31EA">
        <w:t>.</w:t>
      </w:r>
    </w:p>
    <w:p w14:paraId="0136A444" w14:textId="76AF0488" w:rsidR="007802DB" w:rsidRDefault="006B642D" w:rsidP="00255081">
      <w:r>
        <w:t>S</w:t>
      </w:r>
      <w:r w:rsidR="002D088B">
        <w:t xml:space="preserve">ockets are available in </w:t>
      </w:r>
      <w:r w:rsidR="00BC13B0">
        <w:t xml:space="preserve">the </w:t>
      </w:r>
      <w:r w:rsidR="002D088B">
        <w:t>WICED</w:t>
      </w:r>
      <w:r w:rsidR="00BC13B0">
        <w:t>-SDK</w:t>
      </w:r>
      <w:r w:rsidR="002D088B">
        <w:t xml:space="preserve"> </w:t>
      </w:r>
      <w:r>
        <w:t xml:space="preserve">and enable you </w:t>
      </w:r>
      <w:r w:rsidR="002D088B">
        <w:t xml:space="preserve">to build your own custom protocol. </w:t>
      </w:r>
      <w:r>
        <w:t xml:space="preserve">  However, in general developers are mostly using one of the standard Application Protocols (HTTP, MQT</w:t>
      </w:r>
      <w:r w:rsidR="00546B0B">
        <w:t>T etc</w:t>
      </w:r>
      <w:r w:rsidR="006D31EA">
        <w:t>.</w:t>
      </w:r>
      <w:r w:rsidR="00546B0B">
        <w:t>) which are discussed in Chapter 7</w:t>
      </w:r>
      <w:r>
        <w:t>.</w:t>
      </w:r>
      <w:r w:rsidR="007802DB">
        <w:t xml:space="preserve"> </w:t>
      </w:r>
    </w:p>
    <w:p w14:paraId="0E85EFBA" w14:textId="77777777" w:rsidR="00793556" w:rsidRDefault="00793556" w:rsidP="00793556">
      <w:pPr>
        <w:pStyle w:val="Heading3"/>
      </w:pPr>
      <w:r>
        <w:t>WICED-SDK TCP Server &amp; Client using Sockets</w:t>
      </w:r>
    </w:p>
    <w:p w14:paraId="66790180" w14:textId="7D063BAC" w:rsidR="00793556" w:rsidRDefault="00793556" w:rsidP="00793556">
      <w:r>
        <w:t>In the examples below I use the WAEP protocol as defined in the previous section to demonstrate the steps to create a connection between a WAEP Client (198.51.100.14) and a WAEP Server (198.51.100.3) using sockets.</w:t>
      </w:r>
    </w:p>
    <w:p w14:paraId="4B3B7E37" w14:textId="77777777" w:rsidR="00793556" w:rsidRDefault="00793556" w:rsidP="00793556">
      <w:r w:rsidRPr="00F801D2">
        <w:rPr>
          <w:noProof/>
        </w:rPr>
        <w:lastRenderedPageBreak/>
        <w:drawing>
          <wp:inline distT="0" distB="0" distL="0" distR="0" wp14:anchorId="349D6927" wp14:editId="15D7DB81">
            <wp:extent cx="5943600" cy="28098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09875"/>
                    </a:xfrm>
                    <a:prstGeom prst="rect">
                      <a:avLst/>
                    </a:prstGeom>
                  </pic:spPr>
                </pic:pic>
              </a:graphicData>
            </a:graphic>
          </wp:inline>
        </w:drawing>
      </w:r>
    </w:p>
    <w:p w14:paraId="4465E157" w14:textId="77777777" w:rsidR="00793556" w:rsidRDefault="00793556" w:rsidP="00793556"/>
    <w:p w14:paraId="1382ACE3" w14:textId="1782DFF1" w:rsidR="00793556" w:rsidRDefault="00A43B97" w:rsidP="00793556">
      <w:r>
        <w:t xml:space="preserve">The picture above describes the steps required to make a TCP connection between two devices, a TCP Server (on the left of the dotted line) and a TCP Client (on the right).  These two devices are already connected to an IP network and have been assigned IP addresses (192.51.100.3 and 14).  </w:t>
      </w:r>
      <w:r w:rsidR="00793556">
        <w:t>There are 4 parts of each system:</w:t>
      </w:r>
    </w:p>
    <w:p w14:paraId="172F319F" w14:textId="344A3324" w:rsidR="00793556" w:rsidRDefault="00793556" w:rsidP="000E1195">
      <w:pPr>
        <w:pStyle w:val="ListParagraph"/>
        <w:numPr>
          <w:ilvl w:val="0"/>
          <w:numId w:val="23"/>
        </w:numPr>
      </w:pPr>
      <w:r>
        <w:t xml:space="preserve">Your firmware application (the box labeled Application).  This is the firmware that </w:t>
      </w:r>
      <w:r w:rsidR="00A43B97">
        <w:t>you write to control the system using the WICED-SDK.</w:t>
      </w:r>
    </w:p>
    <w:p w14:paraId="088F5A3C" w14:textId="77777777" w:rsidR="00793556" w:rsidRDefault="00793556" w:rsidP="000E1195">
      <w:pPr>
        <w:pStyle w:val="ListParagraph"/>
        <w:numPr>
          <w:ilvl w:val="0"/>
          <w:numId w:val="23"/>
        </w:numPr>
      </w:pPr>
      <w:r>
        <w:t>The TCP/IP stack which handles all of the communication with the network</w:t>
      </w:r>
    </w:p>
    <w:p w14:paraId="7E856F7C" w14:textId="77777777" w:rsidR="00793556" w:rsidRDefault="00793556" w:rsidP="000E1195">
      <w:pPr>
        <w:pStyle w:val="ListParagraph"/>
        <w:numPr>
          <w:ilvl w:val="0"/>
          <w:numId w:val="23"/>
        </w:numPr>
      </w:pPr>
      <w:r>
        <w:t>The Port, which represents the 65536 TCP ports (numbered 0-65535)</w:t>
      </w:r>
    </w:p>
    <w:p w14:paraId="6012D105" w14:textId="77777777" w:rsidR="00793556" w:rsidRDefault="00793556" w:rsidP="000E1195">
      <w:pPr>
        <w:pStyle w:val="ListParagraph"/>
        <w:numPr>
          <w:ilvl w:val="0"/>
          <w:numId w:val="23"/>
        </w:numPr>
      </w:pPr>
      <w:r>
        <w:t>The Packet Buffer, which represents the 4x ~1500 bytes of RAM where the Transmit “T” and Receive “R” packets are held.</w:t>
      </w:r>
    </w:p>
    <w:p w14:paraId="4CE99916" w14:textId="3E534692" w:rsidR="00793556" w:rsidRDefault="00793556" w:rsidP="00793556">
      <w:r>
        <w:t xml:space="preserve">To setup the </w:t>
      </w:r>
      <w:r w:rsidR="00A32240">
        <w:t xml:space="preserve">TCP server </w:t>
      </w:r>
      <w:r>
        <w:t xml:space="preserve">connection, the firmware </w:t>
      </w:r>
      <w:r w:rsidR="00A32240">
        <w:t>will:</w:t>
      </w:r>
    </w:p>
    <w:p w14:paraId="38A2CCE4" w14:textId="062772F7" w:rsidR="00793556" w:rsidRDefault="00A32240" w:rsidP="00EA3121">
      <w:pPr>
        <w:pStyle w:val="ListParagraph"/>
        <w:numPr>
          <w:ilvl w:val="0"/>
          <w:numId w:val="12"/>
        </w:numPr>
      </w:pPr>
      <w:r>
        <w:t>Create the TCP socket by calling</w:t>
      </w:r>
      <w:r w:rsidR="00793556">
        <w:t>:</w:t>
      </w:r>
    </w:p>
    <w:p w14:paraId="589B0FE2" w14:textId="0635B639" w:rsidR="00793556" w:rsidRDefault="00793556" w:rsidP="000E1195">
      <w:pPr>
        <w:ind w:left="1080"/>
      </w:pPr>
      <w:proofErr w:type="spellStart"/>
      <w:r>
        <w:t>wiced_tcp_create_socket</w:t>
      </w:r>
      <w:proofErr w:type="spellEnd"/>
      <w:r>
        <w:t>(&amp;</w:t>
      </w:r>
      <w:proofErr w:type="spellStart"/>
      <w:proofErr w:type="gramStart"/>
      <w:r>
        <w:t>socket</w:t>
      </w:r>
      <w:r w:rsidR="00A32240">
        <w:t>,WICED</w:t>
      </w:r>
      <w:proofErr w:type="gramEnd"/>
      <w:r w:rsidR="00A32240">
        <w:t>_AP_INTERFACE</w:t>
      </w:r>
      <w:proofErr w:type="spellEnd"/>
      <w:r>
        <w:t>);</w:t>
      </w:r>
    </w:p>
    <w:p w14:paraId="4FBD2EC3" w14:textId="1A45A35A" w:rsidR="00793556" w:rsidRDefault="00793556" w:rsidP="00EA3121">
      <w:pPr>
        <w:pStyle w:val="ListParagraph"/>
        <w:numPr>
          <w:ilvl w:val="0"/>
          <w:numId w:val="12"/>
        </w:numPr>
      </w:pPr>
      <w:r>
        <w:t xml:space="preserve">Then it will attach the socket to WAEP server </w:t>
      </w:r>
      <w:r w:rsidR="00A32240">
        <w:t xml:space="preserve">TCP </w:t>
      </w:r>
      <w:r>
        <w:t>port 27708 by calling:</w:t>
      </w:r>
    </w:p>
    <w:p w14:paraId="27B7CAA1" w14:textId="4263EE99" w:rsidR="00793556" w:rsidRDefault="00793556" w:rsidP="000E1195">
      <w:pPr>
        <w:ind w:left="1080"/>
      </w:pPr>
      <w:proofErr w:type="spellStart"/>
      <w:r>
        <w:t>wiced_</w:t>
      </w:r>
      <w:proofErr w:type="gramStart"/>
      <w:r>
        <w:t>listen</w:t>
      </w:r>
      <w:proofErr w:type="spellEnd"/>
      <w:r>
        <w:t>(</w:t>
      </w:r>
      <w:proofErr w:type="gramEnd"/>
      <w:r>
        <w:t xml:space="preserve">&amp;socket, 27708); // 27708 is the port number for the </w:t>
      </w:r>
      <w:r w:rsidR="00101724">
        <w:t>WAEP</w:t>
      </w:r>
      <w:r>
        <w:t xml:space="preserve"> protocol</w:t>
      </w:r>
    </w:p>
    <w:p w14:paraId="732C35FC" w14:textId="0EC54584" w:rsidR="00793556" w:rsidRDefault="00793556" w:rsidP="00EA3121">
      <w:pPr>
        <w:pStyle w:val="ListParagraph"/>
        <w:numPr>
          <w:ilvl w:val="0"/>
          <w:numId w:val="12"/>
        </w:numPr>
      </w:pPr>
      <w:r>
        <w:t xml:space="preserve">Lastly, it </w:t>
      </w:r>
      <w:r w:rsidR="00A32240">
        <w:t>sleep</w:t>
      </w:r>
      <w:r w:rsidR="00101724">
        <w:t>s</w:t>
      </w:r>
      <w:r w:rsidR="00A32240">
        <w:t xml:space="preserve"> the current thread and wait for a connection b</w:t>
      </w:r>
      <w:r>
        <w:t xml:space="preserve">y calling </w:t>
      </w:r>
    </w:p>
    <w:p w14:paraId="74FE5DC2" w14:textId="1C702A8F" w:rsidR="00793556" w:rsidRDefault="00793556" w:rsidP="000E1195">
      <w:pPr>
        <w:ind w:left="1080"/>
      </w:pPr>
      <w:proofErr w:type="spellStart"/>
      <w:r>
        <w:t>wiced_tcp_accept</w:t>
      </w:r>
      <w:proofErr w:type="spellEnd"/>
      <w:r>
        <w:t>(&amp;socket);</w:t>
      </w:r>
    </w:p>
    <w:p w14:paraId="50E54985" w14:textId="35707DEA" w:rsidR="00793556" w:rsidRDefault="00A32240" w:rsidP="00793556">
      <w:r>
        <w:t xml:space="preserve">To setup the TCP client connection, the </w:t>
      </w:r>
      <w:r w:rsidR="000E1195">
        <w:t xml:space="preserve">client </w:t>
      </w:r>
      <w:r>
        <w:t>firmware will:</w:t>
      </w:r>
    </w:p>
    <w:p w14:paraId="6A08C6F2" w14:textId="32721239" w:rsidR="00A32240" w:rsidRDefault="00A32240" w:rsidP="00EA3121">
      <w:pPr>
        <w:pStyle w:val="ListParagraph"/>
        <w:numPr>
          <w:ilvl w:val="0"/>
          <w:numId w:val="14"/>
        </w:numPr>
      </w:pPr>
      <w:r>
        <w:t>Create the TCP socket by calling:</w:t>
      </w:r>
    </w:p>
    <w:p w14:paraId="46557C2B" w14:textId="6955B695" w:rsidR="00A32240" w:rsidRDefault="00A32240" w:rsidP="000E1195">
      <w:pPr>
        <w:ind w:left="1080"/>
      </w:pPr>
      <w:proofErr w:type="spellStart"/>
      <w:r>
        <w:t>wiced_tcp_create_socket</w:t>
      </w:r>
      <w:proofErr w:type="spellEnd"/>
      <w:r>
        <w:t>(&amp;</w:t>
      </w:r>
      <w:proofErr w:type="spellStart"/>
      <w:proofErr w:type="gramStart"/>
      <w:r>
        <w:t>socket,WICED</w:t>
      </w:r>
      <w:proofErr w:type="gramEnd"/>
      <w:r>
        <w:t>_AP_INTERFACE</w:t>
      </w:r>
      <w:proofErr w:type="spellEnd"/>
      <w:r>
        <w:t>);</w:t>
      </w:r>
    </w:p>
    <w:p w14:paraId="4369A115" w14:textId="5DD99304" w:rsidR="00A32240" w:rsidRDefault="00A32240" w:rsidP="00EA3121">
      <w:pPr>
        <w:pStyle w:val="ListParagraph"/>
        <w:numPr>
          <w:ilvl w:val="0"/>
          <w:numId w:val="14"/>
        </w:numPr>
      </w:pPr>
      <w:r>
        <w:t>Then it will “bind” to some TCP port (it doesn’t matter which</w:t>
      </w:r>
      <w:r w:rsidR="003676ED">
        <w:t xml:space="preserve"> one</w:t>
      </w:r>
      <w:r>
        <w:t xml:space="preserve">, so we specify WICED_ANY_PORT which </w:t>
      </w:r>
      <w:r w:rsidR="003676ED">
        <w:t xml:space="preserve">lets the TCP/IP stack </w:t>
      </w:r>
      <w:r>
        <w:t>choose any available port) by calling</w:t>
      </w:r>
    </w:p>
    <w:p w14:paraId="07BC26B7" w14:textId="3C2DA701" w:rsidR="00A32240" w:rsidRDefault="00A32240" w:rsidP="000E1195">
      <w:pPr>
        <w:ind w:left="1080"/>
      </w:pPr>
      <w:proofErr w:type="spellStart"/>
      <w:r>
        <w:t>wiced_tcp_bind</w:t>
      </w:r>
      <w:proofErr w:type="spellEnd"/>
      <w:r>
        <w:t>(&amp;</w:t>
      </w:r>
      <w:proofErr w:type="spellStart"/>
      <w:proofErr w:type="gramStart"/>
      <w:r>
        <w:t>socket,WICED</w:t>
      </w:r>
      <w:proofErr w:type="gramEnd"/>
      <w:r>
        <w:t>_ANY_PORT</w:t>
      </w:r>
      <w:proofErr w:type="spellEnd"/>
      <w:r>
        <w:t>);</w:t>
      </w:r>
    </w:p>
    <w:p w14:paraId="68A5DB19" w14:textId="0ED61FAB" w:rsidR="00F960C2" w:rsidRDefault="00A32240" w:rsidP="00F960C2">
      <w:pPr>
        <w:pStyle w:val="ListParagraph"/>
        <w:numPr>
          <w:ilvl w:val="0"/>
          <w:numId w:val="14"/>
        </w:numPr>
      </w:pPr>
      <w:r>
        <w:t xml:space="preserve">Lastly, </w:t>
      </w:r>
      <w:r w:rsidR="009F03B5">
        <w:t xml:space="preserve">to </w:t>
      </w:r>
      <w:r>
        <w:t>create the actual connection</w:t>
      </w:r>
      <w:r w:rsidR="00364C65">
        <w:t xml:space="preserve"> to the server </w:t>
      </w:r>
      <w:r w:rsidR="009F03B5">
        <w:t xml:space="preserve">you need to </w:t>
      </w:r>
      <w:r w:rsidR="001101F2">
        <w:t>do two things</w:t>
      </w:r>
    </w:p>
    <w:p w14:paraId="5B9D0DF3" w14:textId="2C356BC9" w:rsidR="00F960C2" w:rsidRDefault="001101F2" w:rsidP="00F960C2">
      <w:pPr>
        <w:pStyle w:val="ListParagraph"/>
        <w:numPr>
          <w:ilvl w:val="3"/>
          <w:numId w:val="14"/>
        </w:numPr>
      </w:pPr>
      <w:r>
        <w:t>Find the actual server address</w:t>
      </w:r>
      <w:r w:rsidR="003676ED">
        <w:t xml:space="preserve">.  This </w:t>
      </w:r>
      <w:r>
        <w:t xml:space="preserve">is </w:t>
      </w:r>
      <w:r w:rsidR="009F03B5">
        <w:t xml:space="preserve">passed as the </w:t>
      </w:r>
      <w:proofErr w:type="spellStart"/>
      <w:r w:rsidR="009F03B5">
        <w:t>wiced</w:t>
      </w:r>
      <w:proofErr w:type="spellEnd"/>
      <w:r w:rsidR="009F03B5">
        <w:t xml:space="preserve"> data structure </w:t>
      </w:r>
      <w:proofErr w:type="spellStart"/>
      <w:r w:rsidR="009F03B5">
        <w:t>wiced_ip_address_t</w:t>
      </w:r>
      <w:proofErr w:type="spellEnd"/>
      <w:r w:rsidR="00F960C2">
        <w:t xml:space="preserve">.  You </w:t>
      </w:r>
      <w:r w:rsidR="009F03B5">
        <w:t xml:space="preserve">can initialize </w:t>
      </w:r>
      <w:r w:rsidR="00F960C2">
        <w:t xml:space="preserve">the structure </w:t>
      </w:r>
      <w:r w:rsidR="009F03B5">
        <w:t xml:space="preserve">statically by </w:t>
      </w:r>
      <w:r w:rsidR="00F960C2">
        <w:t xml:space="preserve">using the </w:t>
      </w:r>
      <w:proofErr w:type="spellStart"/>
      <w:r w:rsidR="00F960C2">
        <w:t>wiced</w:t>
      </w:r>
      <w:proofErr w:type="spellEnd"/>
      <w:r w:rsidR="009F03B5">
        <w:t xml:space="preserve"> macros e.g.</w:t>
      </w:r>
      <w:r w:rsidR="00F960C2">
        <w:t xml:space="preserve">  </w:t>
      </w:r>
    </w:p>
    <w:p w14:paraId="0C1A28EC" w14:textId="332CFD1E" w:rsidR="009F03B5" w:rsidRDefault="009F03B5" w:rsidP="00F960C2">
      <w:pPr>
        <w:ind w:left="1440"/>
      </w:pPr>
      <w:r w:rsidRPr="00364C65">
        <w:lastRenderedPageBreak/>
        <w:t>SET_IPV4_</w:t>
      </w:r>
      <w:proofErr w:type="gramStart"/>
      <w:r w:rsidRPr="00364C65">
        <w:t xml:space="preserve">ADDRESS( </w:t>
      </w:r>
      <w:proofErr w:type="spellStart"/>
      <w:r w:rsidRPr="00364C65">
        <w:t>serverAddress</w:t>
      </w:r>
      <w:proofErr w:type="spellEnd"/>
      <w:proofErr w:type="gramEnd"/>
      <w:r w:rsidRPr="00364C65">
        <w:t>, MAKE_IPV4_ADDRESS( 198,51,  100,  3 ) );</w:t>
      </w:r>
    </w:p>
    <w:p w14:paraId="62A0A57F" w14:textId="77777777" w:rsidR="009F03B5" w:rsidRDefault="009F03B5" w:rsidP="009F03B5">
      <w:pPr>
        <w:ind w:left="720"/>
      </w:pPr>
      <w:r>
        <w:t xml:space="preserve">Or by performing a DNS loop by calling </w:t>
      </w:r>
      <w:proofErr w:type="spellStart"/>
      <w:r>
        <w:t>wiced_hostname_lookup</w:t>
      </w:r>
      <w:proofErr w:type="spellEnd"/>
      <w:r>
        <w:t xml:space="preserve"> e.g.</w:t>
      </w:r>
    </w:p>
    <w:p w14:paraId="656F9A0E" w14:textId="77777777" w:rsidR="00F960C2" w:rsidRDefault="009F03B5" w:rsidP="00F960C2">
      <w:pPr>
        <w:ind w:left="1080"/>
      </w:pPr>
      <w:proofErr w:type="spellStart"/>
      <w:r w:rsidRPr="00364C65">
        <w:t>wiced_hostname_</w:t>
      </w:r>
      <w:proofErr w:type="gramStart"/>
      <w:r w:rsidRPr="00364C65">
        <w:t>lookup</w:t>
      </w:r>
      <w:proofErr w:type="spellEnd"/>
      <w:r w:rsidRPr="00364C65">
        <w:t>( "</w:t>
      </w:r>
      <w:proofErr w:type="gramEnd"/>
      <w:r w:rsidRPr="00364C65">
        <w:t>waep.wa101.cypress.com", &amp;</w:t>
      </w:r>
      <w:proofErr w:type="spellStart"/>
      <w:r w:rsidRPr="00364C65">
        <w:t>serverAddress</w:t>
      </w:r>
      <w:proofErr w:type="spellEnd"/>
      <w:r w:rsidRPr="00364C65">
        <w:t>, 10000 );</w:t>
      </w:r>
    </w:p>
    <w:p w14:paraId="708CEF9A" w14:textId="3CCCF5B5" w:rsidR="00A32240" w:rsidRDefault="00F960C2" w:rsidP="00F960C2">
      <w:pPr>
        <w:pStyle w:val="ListParagraph"/>
        <w:numPr>
          <w:ilvl w:val="1"/>
          <w:numId w:val="14"/>
        </w:numPr>
      </w:pPr>
      <w:r>
        <w:t xml:space="preserve">Finally make the connection to </w:t>
      </w:r>
      <w:r w:rsidR="00364C65">
        <w:t xml:space="preserve">port 27708 through the network by calling </w:t>
      </w:r>
      <w:proofErr w:type="spellStart"/>
      <w:r w:rsidR="00364C65">
        <w:t>wiced_tcp_connect</w:t>
      </w:r>
      <w:proofErr w:type="spellEnd"/>
      <w:r w:rsidR="00364C65">
        <w:t xml:space="preserve"> and waiting a TIMEOUT number of </w:t>
      </w:r>
      <w:proofErr w:type="spellStart"/>
      <w:r w:rsidR="00364C65">
        <w:t>ms</w:t>
      </w:r>
      <w:proofErr w:type="spellEnd"/>
      <w:r w:rsidR="00364C65">
        <w:t xml:space="preserve"> for a connection e.g.</w:t>
      </w:r>
    </w:p>
    <w:p w14:paraId="1005A876" w14:textId="1874CFFE" w:rsidR="00364C65" w:rsidRDefault="00A32240" w:rsidP="003676ED">
      <w:pPr>
        <w:ind w:left="1080"/>
      </w:pPr>
      <w:proofErr w:type="spellStart"/>
      <w:r>
        <w:t>wiced_tcp_connect</w:t>
      </w:r>
      <w:proofErr w:type="spellEnd"/>
      <w:r>
        <w:t>(</w:t>
      </w:r>
      <w:r w:rsidR="00364C65">
        <w:t>&amp;</w:t>
      </w:r>
      <w:proofErr w:type="gramStart"/>
      <w:r w:rsidR="00364C65">
        <w:t>socket,&amp;</w:t>
      </w:r>
      <w:proofErr w:type="gramEnd"/>
      <w:r w:rsidR="00364C65">
        <w:t>server_address,27708,TIMEOUT);</w:t>
      </w:r>
    </w:p>
    <w:p w14:paraId="074254A7" w14:textId="548B584E" w:rsidR="00793556" w:rsidRDefault="00631E97" w:rsidP="00592A79">
      <w:pPr>
        <w:pStyle w:val="Heading3"/>
      </w:pPr>
      <w:r>
        <w:t xml:space="preserve">Transmitting Packets </w:t>
      </w:r>
      <w:r w:rsidR="00F00F7D">
        <w:t xml:space="preserve">as a TCP Client </w:t>
      </w:r>
      <w:r>
        <w:t>using the WICED-SDK</w:t>
      </w:r>
    </w:p>
    <w:p w14:paraId="38E6490E" w14:textId="29BF7D6A" w:rsidR="00592A79" w:rsidRDefault="00592A79" w:rsidP="00592A79">
      <w:r>
        <w:t xml:space="preserve">At the beginning of your application, when you run the </w:t>
      </w:r>
      <w:proofErr w:type="spellStart"/>
      <w:r>
        <w:t>wiced_init</w:t>
      </w:r>
      <w:proofErr w:type="spellEnd"/>
      <w:r>
        <w:t xml:space="preserve"> function, on the console you will see the message “Creating Packet pools”.  The packet p</w:t>
      </w:r>
      <w:r w:rsidR="00EA3121">
        <w:t xml:space="preserve">ools are just RAM buffers which </w:t>
      </w:r>
      <w:r>
        <w:t>store either incoming packets from the network (i.e. Receive packets) or will hold outgoing packets which have not yet been sent (i.e. Transmit packets).</w:t>
      </w:r>
    </w:p>
    <w:p w14:paraId="60364849" w14:textId="5046BE5F" w:rsidR="00592A79" w:rsidRDefault="00592A79" w:rsidP="00592A79">
      <w:r>
        <w:t>Each packets contains:</w:t>
      </w:r>
    </w:p>
    <w:p w14:paraId="544759A4" w14:textId="3DC4E088" w:rsidR="00592A79" w:rsidRDefault="00592A79" w:rsidP="00EA3121">
      <w:pPr>
        <w:pStyle w:val="ListParagraph"/>
        <w:numPr>
          <w:ilvl w:val="0"/>
          <w:numId w:val="15"/>
        </w:numPr>
      </w:pPr>
      <w:r>
        <w:t>An allocation reference count</w:t>
      </w:r>
    </w:p>
    <w:p w14:paraId="121153B4" w14:textId="05879856" w:rsidR="00592A79" w:rsidRDefault="00592A79" w:rsidP="00EA3121">
      <w:pPr>
        <w:pStyle w:val="ListParagraph"/>
        <w:numPr>
          <w:ilvl w:val="0"/>
          <w:numId w:val="15"/>
        </w:numPr>
      </w:pPr>
      <w:r>
        <w:t xml:space="preserve">The </w:t>
      </w:r>
      <w:r w:rsidR="00EA3121">
        <w:t xml:space="preserve">raw </w:t>
      </w:r>
      <w:r>
        <w:t xml:space="preserve">data </w:t>
      </w:r>
    </w:p>
    <w:p w14:paraId="44E68777" w14:textId="5A31C64D" w:rsidR="00592A79" w:rsidRDefault="00592A79" w:rsidP="00EA3121">
      <w:pPr>
        <w:pStyle w:val="ListParagraph"/>
        <w:numPr>
          <w:ilvl w:val="0"/>
          <w:numId w:val="15"/>
        </w:numPr>
      </w:pPr>
      <w:r>
        <w:t>A pointer to the start of the data</w:t>
      </w:r>
    </w:p>
    <w:p w14:paraId="05E5C135" w14:textId="5B38F307" w:rsidR="00592A79" w:rsidRDefault="00592A79" w:rsidP="00EA3121">
      <w:pPr>
        <w:pStyle w:val="ListParagraph"/>
        <w:numPr>
          <w:ilvl w:val="0"/>
          <w:numId w:val="15"/>
        </w:numPr>
      </w:pPr>
      <w:r>
        <w:t>A pointer to the end of the data</w:t>
      </w:r>
    </w:p>
    <w:p w14:paraId="42914CB7" w14:textId="717E3953" w:rsidR="00592A79" w:rsidRDefault="00553A91" w:rsidP="00EA3121">
      <w:pPr>
        <w:pStyle w:val="ListParagraph"/>
        <w:numPr>
          <w:ilvl w:val="0"/>
          <w:numId w:val="15"/>
        </w:numPr>
      </w:pPr>
      <w:r>
        <w:t>The TCP packet overhead</w:t>
      </w:r>
    </w:p>
    <w:p w14:paraId="4E125B41" w14:textId="21C41CA1" w:rsidR="00553A91" w:rsidRDefault="003676ED" w:rsidP="00553A91">
      <w:r>
        <w:t>A</w:t>
      </w:r>
      <w:r w:rsidR="00553A91">
        <w:t xml:space="preserve"> packet starts its life as unallocated, and as such, the reference count is 0.  When you want to send a message you call </w:t>
      </w:r>
      <w:proofErr w:type="spellStart"/>
      <w:r w:rsidR="00553A91">
        <w:t>wiced_tcp_packet_create</w:t>
      </w:r>
      <w:proofErr w:type="spellEnd"/>
      <w:r w:rsidR="00553A91">
        <w:t xml:space="preserve"> which has the prototype of:</w:t>
      </w:r>
    </w:p>
    <w:p w14:paraId="47C6031E" w14:textId="77777777" w:rsidR="00553A91" w:rsidRDefault="00553A91" w:rsidP="00553A91">
      <w:pPr>
        <w:ind w:left="720"/>
      </w:pPr>
      <w:proofErr w:type="spellStart"/>
      <w:r w:rsidRPr="00553A91">
        <w:t>wiced_result_t</w:t>
      </w:r>
      <w:proofErr w:type="spellEnd"/>
      <w:r w:rsidRPr="00553A91">
        <w:t xml:space="preserve"> </w:t>
      </w:r>
      <w:proofErr w:type="spellStart"/>
      <w:r w:rsidRPr="00553A91">
        <w:t>wiced_packet_create_</w:t>
      </w:r>
      <w:proofErr w:type="gramStart"/>
      <w:r w:rsidRPr="00553A91">
        <w:t>tcp</w:t>
      </w:r>
      <w:proofErr w:type="spellEnd"/>
      <w:r w:rsidRPr="00553A91">
        <w:t xml:space="preserve">( </w:t>
      </w:r>
      <w:proofErr w:type="spellStart"/>
      <w:r w:rsidRPr="00553A91">
        <w:t>wiced</w:t>
      </w:r>
      <w:proofErr w:type="gramEnd"/>
      <w:r w:rsidRPr="00553A91">
        <w:t>_tcp_socket_t</w:t>
      </w:r>
      <w:proofErr w:type="spellEnd"/>
      <w:r w:rsidRPr="00553A91">
        <w:t xml:space="preserve">* socket, </w:t>
      </w:r>
    </w:p>
    <w:p w14:paraId="4A6680A5" w14:textId="77777777" w:rsidR="00553A91" w:rsidRDefault="00553A91" w:rsidP="00553A91">
      <w:pPr>
        <w:ind w:left="1440"/>
      </w:pPr>
      <w:r w:rsidRPr="00553A91">
        <w:t xml:space="preserve">uint16_t </w:t>
      </w:r>
      <w:proofErr w:type="spellStart"/>
      <w:r w:rsidRPr="00553A91">
        <w:t>content_length</w:t>
      </w:r>
      <w:proofErr w:type="spellEnd"/>
      <w:r w:rsidRPr="00553A91">
        <w:t xml:space="preserve">, </w:t>
      </w:r>
    </w:p>
    <w:p w14:paraId="210583B2" w14:textId="77777777" w:rsidR="00553A91" w:rsidRDefault="00553A91" w:rsidP="00553A91">
      <w:pPr>
        <w:ind w:left="1440"/>
      </w:pPr>
      <w:proofErr w:type="spellStart"/>
      <w:r w:rsidRPr="00553A91">
        <w:t>wiced_packet_t</w:t>
      </w:r>
      <w:proofErr w:type="spellEnd"/>
      <w:r w:rsidRPr="00553A91">
        <w:t xml:space="preserve">** packet, </w:t>
      </w:r>
    </w:p>
    <w:p w14:paraId="0E0F61B8" w14:textId="77777777" w:rsidR="00553A91" w:rsidRDefault="00553A91" w:rsidP="00553A91">
      <w:pPr>
        <w:ind w:left="1440"/>
      </w:pPr>
      <w:r w:rsidRPr="00553A91">
        <w:t xml:space="preserve">uint8_t** data, </w:t>
      </w:r>
    </w:p>
    <w:p w14:paraId="799DFCD8" w14:textId="3DEBD9CF" w:rsidR="00553A91" w:rsidRPr="00553A91" w:rsidRDefault="00553A91" w:rsidP="00553A91">
      <w:pPr>
        <w:ind w:left="1440"/>
      </w:pPr>
      <w:r w:rsidRPr="00553A91">
        <w:t xml:space="preserve">uint16_t* </w:t>
      </w:r>
      <w:proofErr w:type="spellStart"/>
      <w:r w:rsidRPr="00553A91">
        <w:t>available_</w:t>
      </w:r>
      <w:proofErr w:type="gramStart"/>
      <w:r w:rsidRPr="00553A91">
        <w:t>space</w:t>
      </w:r>
      <w:proofErr w:type="spellEnd"/>
      <w:r w:rsidRPr="00553A91">
        <w:t xml:space="preserve"> )</w:t>
      </w:r>
      <w:proofErr w:type="gramEnd"/>
      <w:r w:rsidR="00EA3121">
        <w:t>;</w:t>
      </w:r>
    </w:p>
    <w:p w14:paraId="42207F1A" w14:textId="25F84BF1" w:rsidR="00A51686" w:rsidRDefault="00553A91" w:rsidP="00793556">
      <w:r>
        <w:t>This function will look for an unallocated packet (i.e. the reference count == 0) and assign it to you.  The arguments are:</w:t>
      </w:r>
    </w:p>
    <w:p w14:paraId="1A54100C" w14:textId="599068A4" w:rsidR="00553A91" w:rsidRDefault="00553A91" w:rsidP="00EA3121">
      <w:pPr>
        <w:pStyle w:val="ListParagraph"/>
        <w:numPr>
          <w:ilvl w:val="0"/>
          <w:numId w:val="16"/>
        </w:numPr>
      </w:pPr>
      <w:r>
        <w:t>socket: A pointer to the socket</w:t>
      </w:r>
    </w:p>
    <w:p w14:paraId="111FBA27" w14:textId="6A4AFB0E" w:rsidR="00553A91" w:rsidRDefault="00553A91" w:rsidP="00EA3121">
      <w:pPr>
        <w:pStyle w:val="ListParagraph"/>
        <w:numPr>
          <w:ilvl w:val="0"/>
          <w:numId w:val="16"/>
        </w:numPr>
      </w:pPr>
      <w:proofErr w:type="spellStart"/>
      <w:r>
        <w:t>content_length</w:t>
      </w:r>
      <w:proofErr w:type="spellEnd"/>
      <w:r>
        <w:t>: How many byt</w:t>
      </w:r>
      <w:r w:rsidR="007E35A9">
        <w:t>es of data you plan to put in the packet</w:t>
      </w:r>
    </w:p>
    <w:p w14:paraId="146131E1" w14:textId="1C0FA761" w:rsidR="00553A91" w:rsidRDefault="00553A91" w:rsidP="00EA3121">
      <w:pPr>
        <w:pStyle w:val="ListParagraph"/>
        <w:numPr>
          <w:ilvl w:val="0"/>
          <w:numId w:val="16"/>
        </w:numPr>
      </w:pPr>
      <w:r>
        <w:t xml:space="preserve">packet: a pointer to a packet pointer.  This enables the </w:t>
      </w:r>
      <w:r w:rsidR="006203C1">
        <w:t xml:space="preserve">create </w:t>
      </w:r>
      <w:r>
        <w:t>function to give you a pointer to</w:t>
      </w:r>
      <w:r w:rsidR="006203C1">
        <w:t xml:space="preserve"> the packet structure in the RAM</w:t>
      </w:r>
      <w:r>
        <w:t xml:space="preserve">.  To </w:t>
      </w:r>
      <w:r w:rsidR="006203C1">
        <w:t>use it,</w:t>
      </w:r>
      <w:r>
        <w:t xml:space="preserve"> you declare: </w:t>
      </w:r>
      <w:proofErr w:type="spellStart"/>
      <w:r>
        <w:t>wiced_packet_t</w:t>
      </w:r>
      <w:proofErr w:type="spellEnd"/>
      <w:r>
        <w:t xml:space="preserve"> *</w:t>
      </w:r>
      <w:proofErr w:type="spellStart"/>
      <w:r>
        <w:t>myPacket</w:t>
      </w:r>
      <w:proofErr w:type="spellEnd"/>
      <w:r>
        <w:t xml:space="preserve">; Then when you call the </w:t>
      </w:r>
      <w:proofErr w:type="spellStart"/>
      <w:r>
        <w:t>wiced_packet_create_tcp</w:t>
      </w:r>
      <w:proofErr w:type="spellEnd"/>
      <w:r>
        <w:t xml:space="preserve"> you pass a pointer to your pointer e.g. &amp;</w:t>
      </w:r>
      <w:proofErr w:type="spellStart"/>
      <w:r>
        <w:t>myPacket</w:t>
      </w:r>
      <w:proofErr w:type="spellEnd"/>
      <w:r>
        <w:t>.  When the function return</w:t>
      </w:r>
      <w:r w:rsidR="007E35A9">
        <w:t>s,</w:t>
      </w:r>
      <w:r>
        <w:t xml:space="preserve"> </w:t>
      </w:r>
      <w:proofErr w:type="spellStart"/>
      <w:r>
        <w:t>myPacket</w:t>
      </w:r>
      <w:proofErr w:type="spellEnd"/>
      <w:r>
        <w:t xml:space="preserve"> will then point to the </w:t>
      </w:r>
      <w:r w:rsidR="00EA3121">
        <w:t xml:space="preserve">allocated </w:t>
      </w:r>
      <w:r>
        <w:t>packet in the packet pool.</w:t>
      </w:r>
    </w:p>
    <w:p w14:paraId="19261792" w14:textId="2A278C70" w:rsidR="006203C1" w:rsidRDefault="006203C1" w:rsidP="00EA3121">
      <w:pPr>
        <w:pStyle w:val="ListParagraph"/>
        <w:numPr>
          <w:ilvl w:val="0"/>
          <w:numId w:val="16"/>
        </w:numPr>
      </w:pPr>
      <w:r>
        <w:t xml:space="preserve">data: a pointer to a uint8 *.  Just as above, this enables the create function to give you a pointer to the packet structure in the </w:t>
      </w:r>
      <w:r w:rsidR="007E35A9">
        <w:t>RAM</w:t>
      </w:r>
      <w:r>
        <w:t>.  To use it, you declare: uint8 *</w:t>
      </w:r>
      <w:proofErr w:type="spellStart"/>
      <w:r>
        <w:t>myData</w:t>
      </w:r>
      <w:proofErr w:type="spellEnd"/>
      <w:r>
        <w:t xml:space="preserve">; Then when you call the </w:t>
      </w:r>
      <w:proofErr w:type="spellStart"/>
      <w:r>
        <w:t>wiced_packet_create_tcp</w:t>
      </w:r>
      <w:proofErr w:type="spellEnd"/>
      <w:r>
        <w:t xml:space="preserve"> you pass a pointer to your pointer e.g. &amp;</w:t>
      </w:r>
      <w:proofErr w:type="spellStart"/>
      <w:r>
        <w:t>myData</w:t>
      </w:r>
      <w:proofErr w:type="spellEnd"/>
      <w:r>
        <w:t>.  When the function return</w:t>
      </w:r>
      <w:r w:rsidR="007E35A9">
        <w:t>s,</w:t>
      </w:r>
      <w:r>
        <w:t xml:space="preserve"> </w:t>
      </w:r>
      <w:proofErr w:type="spellStart"/>
      <w:r>
        <w:t>myData</w:t>
      </w:r>
      <w:proofErr w:type="spellEnd"/>
      <w:r>
        <w:t xml:space="preserve"> pointer will then point to the place inside of the packet buffer where you need to store your data.</w:t>
      </w:r>
    </w:p>
    <w:p w14:paraId="2A578FBF" w14:textId="51DD238C" w:rsidR="006203C1" w:rsidRDefault="006203C1" w:rsidP="00EA3121">
      <w:pPr>
        <w:pStyle w:val="ListParagraph"/>
        <w:numPr>
          <w:ilvl w:val="0"/>
          <w:numId w:val="16"/>
        </w:numPr>
      </w:pPr>
      <w:proofErr w:type="spellStart"/>
      <w:r>
        <w:t>available_space</w:t>
      </w:r>
      <w:proofErr w:type="spellEnd"/>
      <w:r>
        <w:t xml:space="preserve">: This is a pointer to an integer that will be set to the maximum amount of data that you are allowed to store inside of the packet.  It works like the previous two </w:t>
      </w:r>
    </w:p>
    <w:p w14:paraId="34EBC830" w14:textId="77777777" w:rsidR="00553A91" w:rsidRDefault="00553A91" w:rsidP="00793556"/>
    <w:p w14:paraId="4302F9E1" w14:textId="2FF6A14B" w:rsidR="00553A91" w:rsidRDefault="00EA3121" w:rsidP="00793556">
      <w:r>
        <w:t>Once you have the packet, you need to</w:t>
      </w:r>
    </w:p>
    <w:p w14:paraId="05D3F8A6" w14:textId="2A0986D7" w:rsidR="00EA3121" w:rsidRDefault="00EA3121" w:rsidP="00EA3121">
      <w:pPr>
        <w:pStyle w:val="ListParagraph"/>
        <w:numPr>
          <w:ilvl w:val="0"/>
          <w:numId w:val="17"/>
        </w:numPr>
      </w:pPr>
      <w:r>
        <w:t xml:space="preserve">Copy your data into the packet in the correct place i.e. using </w:t>
      </w:r>
      <w:proofErr w:type="spellStart"/>
      <w:r>
        <w:t>memcpy</w:t>
      </w:r>
      <w:proofErr w:type="spellEnd"/>
    </w:p>
    <w:p w14:paraId="3489EB02" w14:textId="2F0E6334" w:rsidR="00EA3121" w:rsidRDefault="00EA3121" w:rsidP="00EA3121">
      <w:pPr>
        <w:pStyle w:val="ListParagraph"/>
        <w:numPr>
          <w:ilvl w:val="0"/>
          <w:numId w:val="17"/>
        </w:numPr>
      </w:pPr>
      <w:r>
        <w:lastRenderedPageBreak/>
        <w:t xml:space="preserve">Tell the packet where the end of your data is by calling the </w:t>
      </w:r>
      <w:proofErr w:type="spellStart"/>
      <w:r>
        <w:t>wiced_packet_set_data_end</w:t>
      </w:r>
      <w:proofErr w:type="spellEnd"/>
    </w:p>
    <w:p w14:paraId="1FFCA609" w14:textId="7B8AFFD0" w:rsidR="00EA3121" w:rsidRDefault="00EA3121" w:rsidP="00EA3121">
      <w:pPr>
        <w:pStyle w:val="ListParagraph"/>
        <w:numPr>
          <w:ilvl w:val="0"/>
          <w:numId w:val="17"/>
        </w:numPr>
      </w:pPr>
      <w:r>
        <w:t xml:space="preserve">Then you can send the data by calling </w:t>
      </w:r>
      <w:proofErr w:type="spellStart"/>
      <w:r>
        <w:t>wiced_tcp_send_data</w:t>
      </w:r>
      <w:proofErr w:type="spellEnd"/>
      <w:r w:rsidR="003676ED">
        <w:t>.  This function will increment the reference count (so it will be 2 after calling the send)</w:t>
      </w:r>
    </w:p>
    <w:p w14:paraId="14596DF0" w14:textId="6AFC88D9" w:rsidR="00EA3121" w:rsidRDefault="00EA3121" w:rsidP="00EA3121">
      <w:pPr>
        <w:pStyle w:val="ListParagraph"/>
        <w:numPr>
          <w:ilvl w:val="0"/>
          <w:numId w:val="17"/>
        </w:numPr>
      </w:pPr>
      <w:r>
        <w:t xml:space="preserve">Finally, you release control of the packet by calling </w:t>
      </w:r>
      <w:proofErr w:type="spellStart"/>
      <w:r>
        <w:t>wiced_tcp_packet_delete</w:t>
      </w:r>
      <w:proofErr w:type="spellEnd"/>
      <w:r>
        <w:t xml:space="preserve">.  The function will decrement the reference count.  Once the packet is actually sent by the </w:t>
      </w:r>
      <w:proofErr w:type="spellStart"/>
      <w:r>
        <w:t>tcp</w:t>
      </w:r>
      <w:proofErr w:type="spellEnd"/>
      <w:r>
        <w:t>/</w:t>
      </w:r>
      <w:proofErr w:type="spellStart"/>
      <w:r>
        <w:t>ip</w:t>
      </w:r>
      <w:proofErr w:type="spellEnd"/>
      <w:r>
        <w:t xml:space="preserve"> </w:t>
      </w:r>
      <w:proofErr w:type="spellStart"/>
      <w:r>
        <w:t>ip</w:t>
      </w:r>
      <w:proofErr w:type="spellEnd"/>
      <w:r>
        <w:t xml:space="preserve"> stack, it will decrement the reference count again, which will make the packet buffer available for reuse. </w:t>
      </w:r>
    </w:p>
    <w:p w14:paraId="6439006E" w14:textId="2767CAE9" w:rsidR="00553A91" w:rsidRDefault="00EA3121" w:rsidP="00793556">
      <w:r>
        <w:t xml:space="preserve">Given the above, </w:t>
      </w:r>
      <w:r w:rsidR="009F03B5">
        <w:t>the</w:t>
      </w:r>
      <w:r>
        <w:t xml:space="preserve"> </w:t>
      </w:r>
      <w:r w:rsidR="00154677">
        <w:t xml:space="preserve">transmit </w:t>
      </w:r>
      <w:r>
        <w:t>firmware will look something like this</w:t>
      </w:r>
    </w:p>
    <w:p w14:paraId="56009D87" w14:textId="6469C30C" w:rsidR="00EA3121" w:rsidRDefault="001B1BEC" w:rsidP="00EA3121">
      <w:pPr>
        <w:pStyle w:val="ListParagraph"/>
        <w:numPr>
          <w:ilvl w:val="0"/>
          <w:numId w:val="21"/>
        </w:numPr>
      </w:pPr>
      <w:proofErr w:type="spellStart"/>
      <w:r>
        <w:t>w</w:t>
      </w:r>
      <w:r w:rsidR="00EA3121">
        <w:t>iced_packet_t</w:t>
      </w:r>
      <w:proofErr w:type="spellEnd"/>
      <w:r>
        <w:t xml:space="preserve"> *</w:t>
      </w:r>
      <w:proofErr w:type="spellStart"/>
      <w:r>
        <w:t>myPacket</w:t>
      </w:r>
      <w:proofErr w:type="spellEnd"/>
      <w:r>
        <w:t>;</w:t>
      </w:r>
    </w:p>
    <w:p w14:paraId="0BF2BF3D" w14:textId="7A9F3623" w:rsidR="001B1BEC" w:rsidRDefault="001B1BEC" w:rsidP="00EA3121">
      <w:pPr>
        <w:pStyle w:val="ListParagraph"/>
        <w:numPr>
          <w:ilvl w:val="0"/>
          <w:numId w:val="21"/>
        </w:numPr>
      </w:pPr>
      <w:r>
        <w:t>uint8_t *data;</w:t>
      </w:r>
    </w:p>
    <w:p w14:paraId="54FC0C1E" w14:textId="07CEFF64" w:rsidR="001B1BEC" w:rsidRDefault="001B1BEC" w:rsidP="00EA3121">
      <w:pPr>
        <w:pStyle w:val="ListParagraph"/>
        <w:numPr>
          <w:ilvl w:val="0"/>
          <w:numId w:val="21"/>
        </w:numPr>
      </w:pPr>
      <w:r>
        <w:t xml:space="preserve">uint16_t </w:t>
      </w:r>
      <w:proofErr w:type="spellStart"/>
      <w:r>
        <w:t>availableDataSize</w:t>
      </w:r>
      <w:proofErr w:type="spellEnd"/>
      <w:r>
        <w:t>;</w:t>
      </w:r>
    </w:p>
    <w:p w14:paraId="486C8FA1" w14:textId="3296DA74" w:rsidR="001B1BEC" w:rsidRDefault="001B1BEC" w:rsidP="00EA3121">
      <w:pPr>
        <w:pStyle w:val="ListParagraph"/>
        <w:numPr>
          <w:ilvl w:val="0"/>
          <w:numId w:val="21"/>
        </w:numPr>
      </w:pPr>
      <w:r>
        <w:t xml:space="preserve">uint8 </w:t>
      </w:r>
      <w:proofErr w:type="spellStart"/>
      <w:r>
        <w:t>myMsg</w:t>
      </w:r>
      <w:proofErr w:type="spellEnd"/>
      <w:proofErr w:type="gramStart"/>
      <w:r>
        <w:t>=”WABCD</w:t>
      </w:r>
      <w:proofErr w:type="gramEnd"/>
      <w:r>
        <w:t>051234”;</w:t>
      </w:r>
    </w:p>
    <w:p w14:paraId="2B5C5582" w14:textId="1049328C" w:rsidR="001B1BEC" w:rsidRDefault="001B1BEC" w:rsidP="00EA3121">
      <w:pPr>
        <w:pStyle w:val="ListParagraph"/>
        <w:numPr>
          <w:ilvl w:val="0"/>
          <w:numId w:val="21"/>
        </w:numPr>
      </w:pPr>
      <w:r>
        <w:t xml:space="preserve">uint16_t </w:t>
      </w:r>
      <w:proofErr w:type="spellStart"/>
      <w:r>
        <w:t>msgLen</w:t>
      </w:r>
      <w:proofErr w:type="spellEnd"/>
      <w:r>
        <w:t>=</w:t>
      </w:r>
      <w:proofErr w:type="spellStart"/>
      <w:r>
        <w:t>strlen</w:t>
      </w:r>
      <w:proofErr w:type="spellEnd"/>
      <w:r>
        <w:t>(</w:t>
      </w:r>
      <w:proofErr w:type="spellStart"/>
      <w:r>
        <w:t>myMsg</w:t>
      </w:r>
      <w:proofErr w:type="spellEnd"/>
      <w:r>
        <w:t>);</w:t>
      </w:r>
    </w:p>
    <w:p w14:paraId="20E85BC4" w14:textId="48ECD8A5" w:rsidR="001B1BEC" w:rsidRDefault="001B1BEC" w:rsidP="00EA3121">
      <w:pPr>
        <w:pStyle w:val="ListParagraph"/>
        <w:numPr>
          <w:ilvl w:val="0"/>
          <w:numId w:val="21"/>
        </w:numPr>
      </w:pPr>
      <w:proofErr w:type="spellStart"/>
      <w:r>
        <w:t>wiced_packet_create_tcp</w:t>
      </w:r>
      <w:proofErr w:type="spellEnd"/>
      <w:r>
        <w:t>(&amp;</w:t>
      </w:r>
      <w:proofErr w:type="gramStart"/>
      <w:r>
        <w:t>socket,</w:t>
      </w:r>
      <w:proofErr w:type="spellStart"/>
      <w:r>
        <w:t>msgLen</w:t>
      </w:r>
      <w:proofErr w:type="spellEnd"/>
      <w:proofErr w:type="gramEnd"/>
      <w:r>
        <w:t>,&amp;</w:t>
      </w:r>
      <w:proofErr w:type="spellStart"/>
      <w:r>
        <w:t>myPacket</w:t>
      </w:r>
      <w:proofErr w:type="spellEnd"/>
      <w:r>
        <w:t>,&amp;data,&amp;</w:t>
      </w:r>
      <w:proofErr w:type="spellStart"/>
      <w:r>
        <w:t>availableDataSize</w:t>
      </w:r>
      <w:proofErr w:type="spellEnd"/>
      <w:r>
        <w:t>);</w:t>
      </w:r>
    </w:p>
    <w:p w14:paraId="6EFD4858" w14:textId="77777777" w:rsidR="001B1BEC" w:rsidRDefault="001B1BEC" w:rsidP="001B1BEC">
      <w:pPr>
        <w:pStyle w:val="ListParagraph"/>
        <w:numPr>
          <w:ilvl w:val="0"/>
          <w:numId w:val="21"/>
        </w:numPr>
      </w:pPr>
      <w:proofErr w:type="spellStart"/>
      <w:r>
        <w:t>memcpy</w:t>
      </w:r>
      <w:proofErr w:type="spellEnd"/>
      <w:r>
        <w:t>(</w:t>
      </w:r>
      <w:proofErr w:type="spellStart"/>
      <w:proofErr w:type="gramStart"/>
      <w:r>
        <w:t>data,myMsg</w:t>
      </w:r>
      <w:proofErr w:type="gramEnd"/>
      <w:r>
        <w:t>,msglen</w:t>
      </w:r>
      <w:proofErr w:type="spellEnd"/>
      <w:r>
        <w:t>);</w:t>
      </w:r>
    </w:p>
    <w:p w14:paraId="41401C91" w14:textId="5B5293E5" w:rsidR="001B1BEC" w:rsidRDefault="001B1BEC" w:rsidP="001B1BEC">
      <w:pPr>
        <w:pStyle w:val="ListParagraph"/>
        <w:numPr>
          <w:ilvl w:val="0"/>
          <w:numId w:val="21"/>
        </w:numPr>
      </w:pPr>
      <w:proofErr w:type="spellStart"/>
      <w:r w:rsidRPr="001B1BEC">
        <w:t>wiced_packet_set_data_</w:t>
      </w:r>
      <w:proofErr w:type="gramStart"/>
      <w:r w:rsidRPr="001B1BEC">
        <w:t>end</w:t>
      </w:r>
      <w:proofErr w:type="spellEnd"/>
      <w:r w:rsidRPr="001B1BEC">
        <w:t>(</w:t>
      </w:r>
      <w:proofErr w:type="spellStart"/>
      <w:proofErr w:type="gramEnd"/>
      <w:r>
        <w:t>myPacket</w:t>
      </w:r>
      <w:proofErr w:type="spellEnd"/>
      <w:r w:rsidRPr="001B1BEC">
        <w:t xml:space="preserve">, </w:t>
      </w:r>
      <w:r>
        <w:t xml:space="preserve">data + </w:t>
      </w:r>
      <w:proofErr w:type="spellStart"/>
      <w:r>
        <w:t>msgLen</w:t>
      </w:r>
      <w:proofErr w:type="spellEnd"/>
      <w:r w:rsidRPr="001B1BEC">
        <w:t>);</w:t>
      </w:r>
    </w:p>
    <w:p w14:paraId="3420EE79" w14:textId="0A12713C" w:rsidR="00631E97" w:rsidRDefault="00631E97" w:rsidP="001B1BEC">
      <w:pPr>
        <w:pStyle w:val="ListParagraph"/>
        <w:numPr>
          <w:ilvl w:val="0"/>
          <w:numId w:val="21"/>
        </w:numPr>
      </w:pPr>
      <w:proofErr w:type="spellStart"/>
      <w:r>
        <w:t>wiced_tcp_send_packet</w:t>
      </w:r>
      <w:proofErr w:type="spellEnd"/>
      <w:r>
        <w:t>(&amp;</w:t>
      </w:r>
      <w:proofErr w:type="spellStart"/>
      <w:proofErr w:type="gramStart"/>
      <w:r>
        <w:t>socket,myPacket</w:t>
      </w:r>
      <w:proofErr w:type="spellEnd"/>
      <w:proofErr w:type="gramEnd"/>
      <w:r>
        <w:t>);</w:t>
      </w:r>
    </w:p>
    <w:p w14:paraId="008EB463" w14:textId="7DAAE62B" w:rsidR="00631E97" w:rsidRDefault="00631E97" w:rsidP="001B1BEC">
      <w:pPr>
        <w:pStyle w:val="ListParagraph"/>
        <w:numPr>
          <w:ilvl w:val="0"/>
          <w:numId w:val="21"/>
        </w:numPr>
      </w:pPr>
      <w:proofErr w:type="spellStart"/>
      <w:r>
        <w:t>wiced_packet_delete</w:t>
      </w:r>
      <w:proofErr w:type="spellEnd"/>
      <w:r>
        <w:t>(</w:t>
      </w:r>
      <w:proofErr w:type="spellStart"/>
      <w:r>
        <w:t>myPacket</w:t>
      </w:r>
      <w:proofErr w:type="spellEnd"/>
      <w:r>
        <w:t>);</w:t>
      </w:r>
    </w:p>
    <w:p w14:paraId="79D2780A" w14:textId="77777777" w:rsidR="00553A91" w:rsidRDefault="00553A91" w:rsidP="00793556"/>
    <w:p w14:paraId="2C0B9A70" w14:textId="0E2D5FEF" w:rsidR="00631E97" w:rsidRDefault="00631E97" w:rsidP="00631E97">
      <w:r>
        <w:t>After line 6:</w:t>
      </w:r>
    </w:p>
    <w:p w14:paraId="7DC61635" w14:textId="41F44400" w:rsidR="00631E97" w:rsidRDefault="00631E97" w:rsidP="00631E97">
      <w:pPr>
        <w:pStyle w:val="ListParagraph"/>
        <w:numPr>
          <w:ilvl w:val="0"/>
          <w:numId w:val="22"/>
        </w:numPr>
      </w:pPr>
      <w:r>
        <w:t xml:space="preserve">The pointer </w:t>
      </w:r>
      <w:proofErr w:type="spellStart"/>
      <w:r>
        <w:t>myPacket</w:t>
      </w:r>
      <w:proofErr w:type="spellEnd"/>
      <w:r>
        <w:t xml:space="preserve"> will point to the packet in the packet pool that is allocated to </w:t>
      </w:r>
      <w:r w:rsidR="00154677">
        <w:t>you</w:t>
      </w:r>
    </w:p>
    <w:p w14:paraId="45F653D1" w14:textId="52E18CB7" w:rsidR="00631E97" w:rsidRDefault="00631E97" w:rsidP="00631E97">
      <w:pPr>
        <w:pStyle w:val="ListParagraph"/>
        <w:numPr>
          <w:ilvl w:val="0"/>
          <w:numId w:val="22"/>
        </w:numPr>
      </w:pPr>
      <w:proofErr w:type="spellStart"/>
      <w:r>
        <w:t>availableDataSize</w:t>
      </w:r>
      <w:proofErr w:type="spellEnd"/>
      <w:r>
        <w:t xml:space="preserve"> will be set to the maximum number of bytes that you can store in the packet (about 1500).  You should make sure that you don’t copy more into the packet </w:t>
      </w:r>
      <w:r w:rsidR="00154677">
        <w:t xml:space="preserve">then it can hold </w:t>
      </w:r>
      <w:r>
        <w:t>(I didn’t in this example to make it easier to understand).</w:t>
      </w:r>
    </w:p>
    <w:p w14:paraId="55A3517E" w14:textId="4B202A82" w:rsidR="00631E97" w:rsidRDefault="00631E97" w:rsidP="00631E97">
      <w:pPr>
        <w:pStyle w:val="ListParagraph"/>
        <w:numPr>
          <w:ilvl w:val="0"/>
          <w:numId w:val="22"/>
        </w:numPr>
      </w:pPr>
      <w:r>
        <w:t xml:space="preserve">The pointer data will point to the place where you need to copy your message (which I do in line 7 with the </w:t>
      </w:r>
      <w:proofErr w:type="spellStart"/>
      <w:r>
        <w:t>memcpy</w:t>
      </w:r>
      <w:proofErr w:type="spellEnd"/>
      <w:r>
        <w:t>)</w:t>
      </w:r>
    </w:p>
    <w:p w14:paraId="092D95E1" w14:textId="65CEB5C5" w:rsidR="00631E97" w:rsidRDefault="00631E97" w:rsidP="00793556">
      <w:r>
        <w:t>Be very careful with line 8 as you are doing pointer arithmetic.</w:t>
      </w:r>
    </w:p>
    <w:p w14:paraId="0D0B2CF2" w14:textId="199D72E4" w:rsidR="00631E97" w:rsidRDefault="00631E97" w:rsidP="00631E97">
      <w:pPr>
        <w:pStyle w:val="Heading3"/>
      </w:pPr>
      <w:r>
        <w:t xml:space="preserve">Receiving Packets </w:t>
      </w:r>
      <w:r w:rsidR="00A43B97">
        <w:t>a</w:t>
      </w:r>
      <w:r w:rsidR="00101724">
        <w:t>s a TCP S</w:t>
      </w:r>
      <w:r w:rsidR="00A43B97">
        <w:t xml:space="preserve">erver </w:t>
      </w:r>
      <w:r>
        <w:t>using the WICED-SDK</w:t>
      </w:r>
    </w:p>
    <w:p w14:paraId="3FCCE416" w14:textId="77777777" w:rsidR="00101724" w:rsidRDefault="00101724" w:rsidP="00101724">
      <w:r>
        <w:t>As a TCP Server you will probably have a thread that will:</w:t>
      </w:r>
    </w:p>
    <w:p w14:paraId="659274A5" w14:textId="313A1D0F" w:rsidR="00EA3121" w:rsidRDefault="00101724" w:rsidP="00101724">
      <w:pPr>
        <w:pStyle w:val="ListParagraph"/>
        <w:numPr>
          <w:ilvl w:val="0"/>
          <w:numId w:val="25"/>
        </w:numPr>
      </w:pPr>
      <w:r>
        <w:t xml:space="preserve">Go to sleep and wait for an incoming packet by calling the </w:t>
      </w:r>
      <w:proofErr w:type="spellStart"/>
      <w:r>
        <w:t>wiced_tcp_accept</w:t>
      </w:r>
      <w:proofErr w:type="spellEnd"/>
      <w:r>
        <w:t>(&amp;socket) function which will put your thread to sleep and wait for data to arrive.  Once data arrives it will wakeup your thread and continue exe</w:t>
      </w:r>
      <w:r w:rsidR="00DB7EA0">
        <w:t>cution of</w:t>
      </w:r>
      <w:r>
        <w:t xml:space="preserve"> your thread.  The RTOS has an “accept timeout” which </w:t>
      </w:r>
      <w:r w:rsidR="00DB7EA0">
        <w:t xml:space="preserve">by default, </w:t>
      </w:r>
      <w:r>
        <w:t xml:space="preserve">will wake your thread after about 3 seconds.  If it </w:t>
      </w:r>
      <w:r w:rsidR="00321400">
        <w:t>times out</w:t>
      </w:r>
      <w:r>
        <w:t xml:space="preserve">, the return value from </w:t>
      </w:r>
      <w:proofErr w:type="spellStart"/>
      <w:r>
        <w:t>wiced_tcp_accept</w:t>
      </w:r>
      <w:proofErr w:type="spellEnd"/>
      <w:r>
        <w:t xml:space="preserve"> will be something other than WICED_SUCCESS.  It is then your choice </w:t>
      </w:r>
      <w:bookmarkStart w:id="0" w:name="_GoBack"/>
      <w:bookmarkEnd w:id="0"/>
      <w:r>
        <w:t>what to do.</w:t>
      </w:r>
    </w:p>
    <w:p w14:paraId="4880E0CE" w14:textId="061A8D65" w:rsidR="00101724" w:rsidRDefault="00101724" w:rsidP="00101724">
      <w:pPr>
        <w:pStyle w:val="ListParagraph"/>
        <w:numPr>
          <w:ilvl w:val="0"/>
          <w:numId w:val="25"/>
        </w:numPr>
      </w:pPr>
      <w:r>
        <w:t>Once the data has arrived you can call “</w:t>
      </w:r>
      <w:proofErr w:type="spellStart"/>
      <w:r>
        <w:t>wiced_tcp_receive</w:t>
      </w:r>
      <w:proofErr w:type="spellEnd"/>
      <w:r>
        <w:t>”.  This function has the prototype:</w:t>
      </w:r>
    </w:p>
    <w:p w14:paraId="6E8604F4" w14:textId="77777777" w:rsidR="00E37BE9" w:rsidRDefault="00E37BE9" w:rsidP="00E37BE9">
      <w:pPr>
        <w:ind w:left="720"/>
      </w:pPr>
      <w:proofErr w:type="spellStart"/>
      <w:r w:rsidRPr="00E37BE9">
        <w:t>wiced_tcp_</w:t>
      </w:r>
      <w:proofErr w:type="gramStart"/>
      <w:r w:rsidRPr="00E37BE9">
        <w:t>receive</w:t>
      </w:r>
      <w:proofErr w:type="spellEnd"/>
      <w:r w:rsidRPr="00E37BE9">
        <w:t xml:space="preserve">( </w:t>
      </w:r>
      <w:proofErr w:type="spellStart"/>
      <w:r w:rsidRPr="00E37BE9">
        <w:t>wiced</w:t>
      </w:r>
      <w:proofErr w:type="gramEnd"/>
      <w:r w:rsidRPr="00E37BE9">
        <w:t>_tcp_socket_t</w:t>
      </w:r>
      <w:proofErr w:type="spellEnd"/>
      <w:r w:rsidRPr="00E37BE9">
        <w:t xml:space="preserve">* socket, </w:t>
      </w:r>
    </w:p>
    <w:p w14:paraId="06D65C9B" w14:textId="77777777" w:rsidR="00E37BE9" w:rsidRDefault="00E37BE9" w:rsidP="00E37BE9">
      <w:pPr>
        <w:ind w:left="2880"/>
      </w:pPr>
      <w:proofErr w:type="spellStart"/>
      <w:r w:rsidRPr="00E37BE9">
        <w:t>wiced_packet_t</w:t>
      </w:r>
      <w:proofErr w:type="spellEnd"/>
      <w:r w:rsidRPr="00E37BE9">
        <w:t xml:space="preserve">** packet, </w:t>
      </w:r>
    </w:p>
    <w:p w14:paraId="6C66430F" w14:textId="68AB5A02" w:rsidR="00E37BE9" w:rsidRDefault="00E37BE9" w:rsidP="00E37BE9">
      <w:pPr>
        <w:ind w:left="2880"/>
      </w:pPr>
      <w:r w:rsidRPr="00E37BE9">
        <w:t xml:space="preserve">uint32_t </w:t>
      </w:r>
      <w:proofErr w:type="gramStart"/>
      <w:r w:rsidRPr="00E37BE9">
        <w:t>timeout )</w:t>
      </w:r>
      <w:proofErr w:type="gramEnd"/>
    </w:p>
    <w:p w14:paraId="1B73B051" w14:textId="5B429986" w:rsidR="00E37BE9" w:rsidRDefault="00E37BE9" w:rsidP="00E37BE9">
      <w:pPr>
        <w:pStyle w:val="ListParagraph"/>
      </w:pPr>
      <w:r>
        <w:t xml:space="preserve">The </w:t>
      </w:r>
      <w:proofErr w:type="spellStart"/>
      <w:r>
        <w:t>wiced_packet_t</w:t>
      </w:r>
      <w:proofErr w:type="spellEnd"/>
      <w:r>
        <w:t xml:space="preserve"> ** packet means that you need to give it a pointer to a pointer so that the receive function can set your pointer to point to the TCP packet in the packet </w:t>
      </w:r>
      <w:r>
        <w:lastRenderedPageBreak/>
        <w:t>pool.  This function will also increment the reference count of that packet so when you are done you will need to delete the packet by calling “</w:t>
      </w:r>
      <w:proofErr w:type="spellStart"/>
      <w:r>
        <w:t>wiced_packet_delete</w:t>
      </w:r>
      <w:proofErr w:type="spellEnd"/>
      <w:r>
        <w:t xml:space="preserve">” </w:t>
      </w:r>
    </w:p>
    <w:p w14:paraId="6E15AA89" w14:textId="7163C46E" w:rsidR="00E37BE9" w:rsidRDefault="00E37BE9" w:rsidP="00101724">
      <w:pPr>
        <w:pStyle w:val="ListParagraph"/>
        <w:numPr>
          <w:ilvl w:val="0"/>
          <w:numId w:val="25"/>
        </w:numPr>
      </w:pPr>
      <w:r>
        <w:t>Finally, you can get the actual TCP packet data by calling “</w:t>
      </w:r>
      <w:proofErr w:type="spellStart"/>
      <w:r>
        <w:t>wiced_packet_get_data</w:t>
      </w:r>
      <w:proofErr w:type="spellEnd"/>
      <w:r>
        <w:t>” which has the following prototype:</w:t>
      </w:r>
    </w:p>
    <w:p w14:paraId="3DA6028A" w14:textId="77777777" w:rsidR="00E37BE9" w:rsidRDefault="00E37BE9" w:rsidP="00E37BE9">
      <w:pPr>
        <w:ind w:left="720"/>
      </w:pPr>
      <w:proofErr w:type="spellStart"/>
      <w:r w:rsidRPr="00E37BE9">
        <w:t>wiced_result_t</w:t>
      </w:r>
      <w:proofErr w:type="spellEnd"/>
      <w:r w:rsidRPr="00E37BE9">
        <w:t xml:space="preserve"> </w:t>
      </w:r>
      <w:proofErr w:type="spellStart"/>
      <w:r w:rsidRPr="00E37BE9">
        <w:t>wiced_packet_get_</w:t>
      </w:r>
      <w:proofErr w:type="gramStart"/>
      <w:r w:rsidRPr="00E37BE9">
        <w:t>data</w:t>
      </w:r>
      <w:proofErr w:type="spellEnd"/>
      <w:r w:rsidRPr="00E37BE9">
        <w:t>(</w:t>
      </w:r>
      <w:proofErr w:type="gramEnd"/>
      <w:r w:rsidRPr="00E37BE9">
        <w:t xml:space="preserve"> </w:t>
      </w:r>
    </w:p>
    <w:p w14:paraId="63B1F0D8" w14:textId="77777777" w:rsidR="00E37BE9" w:rsidRDefault="00E37BE9" w:rsidP="00E37BE9">
      <w:pPr>
        <w:ind w:left="2160"/>
      </w:pPr>
      <w:proofErr w:type="spellStart"/>
      <w:r w:rsidRPr="00E37BE9">
        <w:t>wiced_packet_t</w:t>
      </w:r>
      <w:proofErr w:type="spellEnd"/>
      <w:r w:rsidRPr="00E37BE9">
        <w:t xml:space="preserve">* packet, </w:t>
      </w:r>
    </w:p>
    <w:p w14:paraId="69C921AF" w14:textId="77777777" w:rsidR="00E37BE9" w:rsidRDefault="00E37BE9" w:rsidP="00E37BE9">
      <w:pPr>
        <w:ind w:left="2160"/>
      </w:pPr>
      <w:r w:rsidRPr="00E37BE9">
        <w:t xml:space="preserve">uint16_t offset, </w:t>
      </w:r>
    </w:p>
    <w:p w14:paraId="719C1657" w14:textId="77777777" w:rsidR="00E37BE9" w:rsidRDefault="00E37BE9" w:rsidP="00E37BE9">
      <w:pPr>
        <w:ind w:left="2160"/>
      </w:pPr>
      <w:r w:rsidRPr="00E37BE9">
        <w:t xml:space="preserve">uint8_t** data, </w:t>
      </w:r>
    </w:p>
    <w:p w14:paraId="27D9E35E" w14:textId="77777777" w:rsidR="00E37BE9" w:rsidRDefault="00E37BE9" w:rsidP="00E37BE9">
      <w:pPr>
        <w:ind w:left="2160"/>
      </w:pPr>
      <w:r w:rsidRPr="00E37BE9">
        <w:t xml:space="preserve">uint16_t* </w:t>
      </w:r>
      <w:proofErr w:type="spellStart"/>
      <w:r w:rsidRPr="00E37BE9">
        <w:t>fragment_available_data_length</w:t>
      </w:r>
      <w:proofErr w:type="spellEnd"/>
      <w:r w:rsidRPr="00E37BE9">
        <w:t xml:space="preserve">, </w:t>
      </w:r>
    </w:p>
    <w:p w14:paraId="4A73202C" w14:textId="6CF45FB8" w:rsidR="00E37BE9" w:rsidRPr="00E37BE9" w:rsidRDefault="00E37BE9" w:rsidP="00E37BE9">
      <w:pPr>
        <w:ind w:left="2160"/>
      </w:pPr>
      <w:r w:rsidRPr="00E37BE9">
        <w:t>uint16_t *</w:t>
      </w:r>
      <w:proofErr w:type="spellStart"/>
      <w:r w:rsidRPr="00E37BE9">
        <w:t>total_available_data_</w:t>
      </w:r>
      <w:proofErr w:type="gramStart"/>
      <w:r w:rsidRPr="00E37BE9">
        <w:t>length</w:t>
      </w:r>
      <w:proofErr w:type="spellEnd"/>
      <w:r w:rsidRPr="00E37BE9">
        <w:t xml:space="preserve"> )</w:t>
      </w:r>
      <w:proofErr w:type="gramEnd"/>
    </w:p>
    <w:p w14:paraId="250892E2" w14:textId="7608F620" w:rsidR="00E37BE9" w:rsidRDefault="00E37BE9" w:rsidP="00E37BE9">
      <w:pPr>
        <w:ind w:left="720"/>
      </w:pPr>
      <w:r>
        <w:t>This function is designed to let you grab pieces of the packet, hence the offset parameter.  To get your data you need to pass a pointer to a uint8_t *.  The function will change your pointer to point to the raw data in the buffer.</w:t>
      </w:r>
    </w:p>
    <w:p w14:paraId="2D068FBE" w14:textId="19CF4753" w:rsidR="007758BE" w:rsidRDefault="00E37BE9" w:rsidP="007758BE">
      <w:pPr>
        <w:ind w:left="720"/>
      </w:pPr>
      <w:r>
        <w:t xml:space="preserve">Given the above, </w:t>
      </w:r>
      <w:r w:rsidR="007758BE">
        <w:t>the</w:t>
      </w:r>
      <w:r>
        <w:t xml:space="preserve"> </w:t>
      </w:r>
      <w:r w:rsidR="00791B69">
        <w:t xml:space="preserve">receive </w:t>
      </w:r>
      <w:r>
        <w:t xml:space="preserve">firmware </w:t>
      </w:r>
      <w:r w:rsidR="00791B69">
        <w:t>could</w:t>
      </w:r>
      <w:r>
        <w:t xml:space="preserve"> look something like this:</w:t>
      </w:r>
    </w:p>
    <w:p w14:paraId="2DF38DAD" w14:textId="25B50827" w:rsidR="007758BE" w:rsidRDefault="007758BE" w:rsidP="00791B69">
      <w:pPr>
        <w:pStyle w:val="ListParagraph"/>
        <w:numPr>
          <w:ilvl w:val="0"/>
          <w:numId w:val="27"/>
        </w:numPr>
      </w:pPr>
      <w:proofErr w:type="gramStart"/>
      <w:r>
        <w:t>while(</w:t>
      </w:r>
      <w:proofErr w:type="gramEnd"/>
      <w:r>
        <w:t>1)</w:t>
      </w:r>
    </w:p>
    <w:p w14:paraId="4D1115D8" w14:textId="77777777" w:rsidR="007758BE" w:rsidRDefault="007758BE" w:rsidP="00791B69">
      <w:pPr>
        <w:pStyle w:val="ListParagraph"/>
        <w:numPr>
          <w:ilvl w:val="0"/>
          <w:numId w:val="27"/>
        </w:numPr>
      </w:pPr>
      <w:r>
        <w:t>{</w:t>
      </w:r>
    </w:p>
    <w:p w14:paraId="3FEFF30D" w14:textId="059428B6" w:rsidR="007758BE" w:rsidRDefault="007758BE" w:rsidP="007758BE">
      <w:pPr>
        <w:pStyle w:val="ListParagraph"/>
        <w:numPr>
          <w:ilvl w:val="1"/>
          <w:numId w:val="27"/>
        </w:numPr>
      </w:pPr>
      <w:proofErr w:type="spellStart"/>
      <w:r>
        <w:t>wiced_packet_t</w:t>
      </w:r>
      <w:proofErr w:type="spellEnd"/>
      <w:r>
        <w:t xml:space="preserve"> *</w:t>
      </w:r>
      <w:proofErr w:type="spellStart"/>
      <w:r>
        <w:t>myPacket</w:t>
      </w:r>
      <w:proofErr w:type="spellEnd"/>
      <w:r>
        <w:t>;</w:t>
      </w:r>
    </w:p>
    <w:p w14:paraId="095F4A14" w14:textId="29393C5F" w:rsidR="007758BE" w:rsidRDefault="007758BE" w:rsidP="007758BE">
      <w:pPr>
        <w:pStyle w:val="ListParagraph"/>
        <w:numPr>
          <w:ilvl w:val="1"/>
          <w:numId w:val="27"/>
        </w:numPr>
      </w:pPr>
      <w:r>
        <w:t>uint8_t *</w:t>
      </w:r>
      <w:proofErr w:type="spellStart"/>
      <w:r>
        <w:t>myData</w:t>
      </w:r>
      <w:proofErr w:type="spellEnd"/>
      <w:r>
        <w:t>;</w:t>
      </w:r>
    </w:p>
    <w:p w14:paraId="5FFF29B1" w14:textId="49446719" w:rsidR="007758BE" w:rsidRDefault="007758BE" w:rsidP="007758BE">
      <w:pPr>
        <w:pStyle w:val="ListParagraph"/>
        <w:numPr>
          <w:ilvl w:val="1"/>
          <w:numId w:val="27"/>
        </w:numPr>
      </w:pPr>
      <w:r>
        <w:t xml:space="preserve">uint16_t </w:t>
      </w:r>
      <w:proofErr w:type="spellStart"/>
      <w:r>
        <w:t>frag_</w:t>
      </w:r>
      <w:proofErr w:type="gramStart"/>
      <w:r>
        <w:t>len,avail</w:t>
      </w:r>
      <w:proofErr w:type="gramEnd"/>
      <w:r>
        <w:t>_len</w:t>
      </w:r>
      <w:proofErr w:type="spellEnd"/>
      <w:r>
        <w:t>;</w:t>
      </w:r>
    </w:p>
    <w:p w14:paraId="04AB5820" w14:textId="10AE44FE" w:rsidR="00791B69" w:rsidRDefault="007758BE" w:rsidP="007758BE">
      <w:pPr>
        <w:pStyle w:val="ListParagraph"/>
        <w:numPr>
          <w:ilvl w:val="1"/>
          <w:numId w:val="27"/>
        </w:numPr>
      </w:pPr>
      <w:r>
        <w:t xml:space="preserve">result = </w:t>
      </w:r>
      <w:proofErr w:type="spellStart"/>
      <w:r>
        <w:t>wiced_tcp_accept</w:t>
      </w:r>
      <w:proofErr w:type="spellEnd"/>
      <w:r>
        <w:t>(&amp;socket);</w:t>
      </w:r>
    </w:p>
    <w:p w14:paraId="6AACF9F4" w14:textId="0BA84289" w:rsidR="007758BE" w:rsidRDefault="007758BE" w:rsidP="007758BE">
      <w:pPr>
        <w:pStyle w:val="ListParagraph"/>
        <w:numPr>
          <w:ilvl w:val="1"/>
          <w:numId w:val="27"/>
        </w:numPr>
      </w:pPr>
      <w:r>
        <w:t>if (</w:t>
      </w:r>
      <w:proofErr w:type="gramStart"/>
      <w:r>
        <w:t>result !</w:t>
      </w:r>
      <w:proofErr w:type="gramEnd"/>
      <w:r>
        <w:t>= WICED_SUCCESS) // probably a timeout occurred</w:t>
      </w:r>
    </w:p>
    <w:p w14:paraId="7E3015CB" w14:textId="2AC71044" w:rsidR="007758BE" w:rsidRDefault="007758BE" w:rsidP="007758BE">
      <w:pPr>
        <w:pStyle w:val="ListParagraph"/>
        <w:numPr>
          <w:ilvl w:val="2"/>
          <w:numId w:val="27"/>
        </w:numPr>
      </w:pPr>
      <w:r>
        <w:t>continue;</w:t>
      </w:r>
    </w:p>
    <w:p w14:paraId="59828A67" w14:textId="03B9878A" w:rsidR="007758BE" w:rsidRDefault="007758BE" w:rsidP="007758BE">
      <w:pPr>
        <w:pStyle w:val="ListParagraph"/>
        <w:numPr>
          <w:ilvl w:val="1"/>
          <w:numId w:val="27"/>
        </w:numPr>
      </w:pPr>
      <w:proofErr w:type="spellStart"/>
      <w:r>
        <w:t>wiced_tcp_receive</w:t>
      </w:r>
      <w:proofErr w:type="spellEnd"/>
      <w:r>
        <w:t>(&amp;</w:t>
      </w:r>
      <w:proofErr w:type="gramStart"/>
      <w:r>
        <w:t>socket,&amp;</w:t>
      </w:r>
      <w:proofErr w:type="spellStart"/>
      <w:proofErr w:type="gramEnd"/>
      <w:r>
        <w:t>myPacket,WICED_WAIT_FOREVER</w:t>
      </w:r>
      <w:proofErr w:type="spellEnd"/>
      <w:r>
        <w:t>);</w:t>
      </w:r>
    </w:p>
    <w:p w14:paraId="587BE914" w14:textId="7E0A9C80" w:rsidR="00791B69" w:rsidRDefault="007758BE" w:rsidP="007758BE">
      <w:pPr>
        <w:pStyle w:val="ListParagraph"/>
        <w:numPr>
          <w:ilvl w:val="1"/>
          <w:numId w:val="27"/>
        </w:numPr>
      </w:pPr>
      <w:proofErr w:type="spellStart"/>
      <w:r>
        <w:t>wiced_packet_get_data</w:t>
      </w:r>
      <w:proofErr w:type="spellEnd"/>
      <w:r>
        <w:t>(myPacket,</w:t>
      </w:r>
      <w:proofErr w:type="gramStart"/>
      <w:r>
        <w:t>0,&amp;</w:t>
      </w:r>
      <w:proofErr w:type="gramEnd"/>
      <w:r>
        <w:t>myData,&amp;frag_len,&amp;avail_len);</w:t>
      </w:r>
    </w:p>
    <w:p w14:paraId="7822DF59" w14:textId="022DEA29" w:rsidR="007758BE" w:rsidRDefault="007758BE" w:rsidP="007758BE">
      <w:pPr>
        <w:pStyle w:val="ListParagraph"/>
        <w:numPr>
          <w:ilvl w:val="1"/>
          <w:numId w:val="27"/>
        </w:numPr>
      </w:pPr>
      <w:proofErr w:type="spellStart"/>
      <w:r>
        <w:t>myData</w:t>
      </w:r>
      <w:proofErr w:type="spellEnd"/>
      <w:r>
        <w:t>[</w:t>
      </w:r>
      <w:proofErr w:type="spellStart"/>
      <w:r>
        <w:t>avail_len</w:t>
      </w:r>
      <w:proofErr w:type="spellEnd"/>
      <w:r>
        <w:t xml:space="preserve">] </w:t>
      </w:r>
      <w:proofErr w:type="gramStart"/>
      <w:r>
        <w:t>=  0</w:t>
      </w:r>
      <w:proofErr w:type="gramEnd"/>
      <w:r>
        <w:t xml:space="preserve">; // null terminate.. so it will print </w:t>
      </w:r>
    </w:p>
    <w:p w14:paraId="510D316C" w14:textId="10E9640B" w:rsidR="007758BE" w:rsidRDefault="007758BE" w:rsidP="007758BE">
      <w:pPr>
        <w:pStyle w:val="ListParagraph"/>
        <w:numPr>
          <w:ilvl w:val="1"/>
          <w:numId w:val="27"/>
        </w:numPr>
      </w:pPr>
      <w:r>
        <w:t>WPRINT_APP_INFO((“Packet=%s\n</w:t>
      </w:r>
      <w:proofErr w:type="gramStart"/>
      <w:r>
        <w:t>”,</w:t>
      </w:r>
      <w:proofErr w:type="spellStart"/>
      <w:r>
        <w:t>myData</w:t>
      </w:r>
      <w:proofErr w:type="spellEnd"/>
      <w:proofErr w:type="gramEnd"/>
      <w:r>
        <w:t>));</w:t>
      </w:r>
    </w:p>
    <w:p w14:paraId="3A20A1BB" w14:textId="6D1E3F56" w:rsidR="007758BE" w:rsidRDefault="007758BE" w:rsidP="007758BE">
      <w:pPr>
        <w:pStyle w:val="ListParagraph"/>
        <w:numPr>
          <w:ilvl w:val="1"/>
          <w:numId w:val="27"/>
        </w:numPr>
      </w:pPr>
      <w:proofErr w:type="spellStart"/>
      <w:r>
        <w:t>wiced_packet_delete</w:t>
      </w:r>
      <w:proofErr w:type="spellEnd"/>
      <w:r>
        <w:t>(</w:t>
      </w:r>
      <w:proofErr w:type="spellStart"/>
      <w:r>
        <w:t>myPacket</w:t>
      </w:r>
      <w:proofErr w:type="spellEnd"/>
      <w:r>
        <w:t>);</w:t>
      </w:r>
    </w:p>
    <w:p w14:paraId="4AA66930" w14:textId="496F03B8" w:rsidR="007758BE" w:rsidRDefault="007758BE" w:rsidP="007758BE">
      <w:pPr>
        <w:pStyle w:val="ListParagraph"/>
        <w:numPr>
          <w:ilvl w:val="0"/>
          <w:numId w:val="27"/>
        </w:numPr>
      </w:pPr>
      <w:r>
        <w:t>}</w:t>
      </w:r>
    </w:p>
    <w:p w14:paraId="3C70AB79" w14:textId="6C7647D2" w:rsidR="007758BE" w:rsidRDefault="007758BE" w:rsidP="007758BE">
      <w:r>
        <w:t>The code fragment assumes that it is a short string that you are receiving and it fits in one packet.  And obviously, there is no error checking.</w:t>
      </w:r>
    </w:p>
    <w:p w14:paraId="31E024B8" w14:textId="494A74FA" w:rsidR="00154677" w:rsidRDefault="007758BE" w:rsidP="00154677">
      <w:pPr>
        <w:pStyle w:val="Heading3"/>
      </w:pPr>
      <w:r>
        <w:lastRenderedPageBreak/>
        <w:t>W</w:t>
      </w:r>
      <w:r w:rsidR="00154677">
        <w:t>ICED Socket Documentation</w:t>
      </w:r>
    </w:p>
    <w:p w14:paraId="6813C44C" w14:textId="7EED7152" w:rsidR="00793556" w:rsidRDefault="00793556" w:rsidP="00793556">
      <w:pPr>
        <w:keepNext/>
        <w:ind w:left="360"/>
      </w:pPr>
      <w:r>
        <w:t>The WICED-SDK provides you a library of functions to do Socket based communication.  The WICED documentation on sockets resides in Components</w:t>
      </w:r>
      <w:r>
        <w:sym w:font="Wingdings" w:char="F0E0"/>
      </w:r>
      <w:r>
        <w:t xml:space="preserve">IP Communication </w:t>
      </w:r>
      <w:r>
        <w:sym w:font="Wingdings" w:char="F0E0"/>
      </w:r>
      <w:r>
        <w:t xml:space="preserve"> TCP.</w:t>
      </w:r>
    </w:p>
    <w:p w14:paraId="595E7C76" w14:textId="77777777" w:rsidR="00793556" w:rsidRDefault="00793556" w:rsidP="00793556">
      <w:pPr>
        <w:ind w:left="360"/>
        <w:jc w:val="center"/>
      </w:pPr>
      <w:r w:rsidRPr="002F6733">
        <w:rPr>
          <w:noProof/>
        </w:rPr>
        <w:drawing>
          <wp:inline distT="0" distB="0" distL="0" distR="0" wp14:anchorId="18D9A771" wp14:editId="70F95517">
            <wp:extent cx="5602406" cy="423113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6405" cy="4234153"/>
                    </a:xfrm>
                    <a:prstGeom prst="rect">
                      <a:avLst/>
                    </a:prstGeom>
                  </pic:spPr>
                </pic:pic>
              </a:graphicData>
            </a:graphic>
          </wp:inline>
        </w:drawing>
      </w:r>
    </w:p>
    <w:p w14:paraId="18F43FB8" w14:textId="77777777" w:rsidR="00793556" w:rsidRDefault="00793556" w:rsidP="00793556"/>
    <w:p w14:paraId="3117ED22" w14:textId="77777777" w:rsidR="003A03BF" w:rsidRDefault="003A03BF" w:rsidP="00913728">
      <w:pPr>
        <w:pStyle w:val="Heading3"/>
      </w:pPr>
      <w:r>
        <w:t>Symmetric and Asymmetric Encryption: A Foundation</w:t>
      </w:r>
    </w:p>
    <w:p w14:paraId="07CE5050" w14:textId="7C2C0CAF" w:rsidR="003A03BF" w:rsidRDefault="00546B0B" w:rsidP="003A03BF">
      <w:r>
        <w:t xml:space="preserve">Given that we have the problem that TCP/IP sockets are not encrypted, now what?  </w:t>
      </w:r>
      <w:r w:rsidR="00913728">
        <w:t xml:space="preserve">When you see “HTTPS” in your browser window, the “S” stands for Secure. </w:t>
      </w:r>
      <w:r w:rsidR="003A03BF">
        <w:t xml:space="preserve"> The reason it is called Secure is that it uses an encrypted channel for all communication.  But how can that be?  How do you get a secure channel going?  And what does it mean to have a secure channel?  What is secure?  This </w:t>
      </w:r>
      <w:r w:rsidR="00515081">
        <w:t xml:space="preserve">is </w:t>
      </w:r>
      <w:r w:rsidR="003A03BF">
        <w:t>be a very complicated topic</w:t>
      </w:r>
      <w:r w:rsidR="00515081">
        <w:t>,</w:t>
      </w:r>
      <w:r w:rsidR="003A03BF">
        <w:t xml:space="preserve"> as establishing a fundamental mathematical understanding of encryption requires competence in advanced mathematics that is far beyond </w:t>
      </w:r>
      <w:r w:rsidR="00515081">
        <w:t>almost everyone</w:t>
      </w:r>
      <w:r w:rsidR="003A03BF">
        <w:t xml:space="preserve">.  It is also beyond what there is room to type in this </w:t>
      </w:r>
      <w:r w:rsidR="00F115A1">
        <w:t>manual</w:t>
      </w:r>
      <w:r w:rsidR="003A03BF">
        <w:t>.  It is also far beyond what I have the ability to explain.  But, don’t despair.  The practical aspects of getting this going are actually pretty simple.</w:t>
      </w:r>
    </w:p>
    <w:p w14:paraId="139A97FA" w14:textId="40EF9D45" w:rsidR="003A03BF" w:rsidRDefault="003A03BF" w:rsidP="003A03BF">
      <w:r>
        <w:t xml:space="preserve">All encryption does the same thing.  It takes un-encrypted data, combines it with a key, and runs it through an encryption algorithm to produce encrypted data.  </w:t>
      </w:r>
      <w:r w:rsidR="00913B3F">
        <w:t>The original data is called plain or clear text and the encrypted data is known as “cipher-text”.</w:t>
      </w:r>
      <w:r w:rsidR="00BC13B0">
        <w:t xml:space="preserve">  </w:t>
      </w:r>
      <w:r>
        <w:t xml:space="preserve">You then transmit the </w:t>
      </w:r>
      <w:r w:rsidR="00913B3F">
        <w:t>cipher-text</w:t>
      </w:r>
      <w:r>
        <w:t xml:space="preserve"> over the network.  When the other side receives the data it decrypts the </w:t>
      </w:r>
      <w:r w:rsidR="00934F5C">
        <w:t>cipher-text</w:t>
      </w:r>
      <w:r>
        <w:t xml:space="preserve"> by combining it with a key, and running the decrypt algorithm</w:t>
      </w:r>
      <w:r w:rsidR="00913B3F">
        <w:t xml:space="preserve"> to produce clear-text</w:t>
      </w:r>
      <w:r w:rsidR="00934F5C">
        <w:t xml:space="preserve"> </w:t>
      </w:r>
      <w:r w:rsidR="00515081">
        <w:t xml:space="preserve">- </w:t>
      </w:r>
      <w:r w:rsidR="00934F5C">
        <w:t>a.k.a</w:t>
      </w:r>
      <w:r w:rsidR="00515081">
        <w:t>.</w:t>
      </w:r>
      <w:r w:rsidR="00934F5C">
        <w:t xml:space="preserve"> </w:t>
      </w:r>
      <w:r w:rsidR="00913B3F">
        <w:t>the original data</w:t>
      </w:r>
      <w:r>
        <w:t>.</w:t>
      </w:r>
    </w:p>
    <w:p w14:paraId="1D4F2773" w14:textId="4371381B" w:rsidR="003A03BF" w:rsidRDefault="003A03BF" w:rsidP="003A03BF">
      <w:r>
        <w:lastRenderedPageBreak/>
        <w:t>There are two types of encryption schemes, symmetric and asymmetric.</w:t>
      </w:r>
    </w:p>
    <w:p w14:paraId="721EE442" w14:textId="69824E0E" w:rsidR="003A03BF" w:rsidRDefault="005C6F5F" w:rsidP="003A03BF">
      <w:hyperlink r:id="rId12" w:history="1">
        <w:r w:rsidR="003A03BF" w:rsidRPr="00F115A1">
          <w:rPr>
            <w:rStyle w:val="Hyperlink"/>
          </w:rPr>
          <w:t>Symmetric</w:t>
        </w:r>
      </w:hyperlink>
      <w:r w:rsidR="003A03BF">
        <w:t xml:space="preserve"> means that both sides use the same key.  That is, the key that you encrypt with is the same as the key you </w:t>
      </w:r>
      <w:r w:rsidR="00AD5D66">
        <w:t>de</w:t>
      </w:r>
      <w:r w:rsidR="003A03BF">
        <w:t xml:space="preserve">crypt with.  Examples of this type of encryption include </w:t>
      </w:r>
      <w:hyperlink r:id="rId13" w:history="1">
        <w:r w:rsidR="003A03BF" w:rsidRPr="00992320">
          <w:rPr>
            <w:rStyle w:val="Hyperlink"/>
          </w:rPr>
          <w:t>AES</w:t>
        </w:r>
      </w:hyperlink>
      <w:r w:rsidR="003A03BF">
        <w:t xml:space="preserve"> and </w:t>
      </w:r>
      <w:hyperlink r:id="rId14" w:history="1">
        <w:r w:rsidR="003A03BF" w:rsidRPr="00992320">
          <w:rPr>
            <w:rStyle w:val="Hyperlink"/>
          </w:rPr>
          <w:t>DES</w:t>
        </w:r>
      </w:hyperlink>
      <w:r w:rsidR="003A03BF">
        <w:t xml:space="preserve">.  </w:t>
      </w:r>
      <w:r w:rsidR="00992320">
        <w:t>Symmetric</w:t>
      </w:r>
      <w:r w:rsidR="003A03BF">
        <w:t xml:space="preserve"> encryption is preferred because it is very fast and secure.  </w:t>
      </w:r>
      <w:r w:rsidR="00F115A1">
        <w:t xml:space="preserve">Unfortunately, </w:t>
      </w:r>
      <w:r w:rsidR="003A03BF">
        <w:t>both sides need to know the key before you can use it</w:t>
      </w:r>
      <w:r w:rsidR="00C346C2">
        <w:t>,</w:t>
      </w:r>
      <w:r w:rsidR="00BC13B0">
        <w:t xml:space="preserve"> remember,</w:t>
      </w:r>
      <w:r w:rsidR="00F115A1">
        <w:t xml:space="preserve"> the encrypt key is exactly the same as the decrypt key</w:t>
      </w:r>
      <w:r w:rsidR="003A03BF">
        <w:t xml:space="preserve">.  </w:t>
      </w:r>
      <w:r w:rsidR="00F115A1">
        <w:t>The problem is, i</w:t>
      </w:r>
      <w:r w:rsidR="003A03BF">
        <w:t>f you have never talked before how do you get both sides to know the key?</w:t>
      </w:r>
      <w:r w:rsidR="00913B3F">
        <w:t xml:space="preserve"> The other problem with symmetric key cryptography is that once the key is lost or compromised, the </w:t>
      </w:r>
      <w:r w:rsidR="00BC13B0">
        <w:t xml:space="preserve">entire </w:t>
      </w:r>
      <w:r w:rsidR="00913B3F">
        <w:t xml:space="preserve">system </w:t>
      </w:r>
      <w:r w:rsidR="00BC13B0">
        <w:t>is</w:t>
      </w:r>
      <w:r w:rsidR="00913B3F">
        <w:t xml:space="preserve"> compromised as well. </w:t>
      </w:r>
    </w:p>
    <w:p w14:paraId="59B55DBE" w14:textId="46F95EA7" w:rsidR="003A03BF" w:rsidRDefault="005C6F5F" w:rsidP="003A03BF">
      <w:hyperlink r:id="rId15" w:history="1">
        <w:r w:rsidR="003A03BF" w:rsidRPr="00992320">
          <w:rPr>
            <w:rStyle w:val="Hyperlink"/>
          </w:rPr>
          <w:t>Asymmetric</w:t>
        </w:r>
      </w:hyperlink>
      <w:r w:rsidR="003A03BF">
        <w:t xml:space="preserve">, often called Public Key, encryption techniques use two keys that are mathematically related.  The keys are often referred to as the “public” and the “private” keys.  The private key can be used to decrypt data that </w:t>
      </w:r>
      <w:r w:rsidR="00F115A1">
        <w:t>the public key encrypted and vice</w:t>
      </w:r>
      <w:r w:rsidR="003A03BF">
        <w:t xml:space="preserve"> versa.  This is super cool because you can give out your public key to everyone, they can encrypt data</w:t>
      </w:r>
      <w:r w:rsidR="00C346C2">
        <w:t xml:space="preserve"> using your public key</w:t>
      </w:r>
      <w:r w:rsidR="003A03BF">
        <w:t xml:space="preserve">, then only your private key can be used to decrypt it.  </w:t>
      </w:r>
      <w:r w:rsidR="00E11013">
        <w:t xml:space="preserve">What is amazing about Asymmetric encryption is that even </w:t>
      </w:r>
      <w:r w:rsidR="00515081">
        <w:t xml:space="preserve">when you know </w:t>
      </w:r>
      <w:r w:rsidR="00E11013">
        <w:t>the Public key you can</w:t>
      </w:r>
      <w:r w:rsidR="00515081">
        <w:t>’</w:t>
      </w:r>
      <w:r w:rsidR="00E11013">
        <w:t>t figure out the private key (</w:t>
      </w:r>
      <w:r w:rsidR="002D54F4">
        <w:t>one-way function</w:t>
      </w:r>
      <w:r w:rsidR="00E11013">
        <w:t xml:space="preserve">). </w:t>
      </w:r>
      <w:r w:rsidR="003A03BF">
        <w:t>The problem with this encryption technique is that it is slow</w:t>
      </w:r>
      <w:r w:rsidR="00913B3F">
        <w:t xml:space="preserve"> and requires large key storage on the device (usually in FLASH) to store the public key (</w:t>
      </w:r>
      <w:r w:rsidR="00C346C2">
        <w:t xml:space="preserve">e.g. </w:t>
      </w:r>
      <w:r w:rsidR="00913B3F">
        <w:t>192 bytes for PGP)</w:t>
      </w:r>
      <w:r w:rsidR="00934F5C">
        <w:t>.</w:t>
      </w:r>
    </w:p>
    <w:p w14:paraId="578AAF7E" w14:textId="31C040B3" w:rsidR="003A03BF" w:rsidRDefault="003A03BF" w:rsidP="003A03BF">
      <w:r>
        <w:t>What now?  The most commo</w:t>
      </w:r>
      <w:r w:rsidR="00E11013">
        <w:t>n technique to communicate is</w:t>
      </w:r>
      <w:r w:rsidR="00BC13B0">
        <w:t xml:space="preserve"> </w:t>
      </w:r>
      <w:r w:rsidR="00515081">
        <w:t xml:space="preserve">to </w:t>
      </w:r>
      <w:r w:rsidR="00BC13B0">
        <w:t>use public key encryption to pass a private symmetric key which will then be used for the rest of the communication</w:t>
      </w:r>
      <w:r w:rsidR="00E11013">
        <w:t>:</w:t>
      </w:r>
    </w:p>
    <w:p w14:paraId="7E7B6443" w14:textId="77777777" w:rsidR="003A03BF" w:rsidRDefault="003A03BF" w:rsidP="00EA3121">
      <w:pPr>
        <w:pStyle w:val="ListParagraph"/>
        <w:numPr>
          <w:ilvl w:val="0"/>
          <w:numId w:val="1"/>
        </w:numPr>
      </w:pPr>
      <w:r>
        <w:t>You open an unencrypted connection to a server</w:t>
      </w:r>
    </w:p>
    <w:p w14:paraId="5EC26955" w14:textId="2CDFBF31" w:rsidR="003A03BF" w:rsidRDefault="003A03BF" w:rsidP="00EA3121">
      <w:pPr>
        <w:pStyle w:val="ListParagraph"/>
        <w:numPr>
          <w:ilvl w:val="0"/>
          <w:numId w:val="1"/>
        </w:numPr>
      </w:pPr>
      <w:r>
        <w:t>You give out your public key to the server</w:t>
      </w:r>
      <w:r w:rsidR="002D54F4">
        <w:t xml:space="preserve"> </w:t>
      </w:r>
    </w:p>
    <w:p w14:paraId="634FB99E" w14:textId="77777777" w:rsidR="003A03BF" w:rsidRDefault="003A03BF" w:rsidP="00EA3121">
      <w:pPr>
        <w:pStyle w:val="ListParagraph"/>
        <w:numPr>
          <w:ilvl w:val="0"/>
          <w:numId w:val="1"/>
        </w:numPr>
      </w:pPr>
      <w:r>
        <w:t>The server then creates a random symmetric key</w:t>
      </w:r>
    </w:p>
    <w:p w14:paraId="0490D724" w14:textId="77777777" w:rsidR="003A03BF" w:rsidRDefault="003A03BF" w:rsidP="00EA3121">
      <w:pPr>
        <w:pStyle w:val="ListParagraph"/>
        <w:numPr>
          <w:ilvl w:val="0"/>
          <w:numId w:val="1"/>
        </w:numPr>
      </w:pPr>
      <w:r>
        <w:t>The server then encrypts its newly created random symmetric key using your public key and sends it back to you</w:t>
      </w:r>
    </w:p>
    <w:p w14:paraId="439A3367" w14:textId="77777777" w:rsidR="003A03BF" w:rsidRDefault="003A03BF" w:rsidP="00EA3121">
      <w:pPr>
        <w:pStyle w:val="ListParagraph"/>
        <w:numPr>
          <w:ilvl w:val="0"/>
          <w:numId w:val="1"/>
        </w:numPr>
      </w:pPr>
      <w:r>
        <w:t>You use your private key to decrypt the symmetric key</w:t>
      </w:r>
    </w:p>
    <w:p w14:paraId="0DB2E085" w14:textId="77777777" w:rsidR="003A03BF" w:rsidRDefault="003A03BF" w:rsidP="00EA3121">
      <w:pPr>
        <w:pStyle w:val="ListParagraph"/>
        <w:numPr>
          <w:ilvl w:val="0"/>
          <w:numId w:val="1"/>
        </w:numPr>
      </w:pPr>
      <w:r>
        <w:t>You open a new channel using symmetric key encryption</w:t>
      </w:r>
    </w:p>
    <w:p w14:paraId="3F0AF06E" w14:textId="77777777" w:rsidR="00913728" w:rsidRDefault="00913728" w:rsidP="00913728">
      <w:pPr>
        <w:pStyle w:val="ListParagraph"/>
      </w:pPr>
    </w:p>
    <w:p w14:paraId="3FE88CF8" w14:textId="5D5FCB66" w:rsidR="003A03BF" w:rsidRDefault="00913728" w:rsidP="003A03BF">
      <w:r>
        <w:rPr>
          <w:noProof/>
        </w:rPr>
        <w:drawing>
          <wp:inline distT="0" distB="0" distL="0" distR="0" wp14:anchorId="1D6B120C" wp14:editId="5E3CCBB5">
            <wp:extent cx="5940425" cy="2430145"/>
            <wp:effectExtent l="0" t="0" r="3175" b="8255"/>
            <wp:docPr id="2" name="Picture 2" descr="../../../../../Downloads/public-key-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public-key-exchan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2430145"/>
                    </a:xfrm>
                    <a:prstGeom prst="rect">
                      <a:avLst/>
                    </a:prstGeom>
                    <a:noFill/>
                    <a:ln>
                      <a:noFill/>
                    </a:ln>
                  </pic:spPr>
                </pic:pic>
              </a:graphicData>
            </a:graphic>
          </wp:inline>
        </w:drawing>
      </w:r>
    </w:p>
    <w:p w14:paraId="21B686C7" w14:textId="77777777" w:rsidR="00913728" w:rsidRDefault="00913728" w:rsidP="003A03BF"/>
    <w:p w14:paraId="38B171A7" w14:textId="2E3E06C3" w:rsidR="003A03BF" w:rsidRDefault="003A03BF" w:rsidP="003A03BF">
      <w:r>
        <w:t xml:space="preserve">This scheme is completely effective against eavesdropping.  </w:t>
      </w:r>
      <w:r w:rsidR="00BC13B0">
        <w:t>But, w</w:t>
      </w:r>
      <w:r>
        <w:t xml:space="preserve">hat happens if someone eavesdrops the original public key?  That is OK because they won’t have the “client private key” </w:t>
      </w:r>
      <w:r>
        <w:lastRenderedPageBreak/>
        <w:t xml:space="preserve">required to decrypt the symmetric key.  </w:t>
      </w:r>
      <w:r w:rsidR="00F115A1">
        <w:t>So, what</w:t>
      </w:r>
      <w:r w:rsidR="00AD5D66">
        <w:t>’</w:t>
      </w:r>
      <w:r w:rsidR="00F115A1">
        <w:t xml:space="preserve">s the hitch?  </w:t>
      </w:r>
      <w:r>
        <w:t>What this scheme doesn’t work against is called man-in-the-middle (MIM).  An MIM attack works by</w:t>
      </w:r>
      <w:r w:rsidR="00E11013">
        <w:t>:</w:t>
      </w:r>
    </w:p>
    <w:p w14:paraId="0A61F0CF" w14:textId="77777777" w:rsidR="003A03BF" w:rsidRDefault="003A03BF" w:rsidP="00EA3121">
      <w:pPr>
        <w:pStyle w:val="ListParagraph"/>
        <w:numPr>
          <w:ilvl w:val="0"/>
          <w:numId w:val="2"/>
        </w:numPr>
      </w:pPr>
      <w:r>
        <w:t>You open an unencrypted connection to a server [but it really turns out that it is a MIM]</w:t>
      </w:r>
    </w:p>
    <w:p w14:paraId="6A5FE035" w14:textId="77777777" w:rsidR="003A03BF" w:rsidRDefault="003A03BF" w:rsidP="00EA3121">
      <w:pPr>
        <w:pStyle w:val="ListParagraph"/>
        <w:numPr>
          <w:ilvl w:val="0"/>
          <w:numId w:val="2"/>
        </w:numPr>
      </w:pPr>
      <w:r>
        <w:t>You send your public key to the MIM</w:t>
      </w:r>
    </w:p>
    <w:p w14:paraId="7B293521" w14:textId="77777777" w:rsidR="003A03BF" w:rsidRDefault="003A03BF" w:rsidP="00EA3121">
      <w:pPr>
        <w:pStyle w:val="ListParagraph"/>
        <w:numPr>
          <w:ilvl w:val="0"/>
          <w:numId w:val="2"/>
        </w:numPr>
      </w:pPr>
      <w:r>
        <w:t>The MIM opens a channel to the server</w:t>
      </w:r>
    </w:p>
    <w:p w14:paraId="76E8380F" w14:textId="77777777" w:rsidR="003A03BF" w:rsidRDefault="003A03BF" w:rsidP="00EA3121">
      <w:pPr>
        <w:pStyle w:val="ListParagraph"/>
        <w:numPr>
          <w:ilvl w:val="0"/>
          <w:numId w:val="2"/>
        </w:numPr>
      </w:pPr>
      <w:r>
        <w:t>The MIM sends its public key to the server</w:t>
      </w:r>
    </w:p>
    <w:p w14:paraId="45BB8811" w14:textId="377ED989" w:rsidR="003A03BF" w:rsidRDefault="003A03BF" w:rsidP="00EA3121">
      <w:pPr>
        <w:pStyle w:val="ListParagraph"/>
        <w:numPr>
          <w:ilvl w:val="0"/>
          <w:numId w:val="2"/>
        </w:numPr>
      </w:pPr>
      <w:r>
        <w:t>The Server encrypts a symmetric key using the MIMs public key and send</w:t>
      </w:r>
      <w:r w:rsidR="00515081">
        <w:t>s</w:t>
      </w:r>
      <w:r>
        <w:t xml:space="preserve"> it back to the MIM</w:t>
      </w:r>
    </w:p>
    <w:p w14:paraId="465FCE51" w14:textId="77777777" w:rsidR="003A03BF" w:rsidRDefault="003A03BF" w:rsidP="00EA3121">
      <w:pPr>
        <w:pStyle w:val="ListParagraph"/>
        <w:numPr>
          <w:ilvl w:val="0"/>
          <w:numId w:val="2"/>
        </w:numPr>
      </w:pPr>
      <w:r>
        <w:t>The MIM decrypts the symmetric key using its private key</w:t>
      </w:r>
    </w:p>
    <w:p w14:paraId="647AC09B" w14:textId="4EFD7906" w:rsidR="003A03BF" w:rsidRDefault="003A03BF" w:rsidP="00EA3121">
      <w:pPr>
        <w:pStyle w:val="ListParagraph"/>
        <w:numPr>
          <w:ilvl w:val="0"/>
          <w:numId w:val="2"/>
        </w:numPr>
      </w:pPr>
      <w:r>
        <w:t>The MIM send</w:t>
      </w:r>
      <w:r w:rsidR="00AD5D66">
        <w:t>s</w:t>
      </w:r>
      <w:r>
        <w:t xml:space="preserve"> you the symmetric key encrypted with your public key</w:t>
      </w:r>
    </w:p>
    <w:p w14:paraId="543BE994" w14:textId="77777777" w:rsidR="003A03BF" w:rsidRDefault="003A03BF" w:rsidP="00EA3121">
      <w:pPr>
        <w:pStyle w:val="ListParagraph"/>
        <w:numPr>
          <w:ilvl w:val="0"/>
          <w:numId w:val="2"/>
        </w:numPr>
      </w:pPr>
      <w:r>
        <w:t>You unencrypt the MIM symmetric key using your private key</w:t>
      </w:r>
    </w:p>
    <w:p w14:paraId="197CA27E" w14:textId="77777777" w:rsidR="003A03BF" w:rsidRDefault="003A03BF" w:rsidP="00EA3121">
      <w:pPr>
        <w:pStyle w:val="ListParagraph"/>
        <w:numPr>
          <w:ilvl w:val="0"/>
          <w:numId w:val="2"/>
        </w:numPr>
      </w:pPr>
      <w:r>
        <w:t>Then you open new channel to the MIM using the symmetric key</w:t>
      </w:r>
    </w:p>
    <w:p w14:paraId="5D727970" w14:textId="77777777" w:rsidR="003A03BF" w:rsidRDefault="003A03BF" w:rsidP="00EA3121">
      <w:pPr>
        <w:pStyle w:val="ListParagraph"/>
        <w:numPr>
          <w:ilvl w:val="0"/>
          <w:numId w:val="2"/>
        </w:numPr>
      </w:pPr>
      <w:r>
        <w:t>The MIM opens up a channel to the server using the symmetric key</w:t>
      </w:r>
    </w:p>
    <w:p w14:paraId="5840E185" w14:textId="67B11843" w:rsidR="00F115A1" w:rsidRDefault="003A03BF" w:rsidP="003A03BF">
      <w:r>
        <w:t>Once the MIM is in the middle it can read all of the traffic.  You are only vulnerable to this attack if the MIM gets in the middle on the first transaction.  After that</w:t>
      </w:r>
      <w:r w:rsidR="00A224D8">
        <w:t>,</w:t>
      </w:r>
      <w:r>
        <w:t xml:space="preserve"> things are secure.</w:t>
      </w:r>
    </w:p>
    <w:p w14:paraId="1E21B889" w14:textId="001E38D8" w:rsidR="003235D8" w:rsidRDefault="00F115A1" w:rsidP="00F115A1">
      <w:r>
        <w:t>However</w:t>
      </w:r>
      <w:r w:rsidR="003A03BF">
        <w:t xml:space="preserve">, the MIM can easily happen if someone gets control of an intermediate </w:t>
      </w:r>
      <w:r w:rsidR="00A224D8">
        <w:t>connection point in the network</w:t>
      </w:r>
      <w:r w:rsidR="003A03BF">
        <w:t xml:space="preserve"> </w:t>
      </w:r>
      <w:r w:rsidR="00515081">
        <w:t xml:space="preserve">- </w:t>
      </w:r>
      <w:r w:rsidR="003A03BF">
        <w:t xml:space="preserve">e.g. </w:t>
      </w:r>
      <w:r w:rsidR="00515081">
        <w:t xml:space="preserve">a </w:t>
      </w:r>
      <w:r w:rsidR="003A03BF">
        <w:t>W</w:t>
      </w:r>
      <w:r w:rsidR="00AD5D66">
        <w:t>i</w:t>
      </w:r>
      <w:r w:rsidR="003A03BF">
        <w:t>F</w:t>
      </w:r>
      <w:r w:rsidR="00AD5D66">
        <w:t>i</w:t>
      </w:r>
      <w:r w:rsidR="003A03BF">
        <w:t xml:space="preserve"> </w:t>
      </w:r>
      <w:r w:rsidR="00A224D8">
        <w:t>A</w:t>
      </w:r>
      <w:r w:rsidR="003A03BF">
        <w:t xml:space="preserve">ccess </w:t>
      </w:r>
      <w:r w:rsidR="00A224D8">
        <w:t>P</w:t>
      </w:r>
      <w:r w:rsidR="003A03BF">
        <w:t>oint.  The</w:t>
      </w:r>
      <w:r w:rsidR="003235D8">
        <w:t>re are</w:t>
      </w:r>
      <w:r w:rsidR="003A03BF">
        <w:t xml:space="preserve"> only </w:t>
      </w:r>
      <w:r w:rsidR="003235D8">
        <w:t xml:space="preserve">two </w:t>
      </w:r>
      <w:r w:rsidR="003A03BF">
        <w:t>way</w:t>
      </w:r>
      <w:r w:rsidR="003235D8">
        <w:t>s</w:t>
      </w:r>
      <w:r w:rsidR="003A03BF">
        <w:t xml:space="preserve"> to protect against MIM attacks</w:t>
      </w:r>
      <w:r w:rsidR="00515081">
        <w:t>:</w:t>
      </w:r>
    </w:p>
    <w:p w14:paraId="0E521DAA" w14:textId="10CD3851" w:rsidR="003235D8" w:rsidRDefault="003235D8" w:rsidP="00EA3121">
      <w:pPr>
        <w:pStyle w:val="ListParagraph"/>
        <w:numPr>
          <w:ilvl w:val="0"/>
          <w:numId w:val="3"/>
        </w:numPr>
      </w:pPr>
      <w:r>
        <w:t xml:space="preserve">Pre Share the </w:t>
      </w:r>
      <w:r w:rsidR="00C346C2">
        <w:t xml:space="preserve">public </w:t>
      </w:r>
      <w:r>
        <w:t>key</w:t>
      </w:r>
      <w:r w:rsidR="00C346C2">
        <w:t xml:space="preserve"> (so you are sure you have the right key)</w:t>
      </w:r>
    </w:p>
    <w:p w14:paraId="28065999" w14:textId="2A3BBA7B" w:rsidR="00A224D8" w:rsidRDefault="003235D8" w:rsidP="00EA3121">
      <w:pPr>
        <w:pStyle w:val="ListParagraph"/>
        <w:numPr>
          <w:ilvl w:val="0"/>
          <w:numId w:val="3"/>
        </w:numPr>
      </w:pPr>
      <w:r>
        <w:t xml:space="preserve">Use a </w:t>
      </w:r>
      <w:hyperlink r:id="rId17" w:history="1">
        <w:r w:rsidR="003A03BF" w:rsidRPr="00A224D8">
          <w:rPr>
            <w:rStyle w:val="Hyperlink"/>
          </w:rPr>
          <w:t>Certificate Authority</w:t>
        </w:r>
      </w:hyperlink>
      <w:r>
        <w:t xml:space="preserve"> (CA)</w:t>
      </w:r>
      <w:r w:rsidR="003A03BF">
        <w:t xml:space="preserve">  </w:t>
      </w:r>
    </w:p>
    <w:p w14:paraId="1A48037A" w14:textId="0FFCBC40" w:rsidR="00A224D8" w:rsidRDefault="00AB7085" w:rsidP="00F115A1">
      <w:r>
        <w:t>A CA is a server on the internet that has a huge dictionary of keys.  To use a CA, you embed the CA</w:t>
      </w:r>
      <w:r w:rsidR="00471BE1">
        <w:t>’</w:t>
      </w:r>
      <w:r>
        <w:t>s verified public key in your system (so you can make a secure connection to the CA).  Then when you get a key from someone you don’t know, you open a secure connection to the CA and it verifies the key that you have matches the key you were sent.</w:t>
      </w:r>
    </w:p>
    <w:p w14:paraId="3AF3C21C" w14:textId="5FDF72E7" w:rsidR="003A03BF" w:rsidRPr="003A03BF" w:rsidRDefault="00A224D8" w:rsidP="00F115A1">
      <w:r>
        <w:t>I</w:t>
      </w:r>
      <w:r w:rsidR="003A03BF">
        <w:t xml:space="preserve">f the MIM sends you its public key then you check with the CA and find out that the MIM public key does not belong to the server that you are trying to connect to, then you know that you are being subjected to an MIM attack.  How do you prevent an MIM when talking to a CA?  This is done by building in known valid certificates into your program.   This morning when I looked at the certificates on my Mac there were 179 built in, valid certificates.  </w:t>
      </w:r>
    </w:p>
    <w:p w14:paraId="627D5B65" w14:textId="327B40D7" w:rsidR="003A03BF" w:rsidRDefault="005C6F5F" w:rsidP="003A03BF">
      <w:pPr>
        <w:pStyle w:val="Heading3"/>
      </w:pPr>
      <w:hyperlink r:id="rId18" w:history="1">
        <w:r w:rsidR="003A03BF" w:rsidRPr="003235D8">
          <w:rPr>
            <w:rStyle w:val="Hyperlink"/>
          </w:rPr>
          <w:t>S</w:t>
        </w:r>
        <w:r w:rsidR="003235D8" w:rsidRPr="003235D8">
          <w:rPr>
            <w:rStyle w:val="Hyperlink"/>
          </w:rPr>
          <w:t xml:space="preserve">ecure </w:t>
        </w:r>
        <w:r w:rsidR="003A03BF" w:rsidRPr="003235D8">
          <w:rPr>
            <w:rStyle w:val="Hyperlink"/>
          </w:rPr>
          <w:t>S</w:t>
        </w:r>
        <w:r w:rsidR="003235D8" w:rsidRPr="003235D8">
          <w:rPr>
            <w:rStyle w:val="Hyperlink"/>
          </w:rPr>
          <w:t xml:space="preserve">ockets </w:t>
        </w:r>
        <w:r w:rsidR="003A03BF" w:rsidRPr="003235D8">
          <w:rPr>
            <w:rStyle w:val="Hyperlink"/>
          </w:rPr>
          <w:t>L</w:t>
        </w:r>
        <w:r w:rsidR="003235D8" w:rsidRPr="003235D8">
          <w:rPr>
            <w:rStyle w:val="Hyperlink"/>
          </w:rPr>
          <w:t xml:space="preserve">ayer (SSL) </w:t>
        </w:r>
        <w:r w:rsidR="00647901" w:rsidRPr="003235D8">
          <w:rPr>
            <w:rStyle w:val="Hyperlink"/>
          </w:rPr>
          <w:t>/</w:t>
        </w:r>
        <w:r w:rsidR="003235D8" w:rsidRPr="003235D8">
          <w:rPr>
            <w:rStyle w:val="Hyperlink"/>
          </w:rPr>
          <w:t xml:space="preserve"> </w:t>
        </w:r>
        <w:r w:rsidR="00647901" w:rsidRPr="003235D8">
          <w:rPr>
            <w:rStyle w:val="Hyperlink"/>
          </w:rPr>
          <w:t>T</w:t>
        </w:r>
        <w:r w:rsidR="003235D8" w:rsidRPr="003235D8">
          <w:rPr>
            <w:rStyle w:val="Hyperlink"/>
          </w:rPr>
          <w:t xml:space="preserve">ransport </w:t>
        </w:r>
        <w:r w:rsidR="00647901" w:rsidRPr="003235D8">
          <w:rPr>
            <w:rStyle w:val="Hyperlink"/>
          </w:rPr>
          <w:t>L</w:t>
        </w:r>
        <w:r w:rsidR="003235D8" w:rsidRPr="003235D8">
          <w:rPr>
            <w:rStyle w:val="Hyperlink"/>
          </w:rPr>
          <w:t xml:space="preserve">ayer </w:t>
        </w:r>
        <w:r w:rsidR="003A03BF" w:rsidRPr="003235D8">
          <w:rPr>
            <w:rStyle w:val="Hyperlink"/>
          </w:rPr>
          <w:t>Security</w:t>
        </w:r>
        <w:r w:rsidR="003235D8" w:rsidRPr="003235D8">
          <w:rPr>
            <w:rStyle w:val="Hyperlink"/>
          </w:rPr>
          <w:t xml:space="preserve"> (TLS)</w:t>
        </w:r>
      </w:hyperlink>
    </w:p>
    <w:p w14:paraId="13A6C38A" w14:textId="6DCEAB07" w:rsidR="00A77388" w:rsidRDefault="00BC13B0" w:rsidP="003235D8">
      <w:r>
        <w:t xml:space="preserve">For the key sharing to work, everyone must agree on a standard way to implement the key exchanges and resulting encryption.  That method is </w:t>
      </w:r>
      <w:r w:rsidR="003235D8">
        <w:t xml:space="preserve">SSL and </w:t>
      </w:r>
      <w:r w:rsidR="00C346C2">
        <w:t xml:space="preserve">and its successor </w:t>
      </w:r>
      <w:r w:rsidR="003235D8">
        <w:t xml:space="preserve">TLS </w:t>
      </w:r>
      <w:r>
        <w:t xml:space="preserve">which </w:t>
      </w:r>
      <w:r w:rsidR="003235D8">
        <w:t xml:space="preserve">are two Application Layer Protocols that handle the key exchange described in the previous section and present an encrypted data pipe to the layer above it </w:t>
      </w:r>
      <w:r w:rsidR="00AD5D66">
        <w:t xml:space="preserve">- </w:t>
      </w:r>
      <w:r w:rsidR="00546B0B">
        <w:t>i.e.</w:t>
      </w:r>
      <w:r w:rsidR="003235D8">
        <w:t xml:space="preserve"> the Web Browser or the WICED device running MQTT.  </w:t>
      </w:r>
      <w:r w:rsidR="00A77388">
        <w:t xml:space="preserve">SSL is a fairly heavy (memory and </w:t>
      </w:r>
      <w:r w:rsidR="00AD5D66">
        <w:t>CPU</w:t>
      </w:r>
      <w:r w:rsidR="00A77388">
        <w:t>) protocol and has largely been displaced by the lighter weight and newer TLS.</w:t>
      </w:r>
    </w:p>
    <w:p w14:paraId="2D8443BA" w14:textId="2C842C32" w:rsidR="003235D8" w:rsidRDefault="003235D8" w:rsidP="003235D8">
      <w:r>
        <w:t xml:space="preserve">Both of these protocols are generally ascribed to the Application layer but to me it has always felt like it really belongs between the Application and the Transport Layer.  TLS is built into WICED and if you give it the keys (from the DCT) when you initialize a connection its operation appears transparent to the layer above it.  Several of the application layer protocols that are discussed in </w:t>
      </w:r>
      <w:r w:rsidR="00BC13B0">
        <w:t xml:space="preserve">the next </w:t>
      </w:r>
      <w:r>
        <w:t>chapter rest on a TLS connection</w:t>
      </w:r>
      <w:r w:rsidR="00471BE1">
        <w:t xml:space="preserve"> -</w:t>
      </w:r>
      <w:r>
        <w:t xml:space="preserve"> i.e. HTTP</w:t>
      </w:r>
      <w:r>
        <w:sym w:font="Wingdings" w:char="F0E0"/>
      </w:r>
      <w:r>
        <w:t>TLS</w:t>
      </w:r>
      <w:r>
        <w:sym w:font="Wingdings" w:char="F0E0"/>
      </w:r>
      <w:r>
        <w:t>TCP</w:t>
      </w:r>
      <w:r>
        <w:sym w:font="Wingdings" w:char="F0E0"/>
      </w:r>
      <w:r>
        <w:t>IP</w:t>
      </w:r>
      <w:r>
        <w:sym w:font="Wingdings" w:char="F0E0"/>
      </w:r>
      <w:r>
        <w:t xml:space="preserve">WiFi Datalink </w:t>
      </w:r>
      <w:r>
        <w:sym w:font="Wingdings" w:char="F0E0"/>
      </w:r>
      <w:r>
        <w:t xml:space="preserve"> </w:t>
      </w:r>
      <w:r w:rsidR="00553CF2">
        <w:t xml:space="preserve">WiFi </w:t>
      </w:r>
      <w:r>
        <w:sym w:font="Wingdings" w:char="F0E0"/>
      </w:r>
      <w:r>
        <w:t xml:space="preserve"> </w:t>
      </w:r>
      <w:r w:rsidR="00A77388">
        <w:t xml:space="preserve">Router </w:t>
      </w:r>
      <w:r w:rsidR="00A77388">
        <w:sym w:font="Wingdings" w:char="F0E0"/>
      </w:r>
      <w:r w:rsidR="00A77388">
        <w:t xml:space="preserve"> Router</w:t>
      </w:r>
      <w:r w:rsidR="00A77388">
        <w:sym w:font="Wingdings" w:char="F0E0"/>
      </w:r>
      <w:r w:rsidR="00A77388">
        <w:t>Server Ethernet</w:t>
      </w:r>
      <w:r w:rsidR="00A77388">
        <w:sym w:font="Wingdings" w:char="F0E0"/>
      </w:r>
      <w:r w:rsidR="00A77388">
        <w:t>Server Datalink</w:t>
      </w:r>
      <w:r w:rsidR="00A77388">
        <w:sym w:font="Wingdings" w:char="F0E0"/>
      </w:r>
      <w:r w:rsidR="00A77388">
        <w:t>Server IP</w:t>
      </w:r>
      <w:r w:rsidR="00A77388">
        <w:sym w:font="Wingdings" w:char="F0E0"/>
      </w:r>
      <w:r w:rsidR="00A77388">
        <w:t>Server TCP</w:t>
      </w:r>
      <w:r w:rsidR="00A77388">
        <w:sym w:font="Wingdings" w:char="F0E0"/>
      </w:r>
      <w:r w:rsidR="00A77388">
        <w:t>TLS</w:t>
      </w:r>
      <w:r w:rsidR="00A77388">
        <w:sym w:font="Wingdings" w:char="F0E0"/>
      </w:r>
      <w:r w:rsidR="00A77388">
        <w:t>HTTP Server</w:t>
      </w:r>
    </w:p>
    <w:p w14:paraId="6C43B555" w14:textId="7187A60E" w:rsidR="007802DB" w:rsidRDefault="007802DB" w:rsidP="00255081">
      <w:r>
        <w:lastRenderedPageBreak/>
        <w:t>The documentation for TLS resides in Components</w:t>
      </w:r>
      <w:r>
        <w:sym w:font="Wingdings" w:char="F0E0"/>
      </w:r>
      <w:r>
        <w:t>IP Communication</w:t>
      </w:r>
      <w:r>
        <w:sym w:font="Wingdings" w:char="F0E0"/>
      </w:r>
      <w:r>
        <w:t>TLS Security</w:t>
      </w:r>
      <w:r w:rsidR="00471BE1">
        <w:t>.</w:t>
      </w:r>
    </w:p>
    <w:p w14:paraId="5374A6D0" w14:textId="1B96195A" w:rsidR="007802DB" w:rsidRDefault="007802DB" w:rsidP="00255081">
      <w:pPr>
        <w:jc w:val="center"/>
      </w:pPr>
      <w:r w:rsidRPr="007802DB">
        <w:rPr>
          <w:noProof/>
        </w:rPr>
        <w:drawing>
          <wp:inline distT="0" distB="0" distL="0" distR="0" wp14:anchorId="68574E3C" wp14:editId="210983A1">
            <wp:extent cx="5856257" cy="2920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92756" cy="2938823"/>
                    </a:xfrm>
                    <a:prstGeom prst="rect">
                      <a:avLst/>
                    </a:prstGeom>
                  </pic:spPr>
                </pic:pic>
              </a:graphicData>
            </a:graphic>
          </wp:inline>
        </w:drawing>
      </w:r>
    </w:p>
    <w:p w14:paraId="6842BC24" w14:textId="3FAFA68F" w:rsidR="00EA2801" w:rsidRDefault="00546B0B" w:rsidP="00EA2801">
      <w:pPr>
        <w:pStyle w:val="Heading2"/>
      </w:pPr>
      <w:r>
        <w:lastRenderedPageBreak/>
        <w:t>Exercise(s)</w:t>
      </w:r>
    </w:p>
    <w:p w14:paraId="646368ED" w14:textId="15D3F5BB" w:rsidR="00546B0B" w:rsidRDefault="00EA2801" w:rsidP="00642362">
      <w:pPr>
        <w:pStyle w:val="Heading3"/>
      </w:pPr>
      <w:r>
        <w:t xml:space="preserve">01 </w:t>
      </w:r>
      <w:r w:rsidR="00546B0B">
        <w:t>Create an IoT Device to write data</w:t>
      </w:r>
      <w:r w:rsidR="0065442C">
        <w:t xml:space="preserve"> </w:t>
      </w:r>
      <w:r w:rsidR="00546B0B">
        <w:t xml:space="preserve">to a </w:t>
      </w:r>
      <w:r w:rsidR="00C346C2">
        <w:t>server running WAEP</w:t>
      </w:r>
      <w:r w:rsidR="00546B0B">
        <w:t xml:space="preserve"> when a button is pressed on your board</w:t>
      </w:r>
    </w:p>
    <w:p w14:paraId="48341B84" w14:textId="7B6C996F" w:rsidR="00FE3761" w:rsidRDefault="00546B0B" w:rsidP="006D31EA">
      <w:pPr>
        <w:keepNext/>
      </w:pPr>
      <w:r>
        <w:t>We have implemented</w:t>
      </w:r>
      <w:r w:rsidR="00CB3251">
        <w:t xml:space="preserve"> a</w:t>
      </w:r>
      <w:r>
        <w:t xml:space="preserve"> server</w:t>
      </w:r>
      <w:r w:rsidR="00B34866">
        <w:t xml:space="preserve"> </w:t>
      </w:r>
      <w:r w:rsidR="00CB3251">
        <w:t xml:space="preserve">using the WICED-SDK </w:t>
      </w:r>
      <w:r w:rsidR="00B34866">
        <w:t xml:space="preserve">running the </w:t>
      </w:r>
      <w:r w:rsidR="008A3835">
        <w:t xml:space="preserve">insecure version of the </w:t>
      </w:r>
      <w:r w:rsidR="00B34866">
        <w:t>WAEP protocol as described above</w:t>
      </w:r>
      <w:r w:rsidR="00CB3251">
        <w:t xml:space="preserve"> with </w:t>
      </w:r>
      <w:r w:rsidR="00FE3761">
        <w:t>the following:</w:t>
      </w:r>
    </w:p>
    <w:p w14:paraId="263279F3" w14:textId="10473B0D" w:rsidR="00FE3761" w:rsidRDefault="00CB3251" w:rsidP="00EA3121">
      <w:pPr>
        <w:pStyle w:val="ListParagraph"/>
        <w:keepNext/>
        <w:numPr>
          <w:ilvl w:val="0"/>
          <w:numId w:val="6"/>
        </w:numPr>
      </w:pPr>
      <w:r>
        <w:t>DNS name</w:t>
      </w:r>
      <w:r w:rsidR="00FE3761">
        <w:t>:</w:t>
      </w:r>
      <w:r w:rsidR="00B34866">
        <w:t xml:space="preserve"> </w:t>
      </w:r>
      <w:r w:rsidR="00546B0B">
        <w:t>waep.wa101.cypress.com</w:t>
      </w:r>
    </w:p>
    <w:p w14:paraId="539D8A3A" w14:textId="30A97B1F" w:rsidR="00FE3761" w:rsidRDefault="008A3835" w:rsidP="00EA3121">
      <w:pPr>
        <w:pStyle w:val="ListParagraph"/>
        <w:keepNext/>
        <w:numPr>
          <w:ilvl w:val="0"/>
          <w:numId w:val="6"/>
        </w:numPr>
      </w:pPr>
      <w:r>
        <w:t>IP Address</w:t>
      </w:r>
      <w:r w:rsidR="00FE3761">
        <w:t>:</w:t>
      </w:r>
      <w:r>
        <w:t xml:space="preserve"> </w:t>
      </w:r>
      <w:r w:rsidR="004A4D85">
        <w:t>198.51.100.3</w:t>
      </w:r>
    </w:p>
    <w:p w14:paraId="35DC7376" w14:textId="5AC7568C" w:rsidR="00B34866" w:rsidRDefault="00FE3761" w:rsidP="00EA3121">
      <w:pPr>
        <w:pStyle w:val="ListParagraph"/>
        <w:keepNext/>
        <w:numPr>
          <w:ilvl w:val="0"/>
          <w:numId w:val="6"/>
        </w:numPr>
      </w:pPr>
      <w:r>
        <w:t>P</w:t>
      </w:r>
      <w:r w:rsidR="0065442C">
        <w:t>ort</w:t>
      </w:r>
      <w:r>
        <w:t>:</w:t>
      </w:r>
      <w:r w:rsidR="0065442C">
        <w:t xml:space="preserve"> </w:t>
      </w:r>
      <w:r w:rsidR="008A3835">
        <w:t>27708</w:t>
      </w:r>
      <w:r>
        <w:t>.</w:t>
      </w:r>
    </w:p>
    <w:p w14:paraId="2CEC2C1F" w14:textId="50BBA04B" w:rsidR="0065442C" w:rsidRDefault="00FE3761" w:rsidP="006D31EA">
      <w:pPr>
        <w:keepNext/>
      </w:pPr>
      <w:r>
        <w:t>You</w:t>
      </w:r>
      <w:r w:rsidR="0053408F">
        <w:t>r</w:t>
      </w:r>
      <w:r>
        <w:t xml:space="preserve"> application will monitor button presses on the board and will toggle an LED in response to each button press. In addition, your application will connect to the WAEP server and will send the state of the LED each time the button is pressed. For the application:</w:t>
      </w:r>
    </w:p>
    <w:p w14:paraId="42229FBA" w14:textId="2C501FAA" w:rsidR="00FE3761" w:rsidRDefault="0065442C" w:rsidP="00EA3121">
      <w:pPr>
        <w:pStyle w:val="ListParagraph"/>
        <w:keepNext/>
        <w:numPr>
          <w:ilvl w:val="0"/>
          <w:numId w:val="7"/>
        </w:numPr>
      </w:pPr>
      <w:r>
        <w:t>The LED characteristic number is 5</w:t>
      </w:r>
      <w:r w:rsidR="00FE3761">
        <w:t>. That is, the LED is the 6</w:t>
      </w:r>
      <w:r w:rsidR="00FE3761" w:rsidRPr="00642362">
        <w:rPr>
          <w:vertAlign w:val="superscript"/>
        </w:rPr>
        <w:t>th</w:t>
      </w:r>
      <w:r w:rsidR="00FE3761">
        <w:t xml:space="preserve"> register of the 256 byte register space.</w:t>
      </w:r>
    </w:p>
    <w:p w14:paraId="35D264DC" w14:textId="3D1EA6FE" w:rsidR="00FE3761" w:rsidRDefault="0065442C" w:rsidP="00EA3121">
      <w:pPr>
        <w:pStyle w:val="ListParagraph"/>
        <w:keepNext/>
        <w:numPr>
          <w:ilvl w:val="0"/>
          <w:numId w:val="7"/>
        </w:numPr>
      </w:pPr>
      <w:r>
        <w:t xml:space="preserve">The “value” of </w:t>
      </w:r>
      <w:r w:rsidR="00FE3761">
        <w:t xml:space="preserve">the </w:t>
      </w:r>
      <w:r>
        <w:t>LED is 0 for OFF and 1 for ON</w:t>
      </w:r>
    </w:p>
    <w:p w14:paraId="5D5F6AB6" w14:textId="4FBA91E9" w:rsidR="00FE3761" w:rsidRDefault="00FE3761" w:rsidP="00EA3121">
      <w:pPr>
        <w:pStyle w:val="ListParagraph"/>
        <w:keepNext/>
        <w:numPr>
          <w:ilvl w:val="0"/>
          <w:numId w:val="7"/>
        </w:numPr>
      </w:pPr>
      <w:r>
        <w:t>Your device number is the 16-bit checksum of your device’s MAC</w:t>
      </w:r>
      <w:r w:rsidR="00203097">
        <w:t xml:space="preserve"> address </w:t>
      </w:r>
    </w:p>
    <w:p w14:paraId="50CE443F" w14:textId="56514377" w:rsidR="007E5EC7" w:rsidRDefault="00FE3761" w:rsidP="006D31EA">
      <w:pPr>
        <w:keepNext/>
      </w:pPr>
      <w:r>
        <w:t>The steps the application must perform are:</w:t>
      </w:r>
    </w:p>
    <w:p w14:paraId="09C36E45" w14:textId="72E1FC43" w:rsidR="0065442C" w:rsidRDefault="008A3835" w:rsidP="00EA3121">
      <w:pPr>
        <w:pStyle w:val="ListParagraph"/>
        <w:keepNext/>
        <w:numPr>
          <w:ilvl w:val="0"/>
          <w:numId w:val="5"/>
        </w:numPr>
      </w:pPr>
      <w:r>
        <w:t>Connect to WiFi</w:t>
      </w:r>
    </w:p>
    <w:p w14:paraId="6CEA483B" w14:textId="069619EE" w:rsidR="008A3835" w:rsidRDefault="008A3835" w:rsidP="00EA3121">
      <w:pPr>
        <w:pStyle w:val="ListParagraph"/>
        <w:keepNext/>
        <w:numPr>
          <w:ilvl w:val="0"/>
          <w:numId w:val="5"/>
        </w:numPr>
      </w:pPr>
      <w:r>
        <w:t>Figure out your device number by adding the MAC bytes together in a uint16_t (effectively a checksum)</w:t>
      </w:r>
    </w:p>
    <w:p w14:paraId="12AE7DA0" w14:textId="25803936" w:rsidR="00631E97" w:rsidRDefault="00631E97" w:rsidP="00631E97">
      <w:pPr>
        <w:pStyle w:val="ListParagraph"/>
        <w:keepNext/>
        <w:numPr>
          <w:ilvl w:val="0"/>
          <w:numId w:val="5"/>
        </w:numPr>
      </w:pPr>
      <w:r>
        <w:t>Use DNS to get the IP address of the server waep.wa101.cypress.com or hardcode the IP address using INITIALIZER_IPV4_ADDRESS and MAKE_IPV4_ADDRESS)</w:t>
      </w:r>
    </w:p>
    <w:p w14:paraId="5F341EC3" w14:textId="2C7BD3A1" w:rsidR="00CB3251" w:rsidRPr="00642362" w:rsidRDefault="008A3835" w:rsidP="00EA3121">
      <w:pPr>
        <w:pStyle w:val="ListParagraph"/>
        <w:keepNext/>
        <w:numPr>
          <w:ilvl w:val="0"/>
          <w:numId w:val="5"/>
        </w:numPr>
      </w:pPr>
      <w:r>
        <w:t xml:space="preserve">Open a </w:t>
      </w:r>
      <w:r w:rsidR="00CB3251">
        <w:t>socket</w:t>
      </w:r>
      <w:r>
        <w:t xml:space="preserve"> to</w:t>
      </w:r>
      <w:r w:rsidR="00CB3251">
        <w:t xml:space="preserve"> </w:t>
      </w:r>
      <w:proofErr w:type="spellStart"/>
      <w:r w:rsidR="00631E97">
        <w:t>waep</w:t>
      </w:r>
      <w:proofErr w:type="spellEnd"/>
      <w:r w:rsidR="00631E97">
        <w:t xml:space="preserve"> server</w:t>
      </w:r>
      <w:r w:rsidR="008F292A">
        <w:t xml:space="preserve"> </w:t>
      </w:r>
    </w:p>
    <w:p w14:paraId="70FD60FA" w14:textId="476D6FF0" w:rsidR="00CB3251" w:rsidRDefault="00CB3251" w:rsidP="00EA3121">
      <w:pPr>
        <w:pStyle w:val="ListParagraph"/>
        <w:keepNext/>
        <w:numPr>
          <w:ilvl w:val="0"/>
          <w:numId w:val="5"/>
        </w:numPr>
      </w:pPr>
      <w:r>
        <w:t xml:space="preserve">Initialize the LED to </w:t>
      </w:r>
      <w:r w:rsidR="00FE3761">
        <w:t>OFF</w:t>
      </w:r>
    </w:p>
    <w:p w14:paraId="0B749DAB" w14:textId="46CC0DE0" w:rsidR="00CB3251" w:rsidRDefault="00CB3251" w:rsidP="00EA3121">
      <w:pPr>
        <w:pStyle w:val="ListParagraph"/>
        <w:keepNext/>
        <w:numPr>
          <w:ilvl w:val="0"/>
          <w:numId w:val="5"/>
        </w:numPr>
      </w:pPr>
      <w:r>
        <w:t xml:space="preserve">Setup the GPIO </w:t>
      </w:r>
      <w:r w:rsidR="00FE3761">
        <w:t>to monitor</w:t>
      </w:r>
      <w:r>
        <w:t xml:space="preserve"> </w:t>
      </w:r>
      <w:r w:rsidR="00FE3761">
        <w:t xml:space="preserve">the </w:t>
      </w:r>
      <w:r>
        <w:t>button</w:t>
      </w:r>
    </w:p>
    <w:p w14:paraId="61D18BA4" w14:textId="77777777" w:rsidR="00CB3251" w:rsidRDefault="00CB3251" w:rsidP="00EA3121">
      <w:pPr>
        <w:pStyle w:val="ListParagraph"/>
        <w:keepNext/>
        <w:numPr>
          <w:ilvl w:val="0"/>
          <w:numId w:val="5"/>
        </w:numPr>
      </w:pPr>
      <w:r>
        <w:t>If the button is pressed</w:t>
      </w:r>
    </w:p>
    <w:p w14:paraId="60B70ADA" w14:textId="77777777" w:rsidR="00CB3251" w:rsidRDefault="00CB3251" w:rsidP="00EA3121">
      <w:pPr>
        <w:pStyle w:val="ListParagraph"/>
        <w:keepNext/>
        <w:numPr>
          <w:ilvl w:val="1"/>
          <w:numId w:val="5"/>
        </w:numPr>
      </w:pPr>
      <w:r>
        <w:t>Flip the LED state</w:t>
      </w:r>
    </w:p>
    <w:p w14:paraId="1CA58C94" w14:textId="39C78349" w:rsidR="00CB3251" w:rsidRDefault="00CB3251" w:rsidP="00EA3121">
      <w:pPr>
        <w:pStyle w:val="ListParagraph"/>
        <w:keepNext/>
        <w:numPr>
          <w:ilvl w:val="1"/>
          <w:numId w:val="5"/>
        </w:numPr>
      </w:pPr>
      <w:r>
        <w:t>Create a packet with 7 bytes</w:t>
      </w:r>
      <w:r w:rsidR="00FE3761">
        <w:t>:</w:t>
      </w:r>
    </w:p>
    <w:p w14:paraId="7F86BC81" w14:textId="6EFA9C31" w:rsidR="00EA2801" w:rsidRDefault="00EA2801" w:rsidP="00EA3121">
      <w:pPr>
        <w:pStyle w:val="ListParagraph"/>
        <w:keepNext/>
        <w:numPr>
          <w:ilvl w:val="2"/>
          <w:numId w:val="5"/>
        </w:numPr>
      </w:pPr>
      <w:r>
        <w:t>W (the write command)</w:t>
      </w:r>
    </w:p>
    <w:p w14:paraId="43CD2C50" w14:textId="1A67FFE5" w:rsidR="008A3835" w:rsidRDefault="00EA2801" w:rsidP="00EA3121">
      <w:pPr>
        <w:pStyle w:val="ListParagraph"/>
        <w:keepNext/>
        <w:numPr>
          <w:ilvl w:val="2"/>
          <w:numId w:val="5"/>
        </w:numPr>
      </w:pPr>
      <w:r>
        <w:t>4</w:t>
      </w:r>
      <w:r w:rsidR="00CB3251">
        <w:t>-byte</w:t>
      </w:r>
      <w:r w:rsidR="00FE3761">
        <w:t>s</w:t>
      </w:r>
      <w:r>
        <w:t xml:space="preserve"> as hex encoded as ASCII characters</w:t>
      </w:r>
      <w:r w:rsidR="00CB3251">
        <w:t xml:space="preserve"> </w:t>
      </w:r>
      <w:r w:rsidR="00FE3761">
        <w:t>for</w:t>
      </w:r>
      <w:r w:rsidR="00CB3251">
        <w:t xml:space="preserve"> your device ID</w:t>
      </w:r>
    </w:p>
    <w:p w14:paraId="7785024A" w14:textId="50179F6F" w:rsidR="00CB3251" w:rsidRDefault="00CB3251" w:rsidP="00EA3121">
      <w:pPr>
        <w:pStyle w:val="ListParagraph"/>
        <w:keepNext/>
        <w:numPr>
          <w:ilvl w:val="2"/>
          <w:numId w:val="5"/>
        </w:numPr>
      </w:pPr>
      <w:r>
        <w:t>‘05’</w:t>
      </w:r>
      <w:r w:rsidR="00EA2801">
        <w:t xml:space="preserve"> the two ASCII characters representing </w:t>
      </w:r>
      <w:r>
        <w:t xml:space="preserve">the </w:t>
      </w:r>
      <w:r w:rsidR="00EA2801">
        <w:t xml:space="preserve">register </w:t>
      </w:r>
      <w:r>
        <w:t>number of the LED character</w:t>
      </w:r>
      <w:r w:rsidR="00EA2801">
        <w:t>istic</w:t>
      </w:r>
    </w:p>
    <w:p w14:paraId="354C5618" w14:textId="72F41623" w:rsidR="00EA2801" w:rsidRDefault="00EA2801" w:rsidP="00EA3121">
      <w:pPr>
        <w:pStyle w:val="ListParagraph"/>
        <w:keepNext/>
        <w:numPr>
          <w:ilvl w:val="2"/>
          <w:numId w:val="5"/>
        </w:numPr>
      </w:pPr>
      <w:r>
        <w:t>‘0000’ the 4 ASCII characters representing “OFF”</w:t>
      </w:r>
    </w:p>
    <w:p w14:paraId="35B089B9" w14:textId="14498528" w:rsidR="00CB3251" w:rsidRDefault="00CB3251" w:rsidP="00EA3121">
      <w:pPr>
        <w:pStyle w:val="ListParagraph"/>
        <w:keepNext/>
        <w:numPr>
          <w:ilvl w:val="1"/>
          <w:numId w:val="5"/>
        </w:numPr>
      </w:pPr>
      <w:r>
        <w:t>Write your packet to the Socket</w:t>
      </w:r>
    </w:p>
    <w:p w14:paraId="1C35017F" w14:textId="4E583B81" w:rsidR="00087CD7" w:rsidRDefault="00087CD7" w:rsidP="00EA3121">
      <w:pPr>
        <w:pStyle w:val="ListParagraph"/>
        <w:keepNext/>
        <w:numPr>
          <w:ilvl w:val="0"/>
          <w:numId w:val="5"/>
        </w:numPr>
      </w:pPr>
      <w:r>
        <w:t>Go look at the console of the class WAEP server and make sure that your transactions happened.</w:t>
      </w:r>
    </w:p>
    <w:p w14:paraId="54BD3BAA" w14:textId="6FE67759" w:rsidR="00546B0B" w:rsidRDefault="00546B0B" w:rsidP="00546B0B">
      <w:pPr>
        <w:pStyle w:val="Heading3"/>
      </w:pPr>
      <w:r>
        <w:t>02 Modify your first project to check the return code</w:t>
      </w:r>
    </w:p>
    <w:p w14:paraId="19023A4C" w14:textId="55A4AE4C" w:rsidR="00EA2801" w:rsidRPr="00EA2801" w:rsidRDefault="00EA2801" w:rsidP="00EA2801">
      <w:r>
        <w:t>Remember that in the WAEP protocol that the server returns a packet with either a “A” or an</w:t>
      </w:r>
      <w:r w:rsidR="003676ED">
        <w:t>d “X” as the first character.  For this exercise, r</w:t>
      </w:r>
      <w:r>
        <w:t xml:space="preserve">ead the packet back from the server and make sure that your </w:t>
      </w:r>
      <w:r w:rsidR="003676ED">
        <w:t>original write</w:t>
      </w:r>
      <w:r>
        <w:t xml:space="preserve"> occurred properly.  Test with a legal and an illegal packet.</w:t>
      </w:r>
      <w:r w:rsidR="003676ED">
        <w:t xml:space="preserve">  This can be done by calling “</w:t>
      </w:r>
      <w:proofErr w:type="spellStart"/>
      <w:r w:rsidR="003676ED">
        <w:t>wiced_tcp_receive</w:t>
      </w:r>
      <w:proofErr w:type="spellEnd"/>
      <w:r w:rsidR="003676ED">
        <w:t>” after you have written to the socket.  If the server writes back (within a timeout) then you can “</w:t>
      </w:r>
      <w:proofErr w:type="spellStart"/>
      <w:r w:rsidR="003676ED">
        <w:t>wiced_packet_get</w:t>
      </w:r>
      <w:proofErr w:type="spellEnd"/>
      <w:r w:rsidR="003676ED">
        <w:t>” and find out what the server said.</w:t>
      </w:r>
    </w:p>
    <w:p w14:paraId="6F0C3210" w14:textId="46B38941" w:rsidR="008A3835" w:rsidRDefault="003676ED">
      <w:pPr>
        <w:pStyle w:val="Heading3"/>
      </w:pPr>
      <w:r>
        <w:lastRenderedPageBreak/>
        <w:t xml:space="preserve">(Advanced) </w:t>
      </w:r>
      <w:r w:rsidR="008A3835">
        <w:t>0</w:t>
      </w:r>
      <w:r w:rsidR="00631E97">
        <w:t>3</w:t>
      </w:r>
      <w:r w:rsidR="008A3835">
        <w:t xml:space="preserve"> Implement the server side of the insecure WAEP protocol</w:t>
      </w:r>
    </w:p>
    <w:p w14:paraId="2DDDA882" w14:textId="7410AC9A" w:rsidR="0053408F" w:rsidRDefault="00A33EA8" w:rsidP="0053408F">
      <w:pPr>
        <w:pStyle w:val="Heading3"/>
      </w:pPr>
      <w:r>
        <w:t xml:space="preserve">(Advanced) </w:t>
      </w:r>
      <w:r w:rsidR="00631E97">
        <w:t>04</w:t>
      </w:r>
      <w:r w:rsidR="0053408F">
        <w:t xml:space="preserve"> Implement (1-3) using TLS on the secure port 40508</w:t>
      </w:r>
    </w:p>
    <w:p w14:paraId="0B80B7B0" w14:textId="3EBA8B6D" w:rsidR="008A3835" w:rsidRPr="008A3835" w:rsidRDefault="00A33EA8">
      <w:pPr>
        <w:pStyle w:val="Heading3"/>
      </w:pPr>
      <w:r>
        <w:t xml:space="preserve">(Advanced) </w:t>
      </w:r>
      <w:r w:rsidR="00631E97">
        <w:t>05</w:t>
      </w:r>
      <w:r w:rsidR="008A3835">
        <w:t xml:space="preserve"> Implement the server side of the secure WAEP protocol</w:t>
      </w:r>
    </w:p>
    <w:p w14:paraId="51BBC4A3" w14:textId="4A83149E" w:rsidR="00A77388" w:rsidRPr="003235D8" w:rsidRDefault="00A77388" w:rsidP="003235D8"/>
    <w:p w14:paraId="26101F3E" w14:textId="77777777" w:rsidR="00087CD7" w:rsidRDefault="00087CD7">
      <w:pPr>
        <w:rPr>
          <w:rFonts w:ascii="Cambria" w:eastAsia="Times New Roman" w:hAnsi="Cambria"/>
          <w:b/>
          <w:bCs/>
          <w:color w:val="4F81BD"/>
          <w:sz w:val="26"/>
          <w:szCs w:val="26"/>
        </w:rPr>
      </w:pPr>
      <w:r>
        <w:br w:type="page"/>
      </w:r>
    </w:p>
    <w:p w14:paraId="692BE09B" w14:textId="06B23A8E" w:rsidR="00857DC2" w:rsidRDefault="008C2C2A" w:rsidP="00857DC2">
      <w:pPr>
        <w:pStyle w:val="Heading2"/>
      </w:pPr>
      <w:r>
        <w:lastRenderedPageBreak/>
        <w:t>Further Reading</w:t>
      </w:r>
    </w:p>
    <w:p w14:paraId="68EB8269" w14:textId="6A3AEE66" w:rsidR="00333164" w:rsidRDefault="008C2C2A" w:rsidP="006D31EA">
      <w:r>
        <w:t>[1]</w:t>
      </w:r>
      <w:r w:rsidR="00333164">
        <w:t xml:space="preserve"> RFC1700 – “Assigned Numbers”; Internet Engineering Task Force (IETF) - </w:t>
      </w:r>
      <w:r w:rsidR="00333164" w:rsidRPr="00333164">
        <w:t>https://www.ietf.org/rfc/rfc1700.txt</w:t>
      </w:r>
    </w:p>
    <w:p w14:paraId="4385F0F5" w14:textId="69F7FF84" w:rsidR="008C2C2A" w:rsidRDefault="00CB3251" w:rsidP="006D31EA">
      <w:r w:rsidDel="00CB3251">
        <w:t xml:space="preserve"> </w:t>
      </w:r>
      <w:r w:rsidR="008C2C2A">
        <w:t>[</w:t>
      </w:r>
      <w:r w:rsidR="00492FE1">
        <w:t>3</w:t>
      </w:r>
      <w:r w:rsidR="008C2C2A">
        <w:t xml:space="preserve">] </w:t>
      </w:r>
      <w:r w:rsidR="00492FE1">
        <w:t xml:space="preserve">IANA Service Name and Port Registry - </w:t>
      </w:r>
      <w:hyperlink r:id="rId20" w:history="1">
        <w:r w:rsidR="00492FE1" w:rsidRPr="0064152E">
          <w:rPr>
            <w:rStyle w:val="Hyperlink"/>
          </w:rPr>
          <w:t>http://www.iana.org/assignments/service-names-port-numbers/service-names-port-numbers.xhtml</w:t>
        </w:r>
      </w:hyperlink>
    </w:p>
    <w:p w14:paraId="51799040" w14:textId="77777777" w:rsidR="00857DC2" w:rsidRDefault="00857DC2" w:rsidP="00857DC2"/>
    <w:sectPr w:rsidR="00857DC2">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0A2CDD" w14:textId="77777777" w:rsidR="005C6F5F" w:rsidRDefault="005C6F5F" w:rsidP="00093A9C">
      <w:r>
        <w:separator/>
      </w:r>
    </w:p>
  </w:endnote>
  <w:endnote w:type="continuationSeparator" w:id="0">
    <w:p w14:paraId="1065583B" w14:textId="77777777" w:rsidR="005C6F5F" w:rsidRDefault="005C6F5F" w:rsidP="00093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enlo">
    <w:altName w:val="Arial"/>
    <w:panose1 w:val="020B0609030804020204"/>
    <w:charset w:val="00"/>
    <w:family w:val="auto"/>
    <w:pitch w:val="variable"/>
    <w:sig w:usb0="00000000"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4C29FDE6" w14:textId="0151190A" w:rsidR="0040035E" w:rsidRDefault="0040035E">
            <w:pPr>
              <w:pStyle w:val="Footer"/>
              <w:jc w:val="center"/>
            </w:pPr>
            <w:r>
              <w:t xml:space="preserve">Page </w:t>
            </w:r>
            <w:r>
              <w:rPr>
                <w:b/>
                <w:bCs/>
              </w:rPr>
              <w:fldChar w:fldCharType="begin"/>
            </w:r>
            <w:r>
              <w:rPr>
                <w:b/>
                <w:bCs/>
              </w:rPr>
              <w:instrText xml:space="preserve"> PAGE </w:instrText>
            </w:r>
            <w:r>
              <w:rPr>
                <w:b/>
                <w:bCs/>
              </w:rPr>
              <w:fldChar w:fldCharType="separate"/>
            </w:r>
            <w:r w:rsidR="00DB7EA0">
              <w:rPr>
                <w:b/>
                <w:bCs/>
                <w:noProof/>
              </w:rPr>
              <w:t>8</w:t>
            </w:r>
            <w:r>
              <w:rPr>
                <w:b/>
                <w:bCs/>
              </w:rPr>
              <w:fldChar w:fldCharType="end"/>
            </w:r>
            <w:r>
              <w:t xml:space="preserve"> of </w:t>
            </w:r>
            <w:r>
              <w:rPr>
                <w:b/>
                <w:bCs/>
              </w:rPr>
              <w:fldChar w:fldCharType="begin"/>
            </w:r>
            <w:r>
              <w:rPr>
                <w:b/>
                <w:bCs/>
              </w:rPr>
              <w:instrText xml:space="preserve"> NUMPAGES  </w:instrText>
            </w:r>
            <w:r>
              <w:rPr>
                <w:b/>
                <w:bCs/>
              </w:rPr>
              <w:fldChar w:fldCharType="separate"/>
            </w:r>
            <w:r w:rsidR="00DB7EA0">
              <w:rPr>
                <w:b/>
                <w:bCs/>
                <w:noProof/>
              </w:rPr>
              <w:t>13</w:t>
            </w:r>
            <w:r>
              <w:rPr>
                <w:b/>
                <w:bCs/>
              </w:rPr>
              <w:fldChar w:fldCharType="end"/>
            </w:r>
          </w:p>
        </w:sdtContent>
      </w:sdt>
    </w:sdtContent>
  </w:sdt>
  <w:p w14:paraId="75581528" w14:textId="77777777" w:rsidR="0040035E" w:rsidRDefault="0040035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EABB09" w14:textId="77777777" w:rsidR="005C6F5F" w:rsidRDefault="005C6F5F" w:rsidP="00093A9C">
      <w:r>
        <w:separator/>
      </w:r>
    </w:p>
  </w:footnote>
  <w:footnote w:type="continuationSeparator" w:id="0">
    <w:p w14:paraId="6385B71E" w14:textId="77777777" w:rsidR="005C6F5F" w:rsidRDefault="005C6F5F" w:rsidP="00093A9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45E2C"/>
    <w:multiLevelType w:val="hybridMultilevel"/>
    <w:tmpl w:val="2F10D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727A42"/>
    <w:multiLevelType w:val="hybridMultilevel"/>
    <w:tmpl w:val="D7BA9F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4121E30"/>
    <w:multiLevelType w:val="hybridMultilevel"/>
    <w:tmpl w:val="436024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A76C5D"/>
    <w:multiLevelType w:val="hybridMultilevel"/>
    <w:tmpl w:val="9FA636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251F16"/>
    <w:multiLevelType w:val="hybridMultilevel"/>
    <w:tmpl w:val="ADC03A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D80002D"/>
    <w:multiLevelType w:val="hybridMultilevel"/>
    <w:tmpl w:val="E9309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965F09"/>
    <w:multiLevelType w:val="hybridMultilevel"/>
    <w:tmpl w:val="489C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CD1855"/>
    <w:multiLevelType w:val="hybridMultilevel"/>
    <w:tmpl w:val="3E26A6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BA339B"/>
    <w:multiLevelType w:val="hybridMultilevel"/>
    <w:tmpl w:val="63205D88"/>
    <w:lvl w:ilvl="0" w:tplc="3DCADD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E104754"/>
    <w:multiLevelType w:val="hybridMultilevel"/>
    <w:tmpl w:val="2C2E2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6F6CA4"/>
    <w:multiLevelType w:val="hybridMultilevel"/>
    <w:tmpl w:val="23E2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0167C0"/>
    <w:multiLevelType w:val="hybridMultilevel"/>
    <w:tmpl w:val="F29E40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9A59D2"/>
    <w:multiLevelType w:val="hybridMultilevel"/>
    <w:tmpl w:val="275AFE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877A43"/>
    <w:multiLevelType w:val="hybridMultilevel"/>
    <w:tmpl w:val="78EA4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B9289D"/>
    <w:multiLevelType w:val="hybridMultilevel"/>
    <w:tmpl w:val="929A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A87BCF"/>
    <w:multiLevelType w:val="hybridMultilevel"/>
    <w:tmpl w:val="D298B698"/>
    <w:lvl w:ilvl="0" w:tplc="0409000F">
      <w:start w:val="1"/>
      <w:numFmt w:val="decimal"/>
      <w:lvlText w:val="%1."/>
      <w:lvlJc w:val="left"/>
      <w:pPr>
        <w:ind w:left="72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09E39A3"/>
    <w:multiLevelType w:val="hybridMultilevel"/>
    <w:tmpl w:val="C798B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855118"/>
    <w:multiLevelType w:val="hybridMultilevel"/>
    <w:tmpl w:val="788E4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017CE5"/>
    <w:multiLevelType w:val="hybridMultilevel"/>
    <w:tmpl w:val="7F148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12307B"/>
    <w:multiLevelType w:val="hybridMultilevel"/>
    <w:tmpl w:val="6FB27F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E82DEF"/>
    <w:multiLevelType w:val="hybridMultilevel"/>
    <w:tmpl w:val="CDE0A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FA24EA"/>
    <w:multiLevelType w:val="hybridMultilevel"/>
    <w:tmpl w:val="1D42B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76340AD"/>
    <w:multiLevelType w:val="hybridMultilevel"/>
    <w:tmpl w:val="172C5DA6"/>
    <w:lvl w:ilvl="0" w:tplc="04090015">
      <w:start w:val="1"/>
      <w:numFmt w:val="upperLetter"/>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1">
      <w:start w:val="1"/>
      <w:numFmt w:val="bullet"/>
      <w:lvlText w:val=""/>
      <w:lvlJc w:val="left"/>
      <w:pPr>
        <w:ind w:left="72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05F5E0D"/>
    <w:multiLevelType w:val="hybridMultilevel"/>
    <w:tmpl w:val="FA342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104F29"/>
    <w:multiLevelType w:val="hybridMultilevel"/>
    <w:tmpl w:val="33E8A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3C73FE"/>
    <w:multiLevelType w:val="hybridMultilevel"/>
    <w:tmpl w:val="3C3E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F436ED8"/>
    <w:multiLevelType w:val="hybridMultilevel"/>
    <w:tmpl w:val="415E3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14"/>
  </w:num>
  <w:num w:numId="4">
    <w:abstractNumId w:val="25"/>
  </w:num>
  <w:num w:numId="5">
    <w:abstractNumId w:val="7"/>
  </w:num>
  <w:num w:numId="6">
    <w:abstractNumId w:val="24"/>
  </w:num>
  <w:num w:numId="7">
    <w:abstractNumId w:val="0"/>
  </w:num>
  <w:num w:numId="8">
    <w:abstractNumId w:val="13"/>
  </w:num>
  <w:num w:numId="9">
    <w:abstractNumId w:val="26"/>
  </w:num>
  <w:num w:numId="10">
    <w:abstractNumId w:val="9"/>
  </w:num>
  <w:num w:numId="11">
    <w:abstractNumId w:val="21"/>
  </w:num>
  <w:num w:numId="12">
    <w:abstractNumId w:val="19"/>
  </w:num>
  <w:num w:numId="13">
    <w:abstractNumId w:val="5"/>
  </w:num>
  <w:num w:numId="14">
    <w:abstractNumId w:val="22"/>
  </w:num>
  <w:num w:numId="15">
    <w:abstractNumId w:val="18"/>
  </w:num>
  <w:num w:numId="16">
    <w:abstractNumId w:val="17"/>
  </w:num>
  <w:num w:numId="17">
    <w:abstractNumId w:val="6"/>
  </w:num>
  <w:num w:numId="18">
    <w:abstractNumId w:val="4"/>
  </w:num>
  <w:num w:numId="19">
    <w:abstractNumId w:val="11"/>
  </w:num>
  <w:num w:numId="20">
    <w:abstractNumId w:val="23"/>
  </w:num>
  <w:num w:numId="21">
    <w:abstractNumId w:val="1"/>
  </w:num>
  <w:num w:numId="22">
    <w:abstractNumId w:val="20"/>
  </w:num>
  <w:num w:numId="23">
    <w:abstractNumId w:val="12"/>
  </w:num>
  <w:num w:numId="24">
    <w:abstractNumId w:val="15"/>
  </w:num>
  <w:num w:numId="25">
    <w:abstractNumId w:val="2"/>
  </w:num>
  <w:num w:numId="26">
    <w:abstractNumId w:val="8"/>
  </w:num>
  <w:num w:numId="27">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5"/>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21344"/>
    <w:rsid w:val="00021A17"/>
    <w:rsid w:val="00022931"/>
    <w:rsid w:val="000366AE"/>
    <w:rsid w:val="00051E3C"/>
    <w:rsid w:val="00087CD7"/>
    <w:rsid w:val="00093229"/>
    <w:rsid w:val="00093A9C"/>
    <w:rsid w:val="000A10C2"/>
    <w:rsid w:val="000C7CE4"/>
    <w:rsid w:val="000E1195"/>
    <w:rsid w:val="000F3099"/>
    <w:rsid w:val="000F50D9"/>
    <w:rsid w:val="00101724"/>
    <w:rsid w:val="001101F2"/>
    <w:rsid w:val="00154677"/>
    <w:rsid w:val="00167802"/>
    <w:rsid w:val="00177F74"/>
    <w:rsid w:val="00180699"/>
    <w:rsid w:val="00186B87"/>
    <w:rsid w:val="001A5690"/>
    <w:rsid w:val="001B1BEC"/>
    <w:rsid w:val="001C0016"/>
    <w:rsid w:val="001C3071"/>
    <w:rsid w:val="001C41CE"/>
    <w:rsid w:val="001E500C"/>
    <w:rsid w:val="001F31C5"/>
    <w:rsid w:val="00203097"/>
    <w:rsid w:val="00227150"/>
    <w:rsid w:val="00255081"/>
    <w:rsid w:val="00266D14"/>
    <w:rsid w:val="0029288C"/>
    <w:rsid w:val="002A0254"/>
    <w:rsid w:val="002C5818"/>
    <w:rsid w:val="002D088B"/>
    <w:rsid w:val="002D54F4"/>
    <w:rsid w:val="00303D95"/>
    <w:rsid w:val="00321400"/>
    <w:rsid w:val="003235D8"/>
    <w:rsid w:val="00333164"/>
    <w:rsid w:val="003445E6"/>
    <w:rsid w:val="00350E39"/>
    <w:rsid w:val="00364C65"/>
    <w:rsid w:val="0036635F"/>
    <w:rsid w:val="003676ED"/>
    <w:rsid w:val="003701F6"/>
    <w:rsid w:val="0037207F"/>
    <w:rsid w:val="003817F7"/>
    <w:rsid w:val="003853D7"/>
    <w:rsid w:val="00397ACA"/>
    <w:rsid w:val="003A03BF"/>
    <w:rsid w:val="003D39DA"/>
    <w:rsid w:val="003E3652"/>
    <w:rsid w:val="003E39EE"/>
    <w:rsid w:val="003E3D52"/>
    <w:rsid w:val="003E6C7C"/>
    <w:rsid w:val="0040035E"/>
    <w:rsid w:val="004119D6"/>
    <w:rsid w:val="0042490A"/>
    <w:rsid w:val="00431C2A"/>
    <w:rsid w:val="004320E0"/>
    <w:rsid w:val="00467FBD"/>
    <w:rsid w:val="00471273"/>
    <w:rsid w:val="00471BE1"/>
    <w:rsid w:val="00474A2B"/>
    <w:rsid w:val="00492FE1"/>
    <w:rsid w:val="004963DD"/>
    <w:rsid w:val="004A4D85"/>
    <w:rsid w:val="004C42B9"/>
    <w:rsid w:val="004D3236"/>
    <w:rsid w:val="004D51FE"/>
    <w:rsid w:val="004D532F"/>
    <w:rsid w:val="004F02B0"/>
    <w:rsid w:val="00515081"/>
    <w:rsid w:val="0053408F"/>
    <w:rsid w:val="00542D5D"/>
    <w:rsid w:val="00546B0B"/>
    <w:rsid w:val="00553A91"/>
    <w:rsid w:val="00553CF2"/>
    <w:rsid w:val="00583ABA"/>
    <w:rsid w:val="00592A79"/>
    <w:rsid w:val="00592C86"/>
    <w:rsid w:val="00593945"/>
    <w:rsid w:val="005B444D"/>
    <w:rsid w:val="005C585F"/>
    <w:rsid w:val="005C6F5F"/>
    <w:rsid w:val="005D48B6"/>
    <w:rsid w:val="005D6BB8"/>
    <w:rsid w:val="005F3959"/>
    <w:rsid w:val="005F67C7"/>
    <w:rsid w:val="00607DD7"/>
    <w:rsid w:val="006203C1"/>
    <w:rsid w:val="00625C0B"/>
    <w:rsid w:val="00631E97"/>
    <w:rsid w:val="00640EA5"/>
    <w:rsid w:val="00642362"/>
    <w:rsid w:val="0064717A"/>
    <w:rsid w:val="00647901"/>
    <w:rsid w:val="00653120"/>
    <w:rsid w:val="0065442C"/>
    <w:rsid w:val="0065757C"/>
    <w:rsid w:val="00666361"/>
    <w:rsid w:val="00697C65"/>
    <w:rsid w:val="006A7AB7"/>
    <w:rsid w:val="006B2CF2"/>
    <w:rsid w:val="006B442B"/>
    <w:rsid w:val="006B642D"/>
    <w:rsid w:val="006B7E6B"/>
    <w:rsid w:val="006C4A51"/>
    <w:rsid w:val="006D31EA"/>
    <w:rsid w:val="00733F85"/>
    <w:rsid w:val="00735C7A"/>
    <w:rsid w:val="0073670D"/>
    <w:rsid w:val="00757332"/>
    <w:rsid w:val="007619B0"/>
    <w:rsid w:val="00774C33"/>
    <w:rsid w:val="007758BE"/>
    <w:rsid w:val="007802DB"/>
    <w:rsid w:val="00790FD8"/>
    <w:rsid w:val="00791B69"/>
    <w:rsid w:val="00793556"/>
    <w:rsid w:val="007B104F"/>
    <w:rsid w:val="007B5AD6"/>
    <w:rsid w:val="007E0232"/>
    <w:rsid w:val="007E35A9"/>
    <w:rsid w:val="007E5EC7"/>
    <w:rsid w:val="007E6E5E"/>
    <w:rsid w:val="007F6A4F"/>
    <w:rsid w:val="00857DC2"/>
    <w:rsid w:val="00864EB9"/>
    <w:rsid w:val="0086618A"/>
    <w:rsid w:val="00871379"/>
    <w:rsid w:val="00873D49"/>
    <w:rsid w:val="008A3835"/>
    <w:rsid w:val="008A56F3"/>
    <w:rsid w:val="008B6B74"/>
    <w:rsid w:val="008C2C2A"/>
    <w:rsid w:val="008C2CD6"/>
    <w:rsid w:val="008D03C4"/>
    <w:rsid w:val="008D5A9F"/>
    <w:rsid w:val="008E1EB2"/>
    <w:rsid w:val="008F292A"/>
    <w:rsid w:val="00901A8A"/>
    <w:rsid w:val="00913728"/>
    <w:rsid w:val="00913B3F"/>
    <w:rsid w:val="00914CE3"/>
    <w:rsid w:val="00934F5C"/>
    <w:rsid w:val="009600E6"/>
    <w:rsid w:val="0098674F"/>
    <w:rsid w:val="00992320"/>
    <w:rsid w:val="009A5A57"/>
    <w:rsid w:val="009B2DD0"/>
    <w:rsid w:val="009E5836"/>
    <w:rsid w:val="009F03B5"/>
    <w:rsid w:val="00A06CD6"/>
    <w:rsid w:val="00A12BAC"/>
    <w:rsid w:val="00A224D8"/>
    <w:rsid w:val="00A32240"/>
    <w:rsid w:val="00A33EA8"/>
    <w:rsid w:val="00A43B97"/>
    <w:rsid w:val="00A51686"/>
    <w:rsid w:val="00A74A92"/>
    <w:rsid w:val="00A77388"/>
    <w:rsid w:val="00A84D57"/>
    <w:rsid w:val="00A8704B"/>
    <w:rsid w:val="00A922E4"/>
    <w:rsid w:val="00AB7085"/>
    <w:rsid w:val="00AC13F8"/>
    <w:rsid w:val="00AD162F"/>
    <w:rsid w:val="00AD55A8"/>
    <w:rsid w:val="00AD5D66"/>
    <w:rsid w:val="00AE0CB0"/>
    <w:rsid w:val="00AE66A3"/>
    <w:rsid w:val="00B34866"/>
    <w:rsid w:val="00B3495F"/>
    <w:rsid w:val="00B73DF5"/>
    <w:rsid w:val="00B85D2F"/>
    <w:rsid w:val="00BA5EB6"/>
    <w:rsid w:val="00BC13B0"/>
    <w:rsid w:val="00BF71DE"/>
    <w:rsid w:val="00C16227"/>
    <w:rsid w:val="00C346C2"/>
    <w:rsid w:val="00C4176A"/>
    <w:rsid w:val="00C4763C"/>
    <w:rsid w:val="00C53A42"/>
    <w:rsid w:val="00C61F72"/>
    <w:rsid w:val="00C71CCA"/>
    <w:rsid w:val="00C8243B"/>
    <w:rsid w:val="00CA2D0E"/>
    <w:rsid w:val="00CB3251"/>
    <w:rsid w:val="00CB3ED0"/>
    <w:rsid w:val="00CB6709"/>
    <w:rsid w:val="00CD65BF"/>
    <w:rsid w:val="00D137DD"/>
    <w:rsid w:val="00D15072"/>
    <w:rsid w:val="00D21C7A"/>
    <w:rsid w:val="00D23BFF"/>
    <w:rsid w:val="00D66F16"/>
    <w:rsid w:val="00D905B9"/>
    <w:rsid w:val="00D95B48"/>
    <w:rsid w:val="00DA3B3F"/>
    <w:rsid w:val="00DB7EA0"/>
    <w:rsid w:val="00DC7DEF"/>
    <w:rsid w:val="00DE180B"/>
    <w:rsid w:val="00DF61C2"/>
    <w:rsid w:val="00E043FD"/>
    <w:rsid w:val="00E05EFF"/>
    <w:rsid w:val="00E106AA"/>
    <w:rsid w:val="00E11013"/>
    <w:rsid w:val="00E1216F"/>
    <w:rsid w:val="00E16D9E"/>
    <w:rsid w:val="00E26549"/>
    <w:rsid w:val="00E3161E"/>
    <w:rsid w:val="00E358FB"/>
    <w:rsid w:val="00E37BE9"/>
    <w:rsid w:val="00E560BF"/>
    <w:rsid w:val="00E63761"/>
    <w:rsid w:val="00E65F4B"/>
    <w:rsid w:val="00EA2801"/>
    <w:rsid w:val="00EA3121"/>
    <w:rsid w:val="00EA3E7C"/>
    <w:rsid w:val="00EB1C66"/>
    <w:rsid w:val="00EB3F10"/>
    <w:rsid w:val="00EB629E"/>
    <w:rsid w:val="00ED0FED"/>
    <w:rsid w:val="00ED5415"/>
    <w:rsid w:val="00ED5618"/>
    <w:rsid w:val="00EE646B"/>
    <w:rsid w:val="00F00F7D"/>
    <w:rsid w:val="00F115A1"/>
    <w:rsid w:val="00F14F8B"/>
    <w:rsid w:val="00F25363"/>
    <w:rsid w:val="00F25415"/>
    <w:rsid w:val="00F322B8"/>
    <w:rsid w:val="00F417BC"/>
    <w:rsid w:val="00F451D6"/>
    <w:rsid w:val="00F50A34"/>
    <w:rsid w:val="00F64B14"/>
    <w:rsid w:val="00F672F4"/>
    <w:rsid w:val="00F73D45"/>
    <w:rsid w:val="00F76068"/>
    <w:rsid w:val="00F801D2"/>
    <w:rsid w:val="00F94CE2"/>
    <w:rsid w:val="00F960C2"/>
    <w:rsid w:val="00FA3A97"/>
    <w:rsid w:val="00FB1DE1"/>
    <w:rsid w:val="00FB7BEA"/>
    <w:rsid w:val="00FB7D17"/>
    <w:rsid w:val="00FD09D7"/>
    <w:rsid w:val="00FE3761"/>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3097"/>
    <w:pPr>
      <w:spacing w:after="0" w:line="240" w:lineRule="auto"/>
    </w:pPr>
    <w:rPr>
      <w:sz w:val="24"/>
      <w:szCs w:val="24"/>
    </w:rPr>
  </w:style>
  <w:style w:type="paragraph" w:styleId="Heading1">
    <w:name w:val="heading 1"/>
    <w:basedOn w:val="Normal"/>
    <w:next w:val="Normal"/>
    <w:link w:val="Heading1Char"/>
    <w:autoRedefine/>
    <w:uiPriority w:val="9"/>
    <w:qFormat/>
    <w:rsid w:val="00A922E4"/>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922E4"/>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922E4"/>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20309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03097"/>
  </w:style>
  <w:style w:type="paragraph" w:styleId="ListParagraph">
    <w:name w:val="List Paragraph"/>
    <w:basedOn w:val="Normal"/>
    <w:uiPriority w:val="34"/>
    <w:qFormat/>
    <w:rsid w:val="00A922E4"/>
    <w:pPr>
      <w:ind w:left="720"/>
      <w:contextualSpacing/>
    </w:pPr>
  </w:style>
  <w:style w:type="character" w:customStyle="1" w:styleId="Heading1Char">
    <w:name w:val="Heading 1 Char"/>
    <w:link w:val="Heading1"/>
    <w:uiPriority w:val="9"/>
    <w:rsid w:val="00A922E4"/>
    <w:rPr>
      <w:rFonts w:ascii="Cambria" w:eastAsia="Times New Roman" w:hAnsi="Cambria" w:cs="Times New Roman"/>
      <w:b/>
      <w:bCs/>
      <w:color w:val="365F91"/>
      <w:sz w:val="28"/>
      <w:szCs w:val="28"/>
    </w:rPr>
  </w:style>
  <w:style w:type="character" w:customStyle="1" w:styleId="Heading2Char">
    <w:name w:val="Heading 2 Char"/>
    <w:link w:val="Heading2"/>
    <w:uiPriority w:val="9"/>
    <w:rsid w:val="00A922E4"/>
    <w:rPr>
      <w:rFonts w:ascii="Cambria" w:eastAsia="Times New Roman" w:hAnsi="Cambria" w:cs="Times New Roman"/>
      <w:b/>
      <w:bCs/>
      <w:color w:val="4F81BD"/>
      <w:sz w:val="26"/>
      <w:szCs w:val="26"/>
    </w:rPr>
  </w:style>
  <w:style w:type="character" w:customStyle="1" w:styleId="Heading3Char">
    <w:name w:val="Heading 3 Char"/>
    <w:link w:val="Heading3"/>
    <w:uiPriority w:val="9"/>
    <w:rsid w:val="00A922E4"/>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A922E4"/>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A922E4"/>
    <w:rPr>
      <w:rFonts w:ascii="Tahoma" w:hAnsi="Tahoma" w:cs="Tahoma"/>
      <w:sz w:val="16"/>
      <w:szCs w:val="16"/>
    </w:rPr>
  </w:style>
  <w:style w:type="character" w:customStyle="1" w:styleId="BalloonTextChar">
    <w:name w:val="Balloon Text Char"/>
    <w:link w:val="BalloonText"/>
    <w:uiPriority w:val="99"/>
    <w:semiHidden/>
    <w:rsid w:val="00A922E4"/>
    <w:rPr>
      <w:rFonts w:ascii="Tahoma" w:eastAsia="Calibri" w:hAnsi="Tahoma" w:cs="Tahoma"/>
      <w:sz w:val="16"/>
      <w:szCs w:val="16"/>
    </w:rPr>
  </w:style>
  <w:style w:type="paragraph" w:styleId="TOCHeading">
    <w:name w:val="TOC Heading"/>
    <w:basedOn w:val="Heading1"/>
    <w:next w:val="Normal"/>
    <w:uiPriority w:val="39"/>
    <w:unhideWhenUsed/>
    <w:qFormat/>
    <w:rsid w:val="00A922E4"/>
    <w:pPr>
      <w:outlineLvl w:val="9"/>
    </w:pPr>
  </w:style>
  <w:style w:type="paragraph" w:styleId="TOC2">
    <w:name w:val="toc 2"/>
    <w:basedOn w:val="Normal"/>
    <w:next w:val="Normal"/>
    <w:autoRedefine/>
    <w:uiPriority w:val="39"/>
    <w:unhideWhenUsed/>
    <w:qFormat/>
    <w:rsid w:val="00A922E4"/>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A922E4"/>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A922E4"/>
    <w:pPr>
      <w:spacing w:after="100"/>
      <w:ind w:left="440"/>
    </w:pPr>
    <w:rPr>
      <w:rFonts w:eastAsia="Times New Roman"/>
    </w:rPr>
  </w:style>
  <w:style w:type="paragraph" w:styleId="Header">
    <w:name w:val="header"/>
    <w:basedOn w:val="Normal"/>
    <w:link w:val="HeaderChar"/>
    <w:uiPriority w:val="99"/>
    <w:unhideWhenUsed/>
    <w:rsid w:val="00A922E4"/>
    <w:pPr>
      <w:tabs>
        <w:tab w:val="center" w:pos="4680"/>
        <w:tab w:val="right" w:pos="9360"/>
      </w:tabs>
    </w:pPr>
  </w:style>
  <w:style w:type="character" w:customStyle="1" w:styleId="HeaderChar">
    <w:name w:val="Header Char"/>
    <w:basedOn w:val="DefaultParagraphFont"/>
    <w:link w:val="Header"/>
    <w:uiPriority w:val="99"/>
    <w:rsid w:val="00A922E4"/>
    <w:rPr>
      <w:rFonts w:ascii="Calibri" w:eastAsia="Calibri" w:hAnsi="Calibri" w:cs="Times New Roman"/>
    </w:rPr>
  </w:style>
  <w:style w:type="paragraph" w:styleId="Footer">
    <w:name w:val="footer"/>
    <w:basedOn w:val="Normal"/>
    <w:link w:val="FooterChar"/>
    <w:uiPriority w:val="99"/>
    <w:unhideWhenUsed/>
    <w:rsid w:val="00A922E4"/>
    <w:pPr>
      <w:tabs>
        <w:tab w:val="center" w:pos="4680"/>
        <w:tab w:val="right" w:pos="9360"/>
      </w:tabs>
    </w:pPr>
  </w:style>
  <w:style w:type="character" w:customStyle="1" w:styleId="FooterChar">
    <w:name w:val="Footer Char"/>
    <w:basedOn w:val="DefaultParagraphFont"/>
    <w:link w:val="Footer"/>
    <w:uiPriority w:val="99"/>
    <w:rsid w:val="00A922E4"/>
    <w:rPr>
      <w:rFonts w:ascii="Calibri" w:eastAsia="Calibri" w:hAnsi="Calibri" w:cs="Times New Roman"/>
    </w:rPr>
  </w:style>
  <w:style w:type="paragraph" w:styleId="Caption">
    <w:name w:val="caption"/>
    <w:basedOn w:val="Normal"/>
    <w:next w:val="Normal"/>
    <w:uiPriority w:val="35"/>
    <w:unhideWhenUsed/>
    <w:qFormat/>
    <w:rsid w:val="00A922E4"/>
    <w:rPr>
      <w:b/>
      <w:bCs/>
      <w:color w:val="4F81BD"/>
      <w:sz w:val="18"/>
      <w:szCs w:val="18"/>
    </w:rPr>
  </w:style>
  <w:style w:type="paragraph" w:customStyle="1" w:styleId="CCode">
    <w:name w:val="C_Code"/>
    <w:basedOn w:val="Normal"/>
    <w:link w:val="CCodeChar"/>
    <w:qFormat/>
    <w:rsid w:val="00A922E4"/>
    <w:pPr>
      <w:spacing w:after="120"/>
      <w:ind w:left="720"/>
    </w:pPr>
    <w:rPr>
      <w:rFonts w:eastAsia="Times New Roman"/>
      <w:color w:val="548DD4"/>
      <w:kern w:val="28"/>
      <w:sz w:val="18"/>
      <w:szCs w:val="18"/>
    </w:rPr>
  </w:style>
  <w:style w:type="character" w:customStyle="1" w:styleId="CCodeChar">
    <w:name w:val="C_Code Char"/>
    <w:link w:val="CCode"/>
    <w:rsid w:val="00A922E4"/>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A922E4"/>
    <w:rPr>
      <w:rFonts w:ascii="Tahoma" w:hAnsi="Tahoma" w:cs="Tahoma"/>
      <w:sz w:val="16"/>
      <w:szCs w:val="16"/>
    </w:rPr>
  </w:style>
  <w:style w:type="character" w:customStyle="1" w:styleId="DocumentMapChar">
    <w:name w:val="Document Map Char"/>
    <w:link w:val="DocumentMap"/>
    <w:uiPriority w:val="99"/>
    <w:semiHidden/>
    <w:rsid w:val="00A922E4"/>
    <w:rPr>
      <w:rFonts w:ascii="Tahoma" w:eastAsia="Calibri" w:hAnsi="Tahoma" w:cs="Tahoma"/>
      <w:sz w:val="16"/>
      <w:szCs w:val="16"/>
    </w:rPr>
  </w:style>
  <w:style w:type="paragraph" w:styleId="TOC4">
    <w:name w:val="toc 4"/>
    <w:basedOn w:val="Normal"/>
    <w:next w:val="Normal"/>
    <w:autoRedefine/>
    <w:uiPriority w:val="39"/>
    <w:unhideWhenUsed/>
    <w:rsid w:val="00A922E4"/>
    <w:pPr>
      <w:spacing w:after="100"/>
      <w:ind w:left="660"/>
    </w:pPr>
    <w:rPr>
      <w:rFonts w:eastAsia="Times New Roman"/>
    </w:rPr>
  </w:style>
  <w:style w:type="paragraph" w:styleId="TOC5">
    <w:name w:val="toc 5"/>
    <w:basedOn w:val="Normal"/>
    <w:next w:val="Normal"/>
    <w:autoRedefine/>
    <w:uiPriority w:val="39"/>
    <w:unhideWhenUsed/>
    <w:rsid w:val="00A922E4"/>
    <w:pPr>
      <w:spacing w:after="100"/>
      <w:ind w:left="880"/>
    </w:pPr>
    <w:rPr>
      <w:rFonts w:eastAsia="Times New Roman"/>
    </w:rPr>
  </w:style>
  <w:style w:type="paragraph" w:styleId="TOC6">
    <w:name w:val="toc 6"/>
    <w:basedOn w:val="Normal"/>
    <w:next w:val="Normal"/>
    <w:autoRedefine/>
    <w:uiPriority w:val="39"/>
    <w:unhideWhenUsed/>
    <w:rsid w:val="00A922E4"/>
    <w:pPr>
      <w:spacing w:after="100"/>
      <w:ind w:left="1100"/>
    </w:pPr>
    <w:rPr>
      <w:rFonts w:eastAsia="Times New Roman"/>
    </w:rPr>
  </w:style>
  <w:style w:type="paragraph" w:styleId="TOC7">
    <w:name w:val="toc 7"/>
    <w:basedOn w:val="Normal"/>
    <w:next w:val="Normal"/>
    <w:autoRedefine/>
    <w:uiPriority w:val="39"/>
    <w:unhideWhenUsed/>
    <w:rsid w:val="00A922E4"/>
    <w:pPr>
      <w:spacing w:after="100"/>
      <w:ind w:left="1320"/>
    </w:pPr>
    <w:rPr>
      <w:rFonts w:eastAsia="Times New Roman"/>
    </w:rPr>
  </w:style>
  <w:style w:type="paragraph" w:styleId="TOC8">
    <w:name w:val="toc 8"/>
    <w:basedOn w:val="Normal"/>
    <w:next w:val="Normal"/>
    <w:autoRedefine/>
    <w:uiPriority w:val="39"/>
    <w:unhideWhenUsed/>
    <w:rsid w:val="00A922E4"/>
    <w:pPr>
      <w:spacing w:after="100"/>
      <w:ind w:left="1540"/>
    </w:pPr>
    <w:rPr>
      <w:rFonts w:eastAsia="Times New Roman"/>
    </w:rPr>
  </w:style>
  <w:style w:type="paragraph" w:styleId="TOC9">
    <w:name w:val="toc 9"/>
    <w:basedOn w:val="Normal"/>
    <w:next w:val="Normal"/>
    <w:autoRedefine/>
    <w:uiPriority w:val="39"/>
    <w:unhideWhenUsed/>
    <w:rsid w:val="00A922E4"/>
    <w:pPr>
      <w:spacing w:after="100"/>
      <w:ind w:left="1760"/>
    </w:pPr>
    <w:rPr>
      <w:rFonts w:eastAsia="Times New Roman"/>
    </w:rPr>
  </w:style>
  <w:style w:type="table" w:styleId="TableGrid">
    <w:name w:val="Table Grid"/>
    <w:basedOn w:val="TableNormal"/>
    <w:uiPriority w:val="59"/>
    <w:rsid w:val="00A922E4"/>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uiPriority w:val="99"/>
    <w:semiHidden/>
    <w:rsid w:val="00A922E4"/>
    <w:rPr>
      <w:color w:val="808080"/>
    </w:rPr>
  </w:style>
  <w:style w:type="character" w:styleId="CommentReference">
    <w:name w:val="annotation reference"/>
    <w:uiPriority w:val="99"/>
    <w:semiHidden/>
    <w:unhideWhenUsed/>
    <w:rsid w:val="00A922E4"/>
    <w:rPr>
      <w:sz w:val="16"/>
      <w:szCs w:val="16"/>
    </w:rPr>
  </w:style>
  <w:style w:type="paragraph" w:styleId="CommentText">
    <w:name w:val="annotation text"/>
    <w:basedOn w:val="Normal"/>
    <w:link w:val="CommentTextChar"/>
    <w:uiPriority w:val="99"/>
    <w:semiHidden/>
    <w:unhideWhenUsed/>
    <w:rsid w:val="00A922E4"/>
    <w:rPr>
      <w:sz w:val="20"/>
      <w:szCs w:val="20"/>
    </w:rPr>
  </w:style>
  <w:style w:type="character" w:customStyle="1" w:styleId="CommentTextChar">
    <w:name w:val="Comment Text Char"/>
    <w:basedOn w:val="DefaultParagraphFont"/>
    <w:link w:val="CommentText"/>
    <w:uiPriority w:val="99"/>
    <w:semiHidden/>
    <w:rsid w:val="00A922E4"/>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A922E4"/>
    <w:rPr>
      <w:b/>
      <w:bCs/>
    </w:rPr>
  </w:style>
  <w:style w:type="character" w:customStyle="1" w:styleId="CommentSubjectChar">
    <w:name w:val="Comment Subject Char"/>
    <w:link w:val="CommentSubject"/>
    <w:uiPriority w:val="99"/>
    <w:semiHidden/>
    <w:rsid w:val="00A922E4"/>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 w:type="paragraph" w:styleId="Revision">
    <w:name w:val="Revision"/>
    <w:hidden/>
    <w:uiPriority w:val="99"/>
    <w:semiHidden/>
    <w:rsid w:val="00553CF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en.wikipedia.org/wiki/List_of_TCP_and_UDP_port_numbers" TargetMode="External"/><Relationship Id="rId20" Type="http://schemas.openxmlformats.org/officeDocument/2006/relationships/hyperlink" Target="http://www.iana.org/assignments/service-names-port-numbers/service-names-port-numbers.xhtml" TargetMode="Externa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1.emf"/><Relationship Id="rId11" Type="http://schemas.openxmlformats.org/officeDocument/2006/relationships/image" Target="media/image2.png"/><Relationship Id="rId12" Type="http://schemas.openxmlformats.org/officeDocument/2006/relationships/hyperlink" Target="https://en.wikipedia.org/wiki/Symmetric-key_algorithm" TargetMode="External"/><Relationship Id="rId13" Type="http://schemas.openxmlformats.org/officeDocument/2006/relationships/hyperlink" Target="https://en.wikipedia.org/wiki/Advanced_Encryption_Standard" TargetMode="External"/><Relationship Id="rId14" Type="http://schemas.openxmlformats.org/officeDocument/2006/relationships/hyperlink" Target="https://en.wikipedia.org/wiki/Data_Encryption_Standard" TargetMode="External"/><Relationship Id="rId15" Type="http://schemas.openxmlformats.org/officeDocument/2006/relationships/hyperlink" Target="https://en.wikipedia.org/wiki/Public-key_cryptography" TargetMode="External"/><Relationship Id="rId16" Type="http://schemas.openxmlformats.org/officeDocument/2006/relationships/image" Target="media/image3.png"/><Relationship Id="rId17" Type="http://schemas.openxmlformats.org/officeDocument/2006/relationships/hyperlink" Target="https://en.wikipedia.org/wiki/Certificate_authority" TargetMode="External"/><Relationship Id="rId18" Type="http://schemas.openxmlformats.org/officeDocument/2006/relationships/hyperlink" Target="https://en.wikipedia.org/wiki/Transport_Layer_Security" TargetMode="External"/><Relationship Id="rId1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n.wikipedia.org/wiki/Port_(computer_networ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47D283-0D14-7442-9986-5CFCD6107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954</TotalTime>
  <Pages>13</Pages>
  <Words>3325</Words>
  <Characters>18959</Characters>
  <Application>Microsoft Macintosh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Alan Hawse</cp:lastModifiedBy>
  <cp:revision>40</cp:revision>
  <cp:lastPrinted>2016-10-22T13:07:00Z</cp:lastPrinted>
  <dcterms:created xsi:type="dcterms:W3CDTF">2016-10-22T09:22:00Z</dcterms:created>
  <dcterms:modified xsi:type="dcterms:W3CDTF">2016-11-02T16:44:00Z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-1988186781</vt:i4>
  </property>
  <property fmtid="{D5CDD505-2E9C-101B-9397-08002B2CF9AE}" pid="3" name="_NewReviewCycle">
    <vt:lpwstr/>
  </property>
  <property fmtid="{D5CDD505-2E9C-101B-9397-08002B2CF9AE}" pid="4" name="_EmailSubject">
    <vt:lpwstr>Chapter 6</vt:lpwstr>
  </property>
  <property fmtid="{D5CDD505-2E9C-101B-9397-08002B2CF9AE}" pid="5" name="_AuthorEmail">
    <vt:lpwstr>jamd@cypress.com</vt:lpwstr>
  </property>
  <property fmtid="{D5CDD505-2E9C-101B-9397-08002B2CF9AE}" pid="6" name="_AuthorEmailDisplayName">
    <vt:lpwstr>James  Dougherty</vt:lpwstr>
  </property>
  <property fmtid="{D5CDD505-2E9C-101B-9397-08002B2CF9AE}" pid="7" name="_ReviewingToolsShownOnce">
    <vt:lpwstr/>
  </property>
</Properties>
</file>