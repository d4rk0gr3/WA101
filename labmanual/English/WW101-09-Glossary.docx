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004407D1" w:rsidR="000D2D15" w:rsidRDefault="00FC4A42" w:rsidP="00DE180B">
      <w:pPr>
        <w:pStyle w:val="Heading1"/>
      </w:pPr>
      <w:r>
        <w:t xml:space="preserve">Chapter </w:t>
      </w:r>
      <w:del w:id="0" w:author="Greg Landry" w:date="2017-03-09T10:32:00Z">
        <w:r w:rsidDel="009961C3">
          <w:delText>10</w:delText>
        </w:r>
      </w:del>
      <w:ins w:id="1" w:author="Greg Landry" w:date="2017-03-09T10:32:00Z">
        <w:r w:rsidR="009961C3">
          <w:t>9</w:t>
        </w:r>
      </w:ins>
      <w:bookmarkStart w:id="2" w:name="_GoBack"/>
      <w:bookmarkEnd w:id="2"/>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774FD0"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774FD0"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5AFB8573" w14:textId="51994FF6" w:rsidR="00A434E5" w:rsidRDefault="00A434E5" w:rsidP="008533BE">
      <w:pPr>
        <w:rPr>
          <w:b/>
        </w:rPr>
      </w:pPr>
      <w:r>
        <w:rPr>
          <w:b/>
        </w:rPr>
        <w:t>CA – Certificate Authority or Certification Authority</w:t>
      </w:r>
    </w:p>
    <w:p w14:paraId="3B29F7A1" w14:textId="7B99AD46" w:rsidR="00A434E5" w:rsidRDefault="00774FD0"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774FD0"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774FD0"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774FD0"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774FD0"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774FD0"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774FD0"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774FD0"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774FD0"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774FD0"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5F66D" w14:textId="77777777" w:rsidR="00774FD0" w:rsidRDefault="00774FD0" w:rsidP="001D7590">
      <w:pPr>
        <w:spacing w:after="0" w:line="240" w:lineRule="auto"/>
      </w:pPr>
      <w:r>
        <w:separator/>
      </w:r>
    </w:p>
  </w:endnote>
  <w:endnote w:type="continuationSeparator" w:id="0">
    <w:p w14:paraId="196A9E5F" w14:textId="77777777" w:rsidR="00774FD0" w:rsidRDefault="00774FD0"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61C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61C3">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863CE" w14:textId="77777777" w:rsidR="00774FD0" w:rsidRDefault="00774FD0" w:rsidP="001D7590">
      <w:pPr>
        <w:spacing w:after="0" w:line="240" w:lineRule="auto"/>
      </w:pPr>
      <w:r>
        <w:separator/>
      </w:r>
    </w:p>
  </w:footnote>
  <w:footnote w:type="continuationSeparator" w:id="0">
    <w:p w14:paraId="3A4178E4" w14:textId="77777777" w:rsidR="00774FD0" w:rsidRDefault="00774FD0"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87CC5"/>
    <w:rsid w:val="000A10C2"/>
    <w:rsid w:val="000A3372"/>
    <w:rsid w:val="000B41FA"/>
    <w:rsid w:val="000D2D15"/>
    <w:rsid w:val="00177F74"/>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52D80"/>
    <w:rsid w:val="00757332"/>
    <w:rsid w:val="00760632"/>
    <w:rsid w:val="00774C33"/>
    <w:rsid w:val="00774FD0"/>
    <w:rsid w:val="007965C6"/>
    <w:rsid w:val="007B104F"/>
    <w:rsid w:val="007D4B9E"/>
    <w:rsid w:val="007E0232"/>
    <w:rsid w:val="0080124C"/>
    <w:rsid w:val="008533BE"/>
    <w:rsid w:val="00871379"/>
    <w:rsid w:val="008A56F3"/>
    <w:rsid w:val="00914CE3"/>
    <w:rsid w:val="00934337"/>
    <w:rsid w:val="009600E6"/>
    <w:rsid w:val="0098674F"/>
    <w:rsid w:val="009961C3"/>
    <w:rsid w:val="009A66E8"/>
    <w:rsid w:val="00A434E5"/>
    <w:rsid w:val="00A74A92"/>
    <w:rsid w:val="00A8704B"/>
    <w:rsid w:val="00AD162F"/>
    <w:rsid w:val="00AD7CC9"/>
    <w:rsid w:val="00AE66A3"/>
    <w:rsid w:val="00B73DF5"/>
    <w:rsid w:val="00B81B54"/>
    <w:rsid w:val="00B85D2F"/>
    <w:rsid w:val="00C35D24"/>
    <w:rsid w:val="00C61F72"/>
    <w:rsid w:val="00CB3ED0"/>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C3"/>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961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1C3"/>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06B51-518A-498F-B717-9AF3D53E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26</cp:revision>
  <dcterms:created xsi:type="dcterms:W3CDTF">2016-10-10T22:52:00Z</dcterms:created>
  <dcterms:modified xsi:type="dcterms:W3CDTF">2017-03-09T15:32:00Z</dcterms:modified>
</cp:coreProperties>
</file>