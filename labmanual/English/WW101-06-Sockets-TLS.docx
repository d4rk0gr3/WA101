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6F480BBB"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r w:rsidRPr="00EF127D">
        <w:rPr>
          <w:i/>
        </w:rPr>
        <w:t>wiced_listen(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r w:rsidRPr="007D7100">
        <w:rPr>
          <w:i/>
        </w:rPr>
        <w:t>wiced_hostname_lookup( "</w:t>
      </w:r>
      <w:r w:rsidR="00C2525D" w:rsidRPr="007D7100">
        <w:rPr>
          <w:i/>
        </w:rPr>
        <w:t>wwep</w:t>
      </w:r>
      <w:r w:rsidRPr="007D7100">
        <w:rPr>
          <w:i/>
        </w:rPr>
        <w:t>.wa101.cypress.com",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0D932B2D"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del w:id="1" w:author="Greg Landry" w:date="2017-03-01T15:30:00Z">
        <w:r w:rsidDel="00FF054F">
          <w:delText xml:space="preserve">method </w:delText>
        </w:r>
      </w:del>
      <w:ins w:id="2" w:author="Greg Landry" w:date="2017-03-01T15:30:00Z">
        <w:r w:rsidR="00FF054F">
          <w:t xml:space="preserve">function </w:t>
        </w:r>
      </w:ins>
      <w:r>
        <w:t xml:space="preserve">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lastRenderedPageBreak/>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r>
        <w:t>wiced_tcp_socket_t socket;</w:t>
      </w:r>
    </w:p>
    <w:p w14:paraId="56009D87" w14:textId="6469C30C" w:rsidR="00EA3121" w:rsidRDefault="001B1BEC" w:rsidP="00037018">
      <w:pPr>
        <w:pStyle w:val="CCode"/>
      </w:pPr>
      <w:r>
        <w:t>w</w:t>
      </w:r>
      <w:r w:rsidR="00EA3121">
        <w:t>iced_packet_t</w:t>
      </w:r>
      <w:r>
        <w:t xml:space="preserve"> *myPacket;</w:t>
      </w:r>
    </w:p>
    <w:p w14:paraId="0BF2BF3D" w14:textId="7A9F3623" w:rsidR="001B1BEC" w:rsidRDefault="001B1BEC" w:rsidP="00037018">
      <w:pPr>
        <w:pStyle w:val="CCode"/>
      </w:pPr>
      <w:r>
        <w:t>uint8_t *data;</w:t>
      </w:r>
    </w:p>
    <w:p w14:paraId="54FC0C1E" w14:textId="07CEFF64" w:rsidR="001B1BEC" w:rsidRDefault="001B1BEC" w:rsidP="00037018">
      <w:pPr>
        <w:pStyle w:val="CCode"/>
      </w:pPr>
      <w:r>
        <w:t>uint16_t availableDataSize;</w:t>
      </w:r>
    </w:p>
    <w:p w14:paraId="486C8FA1" w14:textId="16038D7B" w:rsidR="001B1BEC" w:rsidRDefault="00E16F40" w:rsidP="00037018">
      <w:pPr>
        <w:pStyle w:val="CCode"/>
      </w:pPr>
      <w:r>
        <w:t xml:space="preserve">char </w:t>
      </w:r>
      <w:r w:rsidR="001B1BEC">
        <w:t>myMsg</w:t>
      </w:r>
      <w:r>
        <w:t>[]</w:t>
      </w:r>
      <w:r w:rsidR="001B1BEC">
        <w:t>=”WABCD051234”;</w:t>
      </w:r>
    </w:p>
    <w:p w14:paraId="2B5C5582" w14:textId="238DB082" w:rsidR="001B1BEC" w:rsidRDefault="001B1BEC" w:rsidP="00037018">
      <w:pPr>
        <w:pStyle w:val="CCode"/>
      </w:pPr>
      <w:r>
        <w:t>uint16_t msgLen=strlen(</w:t>
      </w:r>
      <w:r w:rsidR="0052741D">
        <w:t xml:space="preserve"> </w:t>
      </w:r>
      <w:r>
        <w:t>myMsg</w:t>
      </w:r>
      <w:r w:rsidR="0052741D">
        <w:t xml:space="preserve"> </w:t>
      </w:r>
      <w:r>
        <w:t>);</w:t>
      </w:r>
    </w:p>
    <w:p w14:paraId="1C887DF8" w14:textId="3B5555C8" w:rsidR="00530EC8" w:rsidRDefault="00530EC8" w:rsidP="00037018">
      <w:pPr>
        <w:pStyle w:val="CCode"/>
      </w:pPr>
      <w:r>
        <w:t>wiced_tcp_create_socket(&amp;socket, WICED_STA_INTERFACE);</w:t>
      </w:r>
    </w:p>
    <w:p w14:paraId="6D2271CC" w14:textId="4938FD15" w:rsidR="00530EC8" w:rsidRDefault="00530EC8" w:rsidP="00037018">
      <w:pPr>
        <w:pStyle w:val="CCode"/>
      </w:pPr>
      <w:r>
        <w:t>wiced_tcp_bind(&amp;socket, WICED_ANY_PORT );</w:t>
      </w:r>
    </w:p>
    <w:p w14:paraId="5BCBEBEF" w14:textId="0F263E84" w:rsidR="00530EC8" w:rsidRDefault="00530EC8" w:rsidP="00037018">
      <w:pPr>
        <w:pStyle w:val="CCode"/>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037018">
      <w:pPr>
        <w:pStyle w:val="CCode"/>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037018">
      <w:pPr>
        <w:pStyle w:val="CCode"/>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037018">
      <w:pPr>
        <w:pStyle w:val="CCode"/>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037018">
      <w:pPr>
        <w:pStyle w:val="CCode"/>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037018">
      <w:pPr>
        <w:pStyle w:val="CCode"/>
      </w:pPr>
      <w:r>
        <w:t>wiced_packet_delete(</w:t>
      </w:r>
      <w:r w:rsidR="0052741D">
        <w:t xml:space="preserve"> </w:t>
      </w:r>
      <w:r>
        <w:t>myPacket</w:t>
      </w:r>
      <w:r w:rsidR="0052741D">
        <w:t xml:space="preserve"> </w:t>
      </w:r>
      <w:r>
        <w:t>);</w:t>
      </w:r>
    </w:p>
    <w:p w14:paraId="4E57996D" w14:textId="216D7757" w:rsidR="00530EC8" w:rsidRDefault="00530EC8" w:rsidP="00037018">
      <w:pPr>
        <w:pStyle w:val="CCode"/>
      </w:pPr>
      <w:r>
        <w:t>wiced_socket_delete(&amp;socket);</w:t>
      </w:r>
    </w:p>
    <w:p w14:paraId="2C0B9A70" w14:textId="55E2EDAB" w:rsidR="00631E97" w:rsidRDefault="00631E97" w:rsidP="00631E97">
      <w:r>
        <w:lastRenderedPageBreak/>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2B678A"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2B678A"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2B678A" w:rsidP="003A03BF">
      <w:pPr>
        <w:pStyle w:val="Heading3"/>
        <w:rPr>
          <w:sz w:val="20"/>
        </w:rPr>
      </w:pPr>
      <w:hyperlink r:id="rId19"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F6050" w14:textId="77777777" w:rsidR="002B678A" w:rsidRDefault="002B678A" w:rsidP="00093A9C">
      <w:r>
        <w:separator/>
      </w:r>
    </w:p>
  </w:endnote>
  <w:endnote w:type="continuationSeparator" w:id="0">
    <w:p w14:paraId="119904BE" w14:textId="77777777" w:rsidR="002B678A" w:rsidRDefault="002B678A"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07641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76413">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73422" w14:textId="77777777" w:rsidR="002B678A" w:rsidRDefault="002B678A" w:rsidP="00093A9C">
      <w:r>
        <w:separator/>
      </w:r>
    </w:p>
  </w:footnote>
  <w:footnote w:type="continuationSeparator" w:id="0">
    <w:p w14:paraId="0C73ECDB" w14:textId="77777777" w:rsidR="002B678A" w:rsidRDefault="002B678A"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7641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57E7"/>
    <w:rsid w:val="00177F74"/>
    <w:rsid w:val="00180699"/>
    <w:rsid w:val="00186B87"/>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B678A"/>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B7D98"/>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438EB"/>
    <w:rsid w:val="00857DC2"/>
    <w:rsid w:val="00864EB9"/>
    <w:rsid w:val="0086618A"/>
    <w:rsid w:val="00871379"/>
    <w:rsid w:val="00873D49"/>
    <w:rsid w:val="00876181"/>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0FF054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413"/>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764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6413"/>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FD2F6-DDFE-488E-92FB-153439E28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175</cp:revision>
  <cp:lastPrinted>2017-03-15T21:33:00Z</cp:lastPrinted>
  <dcterms:created xsi:type="dcterms:W3CDTF">2016-10-22T09:22:00Z</dcterms:created>
  <dcterms:modified xsi:type="dcterms:W3CDTF">2017-03-15T21:34:00Z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