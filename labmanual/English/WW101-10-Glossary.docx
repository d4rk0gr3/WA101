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7D92B936" w:rsidR="000D2D15" w:rsidRDefault="00FC4A42" w:rsidP="00DE180B">
      <w:pPr>
        <w:pStyle w:val="Heading1"/>
      </w:pPr>
      <w:r>
        <w:t xml:space="preserve">Chapter </w:t>
      </w:r>
      <w:del w:id="0" w:author="Greg Landry" w:date="2017-03-09T10:32:00Z">
        <w:r w:rsidDel="009961C3">
          <w:delText>10</w:delText>
        </w:r>
      </w:del>
      <w:ins w:id="1" w:author="Greg Landry" w:date="2017-03-09T10:35:00Z">
        <w:r w:rsidR="007C1EFC">
          <w:t>10</w:t>
        </w:r>
      </w:ins>
      <w:bookmarkStart w:id="2" w:name="_GoBack"/>
      <w:bookmarkEnd w:id="2"/>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D5562F"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D5562F"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5AFB8573" w14:textId="51994FF6" w:rsidR="00A434E5" w:rsidRDefault="00A434E5" w:rsidP="008533BE">
      <w:pPr>
        <w:rPr>
          <w:b/>
        </w:rPr>
      </w:pPr>
      <w:r>
        <w:rPr>
          <w:b/>
        </w:rPr>
        <w:t>CA – Certificate Authority or Certification Authority</w:t>
      </w:r>
    </w:p>
    <w:p w14:paraId="3B29F7A1" w14:textId="7B99AD46" w:rsidR="00A434E5" w:rsidRDefault="00D5562F"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D5562F"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D5562F"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D5562F"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D5562F"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D5562F"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D5562F"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D5562F"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D5562F"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D5562F"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2DD5F" w14:textId="77777777" w:rsidR="00D5562F" w:rsidRDefault="00D5562F" w:rsidP="001D7590">
      <w:pPr>
        <w:spacing w:after="0" w:line="240" w:lineRule="auto"/>
      </w:pPr>
      <w:r>
        <w:separator/>
      </w:r>
    </w:p>
  </w:endnote>
  <w:endnote w:type="continuationSeparator" w:id="0">
    <w:p w14:paraId="03322AC8" w14:textId="77777777" w:rsidR="00D5562F" w:rsidRDefault="00D5562F"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C1EF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1EFC">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6581E" w14:textId="77777777" w:rsidR="00D5562F" w:rsidRDefault="00D5562F" w:rsidP="001D7590">
      <w:pPr>
        <w:spacing w:after="0" w:line="240" w:lineRule="auto"/>
      </w:pPr>
      <w:r>
        <w:separator/>
      </w:r>
    </w:p>
  </w:footnote>
  <w:footnote w:type="continuationSeparator" w:id="0">
    <w:p w14:paraId="7C431951" w14:textId="77777777" w:rsidR="00D5562F" w:rsidRDefault="00D5562F"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87CC5"/>
    <w:rsid w:val="000A10C2"/>
    <w:rsid w:val="000A3372"/>
    <w:rsid w:val="000B41FA"/>
    <w:rsid w:val="000D2D15"/>
    <w:rsid w:val="00177F74"/>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52D80"/>
    <w:rsid w:val="00757332"/>
    <w:rsid w:val="00760632"/>
    <w:rsid w:val="00774C33"/>
    <w:rsid w:val="00774FD0"/>
    <w:rsid w:val="007965C6"/>
    <w:rsid w:val="007B104F"/>
    <w:rsid w:val="007C1EFC"/>
    <w:rsid w:val="007D4B9E"/>
    <w:rsid w:val="007E0232"/>
    <w:rsid w:val="0080124C"/>
    <w:rsid w:val="008533BE"/>
    <w:rsid w:val="00871379"/>
    <w:rsid w:val="008A56F3"/>
    <w:rsid w:val="00914CE3"/>
    <w:rsid w:val="00934337"/>
    <w:rsid w:val="009600E6"/>
    <w:rsid w:val="0098674F"/>
    <w:rsid w:val="009961C3"/>
    <w:rsid w:val="009A66E8"/>
    <w:rsid w:val="00A434E5"/>
    <w:rsid w:val="00A74A92"/>
    <w:rsid w:val="00A8704B"/>
    <w:rsid w:val="00AD162F"/>
    <w:rsid w:val="00AD7CC9"/>
    <w:rsid w:val="00AE66A3"/>
    <w:rsid w:val="00B73DF5"/>
    <w:rsid w:val="00B81B54"/>
    <w:rsid w:val="00B85D2F"/>
    <w:rsid w:val="00C35D24"/>
    <w:rsid w:val="00C61F72"/>
    <w:rsid w:val="00CB3ED0"/>
    <w:rsid w:val="00D5562F"/>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EFC"/>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C1E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1EFC"/>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D3B2-1B70-444F-A4FA-E35EA410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27</cp:revision>
  <dcterms:created xsi:type="dcterms:W3CDTF">2016-10-10T22:52:00Z</dcterms:created>
  <dcterms:modified xsi:type="dcterms:W3CDTF">2017-03-09T15:35:00Z</dcterms:modified>
</cp:coreProperties>
</file>