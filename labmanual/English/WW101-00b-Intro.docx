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F5009" w14:textId="77777777" w:rsidR="007F0BE4" w:rsidRDefault="007F0BE4" w:rsidP="00DE180B">
      <w:pPr>
        <w:pStyle w:val="Heading1"/>
      </w:pPr>
      <w:r>
        <w:t>Chapter 0: Introduction</w:t>
      </w:r>
    </w:p>
    <w:p w14:paraId="4EDE33AC" w14:textId="77777777" w:rsidR="007F0BE4" w:rsidRDefault="007F0BE4" w:rsidP="00C61F72">
      <w:pPr>
        <w:pStyle w:val="Heading2"/>
      </w:pPr>
      <w:r>
        <w:t>Objective</w:t>
      </w:r>
    </w:p>
    <w:p w14:paraId="3D71357C" w14:textId="44EB6CC3" w:rsidR="007F0BE4" w:rsidRDefault="007F0BE4" w:rsidP="00ED0FED">
      <w:r>
        <w:t xml:space="preserve">After completing </w:t>
      </w:r>
      <w:r w:rsidR="000D11CC">
        <w:t>C</w:t>
      </w:r>
      <w:r>
        <w:t>hapter 0 you will understand the objectives for the Wireless Internet Connectivity for Embedded Devices (WICED) Wi</w:t>
      </w:r>
      <w:r w:rsidR="00030337">
        <w:t>-</w:t>
      </w:r>
      <w:r>
        <w:t>Fi</w:t>
      </w:r>
      <w:r w:rsidR="00030337">
        <w:t>®</w:t>
      </w:r>
      <w:r>
        <w:t xml:space="preserve"> 101</w:t>
      </w:r>
      <w:r w:rsidR="00A707D2">
        <w:t xml:space="preserve"> </w:t>
      </w:r>
      <w:proofErr w:type="gramStart"/>
      <w:r w:rsidR="00A707D2">
        <w:t>Class</w:t>
      </w:r>
      <w:proofErr w:type="gramEnd"/>
      <w:r>
        <w:t xml:space="preserve">. You should be able to explain the learning objectives, agenda, scope of the class, and format of the lab manual. </w:t>
      </w:r>
    </w:p>
    <w:p w14:paraId="3B1DB462" w14:textId="571ED1B4" w:rsidR="007F0BE4" w:rsidRDefault="00396E27" w:rsidP="00C61F72">
      <w:pPr>
        <w:pStyle w:val="Heading2"/>
      </w:pPr>
      <w:r>
        <w:t xml:space="preserve">Time: </w:t>
      </w:r>
      <w:del w:id="0" w:author="Greg Landry" w:date="2017-02-28T09:10:00Z">
        <w:r w:rsidDel="00D84466">
          <w:delText>30</w:delText>
        </w:r>
        <w:r w:rsidR="007F0BE4" w:rsidDel="00D84466">
          <w:delText xml:space="preserve"> Minutes</w:delText>
        </w:r>
      </w:del>
      <w:ins w:id="1" w:author="Greg Landry" w:date="2017-02-28T09:10:00Z">
        <w:r w:rsidR="00D84466">
          <w:t>1 Hour</w:t>
        </w:r>
      </w:ins>
    </w:p>
    <w:p w14:paraId="7D9DE160" w14:textId="77777777" w:rsidR="007F0BE4" w:rsidRDefault="007F0BE4" w:rsidP="00C61F72">
      <w:pPr>
        <w:pStyle w:val="Heading2"/>
      </w:pPr>
      <w:r>
        <w:t>Prerequisites</w:t>
      </w:r>
    </w:p>
    <w:p w14:paraId="39ADC174" w14:textId="7AA5D005" w:rsidR="00A67688" w:rsidRDefault="007F0BE4" w:rsidP="0029288C">
      <w:r>
        <w:t>Solid fundamentals in C-Programming (data types</w:t>
      </w:r>
      <w:r w:rsidR="00711DF3">
        <w:t>, operators,</w:t>
      </w:r>
      <w:r>
        <w:t xml:space="preserve"> expressi</w:t>
      </w:r>
      <w:r w:rsidR="00711DF3">
        <w:t>ons, control flow, functions,</w:t>
      </w:r>
      <w:r>
        <w:t xml:space="preserve"> program structure, pointers and arrays, data structures, multi-file module programming)</w:t>
      </w:r>
      <w:r w:rsidR="00195E33">
        <w:t>.</w:t>
      </w:r>
    </w:p>
    <w:p w14:paraId="1126CF47" w14:textId="0D2F416C" w:rsidR="007F0BE4" w:rsidRDefault="007F0BE4" w:rsidP="0029288C">
      <w:r>
        <w:t>Some experience with standard MCU concepts and peripherals</w:t>
      </w:r>
      <w:r w:rsidR="000D11CC">
        <w:t xml:space="preserve"> (Serial communication, PWMs, ADCs)</w:t>
      </w:r>
      <w:r w:rsidR="00195E33">
        <w:t>.</w:t>
      </w:r>
    </w:p>
    <w:p w14:paraId="18EA9609" w14:textId="58291A37" w:rsidR="007F0BE4" w:rsidRDefault="000D11CC" w:rsidP="000D11CC">
      <w:pPr>
        <w:pStyle w:val="Heading2"/>
      </w:pPr>
      <w:r>
        <w:t>Assumption</w:t>
      </w:r>
    </w:p>
    <w:p w14:paraId="1BCFB4F5" w14:textId="5D5CBEB2" w:rsidR="000D11CC" w:rsidRPr="000D11CC" w:rsidRDefault="000D11CC" w:rsidP="00195E33">
      <w:pPr>
        <w:rPr>
          <w:b/>
          <w:bCs/>
        </w:rPr>
      </w:pPr>
      <w:r w:rsidRPr="00195E33">
        <w:t xml:space="preserve">There is literally </w:t>
      </w:r>
      <w:r w:rsidR="00195E33" w:rsidRPr="00195E33">
        <w:rPr>
          <w:bCs/>
        </w:rPr>
        <w:t xml:space="preserve">a </w:t>
      </w:r>
      <w:r w:rsidRPr="00195E33">
        <w:t>96 page PowerPoint</w:t>
      </w:r>
      <w:r w:rsidRPr="000D11CC">
        <w:t xml:space="preserve"> presentati</w:t>
      </w:r>
      <w:r>
        <w:t xml:space="preserve">on in which </w:t>
      </w:r>
      <w:r w:rsidR="00195E33" w:rsidRPr="00195E33">
        <w:rPr>
          <w:bCs/>
        </w:rPr>
        <w:t>Cypress</w:t>
      </w:r>
      <w:r>
        <w:t xml:space="preserve"> present</w:t>
      </w:r>
      <w:r w:rsidR="00195E33" w:rsidRPr="003818E6">
        <w:rPr>
          <w:bCs/>
        </w:rPr>
        <w:t>s</w:t>
      </w:r>
      <w:r>
        <w:t xml:space="preserve"> compelling data that</w:t>
      </w:r>
      <w:r w:rsidR="00195E33">
        <w:rPr>
          <w:b/>
          <w:bCs/>
        </w:rPr>
        <w:t>:</w:t>
      </w:r>
      <w:r w:rsidRPr="000D11CC">
        <w:t xml:space="preserve"> </w:t>
      </w:r>
    </w:p>
    <w:p w14:paraId="0A5DECFB" w14:textId="793ACB19" w:rsidR="000D11CC" w:rsidRPr="00195E33" w:rsidRDefault="000D11CC" w:rsidP="00195E33">
      <w:pPr>
        <w:pStyle w:val="ListParagraph"/>
        <w:numPr>
          <w:ilvl w:val="0"/>
          <w:numId w:val="26"/>
        </w:numPr>
        <w:rPr>
          <w:bCs/>
        </w:rPr>
      </w:pPr>
      <w:r>
        <w:t xml:space="preserve">You should use a partner and buy modules (you </w:t>
      </w:r>
      <w:r w:rsidRPr="00195E33">
        <w:t>should NOT try to design using bare chips)</w:t>
      </w:r>
      <w:r w:rsidR="00195E33" w:rsidRPr="00195E33">
        <w:rPr>
          <w:bCs/>
        </w:rPr>
        <w:t>.</w:t>
      </w:r>
    </w:p>
    <w:p w14:paraId="505901B8" w14:textId="7C71BF3B" w:rsidR="000D11CC" w:rsidRPr="00195E33" w:rsidRDefault="00195E33" w:rsidP="00195E33">
      <w:pPr>
        <w:pStyle w:val="ListParagraph"/>
        <w:numPr>
          <w:ilvl w:val="0"/>
          <w:numId w:val="26"/>
        </w:numPr>
        <w:rPr>
          <w:bCs/>
        </w:rPr>
      </w:pPr>
      <w:r w:rsidRPr="00195E33">
        <w:rPr>
          <w:bCs/>
        </w:rPr>
        <w:t>Cypress has</w:t>
      </w:r>
      <w:r w:rsidR="000D11CC" w:rsidRPr="00195E33">
        <w:t xml:space="preserve"> the most robust </w:t>
      </w:r>
      <w:r w:rsidR="0065610E">
        <w:t>Wi-Fi</w:t>
      </w:r>
      <w:r w:rsidR="000D11CC" w:rsidRPr="00195E33">
        <w:t xml:space="preserve"> in terms of RF, Chips, Power, Stability</w:t>
      </w:r>
      <w:r w:rsidRPr="00195E33">
        <w:rPr>
          <w:bCs/>
        </w:rPr>
        <w:t>, and</w:t>
      </w:r>
      <w:r w:rsidR="000D11CC" w:rsidRPr="00195E33">
        <w:t xml:space="preserve"> Partner Integration</w:t>
      </w:r>
      <w:r w:rsidRPr="00195E33">
        <w:rPr>
          <w:bCs/>
        </w:rPr>
        <w:t>.</w:t>
      </w:r>
    </w:p>
    <w:p w14:paraId="01A3D3F4" w14:textId="4727EF0A" w:rsidR="000D11CC" w:rsidRPr="00195E33" w:rsidRDefault="000D11CC" w:rsidP="00195E33">
      <w:pPr>
        <w:pStyle w:val="ListParagraph"/>
        <w:numPr>
          <w:ilvl w:val="0"/>
          <w:numId w:val="26"/>
        </w:numPr>
        <w:rPr>
          <w:bCs/>
        </w:rPr>
      </w:pPr>
      <w:r w:rsidRPr="00195E33">
        <w:t>You should use a Cloud partner (e.g. AWS, IBM, Ali etc</w:t>
      </w:r>
      <w:r w:rsidR="00195E33" w:rsidRPr="00195E33">
        <w:rPr>
          <w:bCs/>
        </w:rPr>
        <w:t>.</w:t>
      </w:r>
      <w:r w:rsidRPr="00195E33">
        <w:t>)</w:t>
      </w:r>
      <w:r w:rsidR="00195E33" w:rsidRPr="00195E33">
        <w:rPr>
          <w:bCs/>
        </w:rPr>
        <w:t>.</w:t>
      </w:r>
    </w:p>
    <w:p w14:paraId="0D55E64D" w14:textId="30970AA4" w:rsidR="000D11CC" w:rsidRDefault="000D11CC" w:rsidP="00195E33">
      <w:pPr>
        <w:rPr>
          <w:b/>
          <w:bCs/>
        </w:rPr>
      </w:pPr>
      <w:r w:rsidRPr="000D11CC">
        <w:t>So</w:t>
      </w:r>
      <w:r>
        <w:t>…</w:t>
      </w:r>
      <w:r w:rsidRPr="000D11CC">
        <w:t xml:space="preserve"> that is what we are going to </w:t>
      </w:r>
      <w:r>
        <w:t xml:space="preserve">assume and </w:t>
      </w:r>
      <w:r w:rsidR="003818E6">
        <w:t>we are</w:t>
      </w:r>
      <w:r>
        <w:t xml:space="preserve"> not going to address</w:t>
      </w:r>
      <w:r w:rsidR="00195E33">
        <w:t xml:space="preserve"> any of </w:t>
      </w:r>
      <w:r w:rsidR="00A67688">
        <w:t>those topics</w:t>
      </w:r>
      <w:r w:rsidR="00195E33">
        <w:t>.</w:t>
      </w:r>
    </w:p>
    <w:p w14:paraId="113B6509" w14:textId="441C2495" w:rsidR="000D11CC" w:rsidRPr="000D11CC" w:rsidRDefault="000D11CC" w:rsidP="00195E33">
      <w:pPr>
        <w:pStyle w:val="Heading2"/>
        <w:rPr>
          <w:rFonts w:eastAsia="Calibri"/>
        </w:rPr>
      </w:pPr>
      <w:r>
        <w:t>Scope</w:t>
      </w:r>
    </w:p>
    <w:p w14:paraId="0506DE88" w14:textId="49ED3EEA" w:rsidR="000D11CC" w:rsidRDefault="000D11CC" w:rsidP="00195E33">
      <w:pPr>
        <w:rPr>
          <w:b/>
          <w:bCs/>
        </w:rPr>
      </w:pPr>
      <w:r>
        <w:t>What this class is?</w:t>
      </w:r>
    </w:p>
    <w:p w14:paraId="31B9FEE3" w14:textId="7FC53CB9" w:rsidR="007F0BE4" w:rsidRDefault="007F0BE4" w:rsidP="00195E33">
      <w:pPr>
        <w:pStyle w:val="ListParagraph"/>
        <w:numPr>
          <w:ilvl w:val="0"/>
          <w:numId w:val="27"/>
        </w:numPr>
      </w:pPr>
      <w:r>
        <w:t xml:space="preserve">A survey of the WICED </w:t>
      </w:r>
      <w:r w:rsidR="0065610E">
        <w:t>Wi-Fi</w:t>
      </w:r>
      <w:r w:rsidR="00EA3E6C">
        <w:t xml:space="preserve"> </w:t>
      </w:r>
      <w:r>
        <w:t>Ecosystem (</w:t>
      </w:r>
      <w:r w:rsidR="00A707D2">
        <w:t>C</w:t>
      </w:r>
      <w:r>
        <w:t xml:space="preserve">hips, </w:t>
      </w:r>
      <w:r w:rsidR="00A707D2">
        <w:t>M</w:t>
      </w:r>
      <w:r>
        <w:t xml:space="preserve">odules, </w:t>
      </w:r>
      <w:ins w:id="2" w:author="Greg Landry" w:date="2017-02-28T09:11:00Z">
        <w:r w:rsidR="00AE7DEB">
          <w:t xml:space="preserve">WICED Studio IDE, </w:t>
        </w:r>
      </w:ins>
      <w:r w:rsidR="00A707D2">
        <w:t>S</w:t>
      </w:r>
      <w:r>
        <w:t xml:space="preserve">oftware </w:t>
      </w:r>
      <w:r w:rsidR="00A707D2">
        <w:t>Development K</w:t>
      </w:r>
      <w:r>
        <w:t>it</w:t>
      </w:r>
      <w:r w:rsidR="00A707D2">
        <w:t xml:space="preserve"> (SDK)</w:t>
      </w:r>
      <w:r>
        <w:t xml:space="preserve">, </w:t>
      </w:r>
      <w:r w:rsidR="00EA3E6C">
        <w:t>Forum</w:t>
      </w:r>
      <w:r>
        <w:t xml:space="preserve"> etc.)</w:t>
      </w:r>
    </w:p>
    <w:p w14:paraId="477406EF" w14:textId="42B65DAF" w:rsidR="007F0BE4" w:rsidRDefault="007F0BE4" w:rsidP="00195E33">
      <w:pPr>
        <w:pStyle w:val="ListParagraph"/>
        <w:numPr>
          <w:ilvl w:val="0"/>
          <w:numId w:val="27"/>
        </w:numPr>
      </w:pPr>
      <w:r>
        <w:t>A survey of using the WICED SDK to create an I</w:t>
      </w:r>
      <w:r w:rsidR="00195E33">
        <w:t>o</w:t>
      </w:r>
      <w:r>
        <w:t>T device by connecting common MC</w:t>
      </w:r>
      <w:r w:rsidR="00195E33">
        <w:t>U I/O peripherals to the “Cloud</w:t>
      </w:r>
      <w:r>
        <w:t>”</w:t>
      </w:r>
      <w:r w:rsidR="00195E33">
        <w:t>.</w:t>
      </w:r>
    </w:p>
    <w:p w14:paraId="43ED5788" w14:textId="6A829946" w:rsidR="00015804" w:rsidRDefault="00015804" w:rsidP="00195E33">
      <w:pPr>
        <w:pStyle w:val="ListParagraph"/>
        <w:numPr>
          <w:ilvl w:val="0"/>
          <w:numId w:val="27"/>
        </w:numPr>
      </w:pPr>
      <w:r>
        <w:t>An introduction to the “TCP/IP Network Stack”</w:t>
      </w:r>
      <w:r w:rsidR="00195E33">
        <w:t>.</w:t>
      </w:r>
    </w:p>
    <w:p w14:paraId="493AC8B4" w14:textId="40F78CB5" w:rsidR="007F0BE4" w:rsidRDefault="007F0BE4" w:rsidP="00195E33">
      <w:pPr>
        <w:pStyle w:val="ListParagraph"/>
        <w:numPr>
          <w:ilvl w:val="0"/>
          <w:numId w:val="27"/>
        </w:numPr>
      </w:pPr>
      <w:r>
        <w:t xml:space="preserve">An introduction to </w:t>
      </w:r>
      <w:r w:rsidR="0065610E">
        <w:t>Wi-Fi</w:t>
      </w:r>
      <w:r>
        <w:t>.</w:t>
      </w:r>
    </w:p>
    <w:p w14:paraId="3092DBFC" w14:textId="52A1C2EC" w:rsidR="008527DC" w:rsidRDefault="007F0BE4" w:rsidP="00195E33">
      <w:pPr>
        <w:pStyle w:val="ListParagraph"/>
        <w:numPr>
          <w:ilvl w:val="0"/>
          <w:numId w:val="27"/>
        </w:numPr>
      </w:pPr>
      <w:r>
        <w:t>An introduction to common cloud application protocols</w:t>
      </w:r>
      <w:r w:rsidR="008527DC">
        <w:t xml:space="preserve">: </w:t>
      </w:r>
      <w:r>
        <w:t>MQ</w:t>
      </w:r>
      <w:r w:rsidR="005B3C75">
        <w:t>T</w:t>
      </w:r>
      <w:r w:rsidR="008527DC">
        <w:t>T, HTTP, COAP, AMQP</w:t>
      </w:r>
    </w:p>
    <w:p w14:paraId="6F327EF9" w14:textId="320B34D8" w:rsidR="007F0BE4" w:rsidRDefault="008527DC" w:rsidP="00195E33">
      <w:pPr>
        <w:pStyle w:val="ListParagraph"/>
        <w:numPr>
          <w:ilvl w:val="0"/>
          <w:numId w:val="27"/>
        </w:numPr>
      </w:pPr>
      <w:r>
        <w:t xml:space="preserve">An introduction to </w:t>
      </w:r>
      <w:r w:rsidR="00EA3E6C">
        <w:t>JSON</w:t>
      </w:r>
      <w:del w:id="3" w:author="Greg Landry" w:date="2017-02-28T09:35:00Z">
        <w:r w:rsidR="00195E33" w:rsidDel="00825E6D">
          <w:delText xml:space="preserve"> </w:delText>
        </w:r>
      </w:del>
      <w:ins w:id="4" w:author="Greg Landry" w:date="2017-02-28T09:11:00Z">
        <w:r w:rsidR="00AE7DEB">
          <w:t xml:space="preserve"> </w:t>
        </w:r>
      </w:ins>
      <w:r w:rsidR="00195E33">
        <w:t>and REST.</w:t>
      </w:r>
    </w:p>
    <w:p w14:paraId="7F3E11A3" w14:textId="28618F20" w:rsidR="007F0BE4" w:rsidRDefault="007F0BE4" w:rsidP="00195E33">
      <w:pPr>
        <w:pStyle w:val="ListParagraph"/>
        <w:numPr>
          <w:ilvl w:val="0"/>
          <w:numId w:val="27"/>
        </w:numPr>
      </w:pPr>
      <w:r>
        <w:t xml:space="preserve">An introduction to </w:t>
      </w:r>
      <w:r w:rsidR="00A67688">
        <w:t>one</w:t>
      </w:r>
      <w:r>
        <w:t xml:space="preserve"> cloud provider (Amazon AWS, IBM </w:t>
      </w:r>
      <w:proofErr w:type="spellStart"/>
      <w:r>
        <w:t>Bluemix</w:t>
      </w:r>
      <w:proofErr w:type="spellEnd"/>
      <w:r>
        <w:t>, Microsoft Azure)</w:t>
      </w:r>
      <w:r w:rsidR="00A707D2">
        <w:t xml:space="preserve"> and </w:t>
      </w:r>
      <w:r w:rsidR="00A75DA7">
        <w:t xml:space="preserve">a </w:t>
      </w:r>
      <w:r w:rsidR="00EA3E6C">
        <w:t xml:space="preserve">taste of </w:t>
      </w:r>
      <w:r w:rsidR="00A707D2">
        <w:t>their programming model.</w:t>
      </w:r>
    </w:p>
    <w:p w14:paraId="3BD675B3" w14:textId="77777777" w:rsidR="000D11CC" w:rsidRDefault="000D11CC" w:rsidP="000D11CC"/>
    <w:p w14:paraId="763BB6D1" w14:textId="77777777" w:rsidR="000D11CC" w:rsidRDefault="000D11CC">
      <w:r>
        <w:br w:type="page"/>
      </w:r>
    </w:p>
    <w:p w14:paraId="0B378BBC" w14:textId="2D6E2986" w:rsidR="007F0BE4" w:rsidRDefault="007F0BE4" w:rsidP="000D11CC">
      <w:r>
        <w:lastRenderedPageBreak/>
        <w:t>What this class is not?</w:t>
      </w:r>
    </w:p>
    <w:p w14:paraId="6CF865F7" w14:textId="28D7626A" w:rsidR="007F0BE4" w:rsidRDefault="007F0BE4" w:rsidP="00195E33">
      <w:pPr>
        <w:pStyle w:val="ListParagraph"/>
        <w:numPr>
          <w:ilvl w:val="0"/>
          <w:numId w:val="28"/>
        </w:numPr>
      </w:pPr>
      <w:r>
        <w:t>A C-programming primer.</w:t>
      </w:r>
      <w:r w:rsidR="00CD3C81">
        <w:t xml:space="preserve"> </w:t>
      </w:r>
    </w:p>
    <w:p w14:paraId="4E4D2F0F" w14:textId="21C7E957" w:rsidR="000D11CC" w:rsidRDefault="007F0BE4" w:rsidP="00195E33">
      <w:pPr>
        <w:pStyle w:val="ListParagraph"/>
        <w:numPr>
          <w:ilvl w:val="0"/>
          <w:numId w:val="28"/>
        </w:numPr>
      </w:pPr>
      <w:r>
        <w:t xml:space="preserve">A detailed examination of </w:t>
      </w:r>
      <w:r w:rsidR="0065610E">
        <w:t>Wi-Fi</w:t>
      </w:r>
      <w:r w:rsidR="000D11CC">
        <w:t xml:space="preserve"> or RF Parameters</w:t>
      </w:r>
      <w:r w:rsidR="00195E33">
        <w:t>.</w:t>
      </w:r>
    </w:p>
    <w:p w14:paraId="106C9731" w14:textId="3E971DCD" w:rsidR="007F0BE4" w:rsidRDefault="000D11CC" w:rsidP="00195E33">
      <w:pPr>
        <w:pStyle w:val="ListParagraph"/>
        <w:numPr>
          <w:ilvl w:val="0"/>
          <w:numId w:val="28"/>
        </w:numPr>
      </w:pPr>
      <w:r>
        <w:t xml:space="preserve">A class on using WICED Chip-on-board (unless you are a very </w:t>
      </w:r>
      <w:r w:rsidR="00A44DAF">
        <w:t>special</w:t>
      </w:r>
      <w:r>
        <w:t xml:space="preserve"> case you should use a module)</w:t>
      </w:r>
      <w:r w:rsidR="00195E33">
        <w:t>.</w:t>
      </w:r>
    </w:p>
    <w:p w14:paraId="30F0D9FD" w14:textId="77777777" w:rsidR="007F0BE4" w:rsidRDefault="007F0BE4" w:rsidP="00195E33">
      <w:pPr>
        <w:pStyle w:val="ListParagraph"/>
        <w:numPr>
          <w:ilvl w:val="0"/>
          <w:numId w:val="28"/>
        </w:numPr>
      </w:pPr>
      <w:r>
        <w:t>An advanced network programming class.</w:t>
      </w:r>
    </w:p>
    <w:p w14:paraId="22E798AD" w14:textId="77777777" w:rsidR="007F0BE4" w:rsidRDefault="007F0BE4" w:rsidP="00195E33">
      <w:pPr>
        <w:pStyle w:val="ListParagraph"/>
        <w:numPr>
          <w:ilvl w:val="0"/>
          <w:numId w:val="28"/>
        </w:numPr>
      </w:pPr>
      <w:r>
        <w:t>An introduction to Bluetooth.</w:t>
      </w:r>
    </w:p>
    <w:p w14:paraId="47791021" w14:textId="517793CE" w:rsidR="000D11CC" w:rsidRDefault="000D11CC" w:rsidP="00195E33">
      <w:pPr>
        <w:pStyle w:val="ListParagraph"/>
        <w:numPr>
          <w:ilvl w:val="0"/>
          <w:numId w:val="28"/>
        </w:numPr>
      </w:pPr>
      <w:r>
        <w:t xml:space="preserve">An introduction to </w:t>
      </w:r>
      <w:r w:rsidR="005B12E3">
        <w:t>ZigBee</w:t>
      </w:r>
      <w:r w:rsidR="00195E33">
        <w:t>.</w:t>
      </w:r>
    </w:p>
    <w:p w14:paraId="5F99378C" w14:textId="41AEC63E" w:rsidR="000D11CC" w:rsidRDefault="000D11CC" w:rsidP="00195E33">
      <w:pPr>
        <w:pStyle w:val="ListParagraph"/>
        <w:numPr>
          <w:ilvl w:val="0"/>
          <w:numId w:val="28"/>
        </w:numPr>
      </w:pPr>
      <w:r>
        <w:t>A discussion of Linux integrated WICED</w:t>
      </w:r>
      <w:r w:rsidR="00195E33">
        <w:t>.</w:t>
      </w:r>
    </w:p>
    <w:p w14:paraId="13C00762" w14:textId="3AD70144" w:rsidR="000D11CC" w:rsidRDefault="000D11CC" w:rsidP="00195E33">
      <w:pPr>
        <w:pStyle w:val="ListParagraph"/>
        <w:numPr>
          <w:ilvl w:val="0"/>
          <w:numId w:val="28"/>
        </w:numPr>
      </w:pPr>
      <w:r>
        <w:t xml:space="preserve">A discussion of how to pick the correct </w:t>
      </w:r>
      <w:r w:rsidR="0065610E">
        <w:t>Wi-Fi</w:t>
      </w:r>
      <w:r>
        <w:t xml:space="preserve"> Module</w:t>
      </w:r>
      <w:r w:rsidR="00195E33">
        <w:t>.</w:t>
      </w:r>
    </w:p>
    <w:p w14:paraId="29D8EF8E" w14:textId="7E4D0CD8" w:rsidR="007F0BE4" w:rsidRDefault="007F0BE4" w:rsidP="00195E33">
      <w:pPr>
        <w:pStyle w:val="ListParagraph"/>
        <w:numPr>
          <w:ilvl w:val="0"/>
          <w:numId w:val="28"/>
        </w:numPr>
      </w:pPr>
      <w:r>
        <w:t>A detailed examination of MCU peripherals.</w:t>
      </w:r>
    </w:p>
    <w:p w14:paraId="2515ADAE" w14:textId="0CAF96D9" w:rsidR="00653120" w:rsidRDefault="007F0BE4" w:rsidP="00195E33">
      <w:pPr>
        <w:pStyle w:val="ListParagraph"/>
        <w:numPr>
          <w:ilvl w:val="0"/>
          <w:numId w:val="28"/>
        </w:numPr>
      </w:pPr>
      <w:r>
        <w:t xml:space="preserve">A tutorial of </w:t>
      </w:r>
      <w:r w:rsidR="00A75DA7">
        <w:t xml:space="preserve">the </w:t>
      </w:r>
      <w:r>
        <w:t>advanced uses of WICED</w:t>
      </w:r>
      <w:r w:rsidR="00065A21">
        <w:t xml:space="preserve"> (Streaming Audio, Bluetooth/</w:t>
      </w:r>
      <w:r w:rsidR="0065610E">
        <w:t>Wi-Fi</w:t>
      </w:r>
      <w:r>
        <w:t xml:space="preserve"> </w:t>
      </w:r>
      <w:r w:rsidR="00A707D2">
        <w:t>Combos, TCP/IP Bridging/Routing</w:t>
      </w:r>
      <w:r w:rsidR="00A75DA7">
        <w:t xml:space="preserve">, </w:t>
      </w:r>
      <w:r w:rsidR="0065610E">
        <w:t>Wi-Fi</w:t>
      </w:r>
      <w:r w:rsidR="00A21914">
        <w:t xml:space="preserve"> Station Introducers, </w:t>
      </w:r>
      <w:r w:rsidR="00A75DA7">
        <w:t>BLE Introducers</w:t>
      </w:r>
      <w:r w:rsidR="00A707D2">
        <w:t>)</w:t>
      </w:r>
      <w:r w:rsidR="00195E33">
        <w:t>.</w:t>
      </w:r>
    </w:p>
    <w:p w14:paraId="32E780B2" w14:textId="00BC2216" w:rsidR="00AB4C80" w:rsidRDefault="006B1446" w:rsidP="006B1446">
      <w:pPr>
        <w:pStyle w:val="Heading2"/>
      </w:pPr>
      <w:r>
        <w:t>Agenda</w:t>
      </w:r>
    </w:p>
    <w:tbl>
      <w:tblPr>
        <w:tblStyle w:val="TableGrid"/>
        <w:tblW w:w="5049" w:type="pct"/>
        <w:tblLayout w:type="fixed"/>
        <w:tblLook w:val="04A0" w:firstRow="1" w:lastRow="0" w:firstColumn="1" w:lastColumn="0" w:noHBand="0" w:noVBand="1"/>
      </w:tblPr>
      <w:tblGrid>
        <w:gridCol w:w="553"/>
        <w:gridCol w:w="1183"/>
        <w:gridCol w:w="885"/>
        <w:gridCol w:w="1363"/>
        <w:gridCol w:w="1109"/>
        <w:gridCol w:w="4349"/>
        <w:tblGridChange w:id="5">
          <w:tblGrid>
            <w:gridCol w:w="553"/>
            <w:gridCol w:w="1183"/>
            <w:gridCol w:w="885"/>
            <w:gridCol w:w="1363"/>
            <w:gridCol w:w="1109"/>
            <w:gridCol w:w="4349"/>
          </w:tblGrid>
        </w:tblGridChange>
      </w:tblGrid>
      <w:tr w:rsidR="00AC1AD4" w14:paraId="5F560D32" w14:textId="77777777" w:rsidTr="00AC1AD4">
        <w:trPr>
          <w:tblHeader/>
        </w:trPr>
        <w:tc>
          <w:tcPr>
            <w:tcW w:w="553" w:type="dxa"/>
            <w:tcBorders>
              <w:bottom w:val="single" w:sz="18" w:space="0" w:color="auto"/>
            </w:tcBorders>
            <w:shd w:val="clear" w:color="auto" w:fill="D9D9D9" w:themeFill="background1" w:themeFillShade="D9"/>
          </w:tcPr>
          <w:p w14:paraId="3D1655B5" w14:textId="6FF8997F" w:rsidR="00AC1AD4" w:rsidRPr="006B1446" w:rsidRDefault="00AC1AD4" w:rsidP="00AC1AD4">
            <w:pPr>
              <w:jc w:val="center"/>
              <w:rPr>
                <w:b/>
                <w:sz w:val="16"/>
              </w:rPr>
            </w:pPr>
            <w:r w:rsidRPr="006B1446">
              <w:rPr>
                <w:b/>
                <w:sz w:val="16"/>
              </w:rPr>
              <w:t>Day</w:t>
            </w:r>
          </w:p>
        </w:tc>
        <w:tc>
          <w:tcPr>
            <w:tcW w:w="1183" w:type="dxa"/>
            <w:tcBorders>
              <w:bottom w:val="single" w:sz="18" w:space="0" w:color="auto"/>
            </w:tcBorders>
            <w:shd w:val="clear" w:color="auto" w:fill="D9D9D9" w:themeFill="background1" w:themeFillShade="D9"/>
          </w:tcPr>
          <w:p w14:paraId="7C13562C" w14:textId="115D230D" w:rsidR="00AC1AD4" w:rsidRPr="006B1446" w:rsidRDefault="00AC1AD4" w:rsidP="00AC1AD4">
            <w:pPr>
              <w:jc w:val="center"/>
              <w:rPr>
                <w:b/>
                <w:sz w:val="16"/>
              </w:rPr>
            </w:pPr>
            <w:r w:rsidRPr="006B1446">
              <w:rPr>
                <w:b/>
                <w:sz w:val="16"/>
              </w:rPr>
              <w:t>Time</w:t>
            </w:r>
          </w:p>
        </w:tc>
        <w:tc>
          <w:tcPr>
            <w:tcW w:w="885" w:type="dxa"/>
            <w:tcBorders>
              <w:bottom w:val="single" w:sz="18" w:space="0" w:color="auto"/>
            </w:tcBorders>
            <w:shd w:val="clear" w:color="auto" w:fill="D9D9D9" w:themeFill="background1" w:themeFillShade="D9"/>
          </w:tcPr>
          <w:p w14:paraId="5075283E" w14:textId="05DDED7E" w:rsidR="00AC1AD4" w:rsidRPr="006B1446" w:rsidRDefault="00AC1AD4" w:rsidP="00AC1AD4">
            <w:pPr>
              <w:jc w:val="center"/>
              <w:rPr>
                <w:b/>
                <w:sz w:val="16"/>
              </w:rPr>
            </w:pPr>
            <w:r w:rsidRPr="006B1446">
              <w:rPr>
                <w:b/>
                <w:sz w:val="16"/>
              </w:rPr>
              <w:t>Duration</w:t>
            </w:r>
          </w:p>
        </w:tc>
        <w:tc>
          <w:tcPr>
            <w:tcW w:w="1363" w:type="dxa"/>
            <w:tcBorders>
              <w:bottom w:val="single" w:sz="18" w:space="0" w:color="auto"/>
            </w:tcBorders>
            <w:shd w:val="clear" w:color="auto" w:fill="D9D9D9" w:themeFill="background1" w:themeFillShade="D9"/>
          </w:tcPr>
          <w:p w14:paraId="25293D1F" w14:textId="45A6745C" w:rsidR="00AC1AD4" w:rsidRDefault="00AC1AD4" w:rsidP="00AC1AD4">
            <w:pPr>
              <w:rPr>
                <w:b/>
                <w:sz w:val="16"/>
              </w:rPr>
            </w:pPr>
            <w:r w:rsidRPr="006B1446">
              <w:rPr>
                <w:b/>
                <w:sz w:val="16"/>
              </w:rPr>
              <w:t>Chapter</w:t>
            </w:r>
          </w:p>
        </w:tc>
        <w:tc>
          <w:tcPr>
            <w:tcW w:w="1109" w:type="dxa"/>
            <w:tcBorders>
              <w:bottom w:val="single" w:sz="18" w:space="0" w:color="auto"/>
            </w:tcBorders>
            <w:shd w:val="clear" w:color="auto" w:fill="D9D9D9" w:themeFill="background1" w:themeFillShade="D9"/>
          </w:tcPr>
          <w:p w14:paraId="3A1A9C43" w14:textId="1DCAB475" w:rsidR="00AC1AD4" w:rsidRDefault="00AC1AD4" w:rsidP="00AC1AD4">
            <w:pPr>
              <w:rPr>
                <w:b/>
                <w:sz w:val="16"/>
              </w:rPr>
            </w:pPr>
            <w:r w:rsidRPr="006B1446">
              <w:rPr>
                <w:b/>
                <w:sz w:val="16"/>
              </w:rPr>
              <w:t>Topic</w:t>
            </w:r>
          </w:p>
        </w:tc>
        <w:tc>
          <w:tcPr>
            <w:tcW w:w="4349" w:type="dxa"/>
            <w:tcBorders>
              <w:bottom w:val="single" w:sz="18" w:space="0" w:color="auto"/>
            </w:tcBorders>
            <w:shd w:val="clear" w:color="auto" w:fill="D9D9D9" w:themeFill="background1" w:themeFillShade="D9"/>
          </w:tcPr>
          <w:p w14:paraId="56ACE514" w14:textId="6AF71D3A" w:rsidR="00AC1AD4" w:rsidRPr="006B1446" w:rsidRDefault="00AC1AD4" w:rsidP="00AC1AD4">
            <w:pPr>
              <w:rPr>
                <w:b/>
                <w:sz w:val="16"/>
              </w:rPr>
            </w:pPr>
            <w:r>
              <w:rPr>
                <w:b/>
                <w:sz w:val="16"/>
              </w:rPr>
              <w:t>Purpose</w:t>
            </w:r>
          </w:p>
        </w:tc>
      </w:tr>
      <w:tr w:rsidR="00AC1AD4" w14:paraId="10BBC884" w14:textId="77777777" w:rsidTr="00AC1AD4">
        <w:tc>
          <w:tcPr>
            <w:tcW w:w="553" w:type="dxa"/>
            <w:tcBorders>
              <w:top w:val="single" w:sz="18" w:space="0" w:color="auto"/>
            </w:tcBorders>
          </w:tcPr>
          <w:p w14:paraId="43BE03DA" w14:textId="2F258D15" w:rsidR="00AC1AD4" w:rsidRPr="006B1446" w:rsidRDefault="00AC1AD4" w:rsidP="00AC1AD4">
            <w:pPr>
              <w:jc w:val="center"/>
              <w:rPr>
                <w:sz w:val="16"/>
              </w:rPr>
            </w:pPr>
            <w:r w:rsidRPr="006B1446">
              <w:rPr>
                <w:sz w:val="16"/>
              </w:rPr>
              <w:t>1</w:t>
            </w:r>
          </w:p>
        </w:tc>
        <w:tc>
          <w:tcPr>
            <w:tcW w:w="1183" w:type="dxa"/>
            <w:tcBorders>
              <w:top w:val="single" w:sz="18" w:space="0" w:color="auto"/>
            </w:tcBorders>
          </w:tcPr>
          <w:p w14:paraId="1E441118" w14:textId="29792236" w:rsidR="00AC1AD4" w:rsidRPr="006B1446" w:rsidRDefault="00ED4CEA" w:rsidP="00AC1AD4">
            <w:pPr>
              <w:jc w:val="center"/>
              <w:rPr>
                <w:sz w:val="16"/>
              </w:rPr>
            </w:pPr>
            <w:r>
              <w:rPr>
                <w:sz w:val="16"/>
              </w:rPr>
              <w:t>8:00 – 9:00</w:t>
            </w:r>
          </w:p>
        </w:tc>
        <w:tc>
          <w:tcPr>
            <w:tcW w:w="885" w:type="dxa"/>
            <w:tcBorders>
              <w:top w:val="single" w:sz="18" w:space="0" w:color="auto"/>
            </w:tcBorders>
          </w:tcPr>
          <w:p w14:paraId="3CF4099D" w14:textId="09748B20" w:rsidR="00AC1AD4" w:rsidRPr="006B1446" w:rsidRDefault="00ED4CEA" w:rsidP="00AC1AD4">
            <w:pPr>
              <w:jc w:val="center"/>
              <w:rPr>
                <w:sz w:val="16"/>
              </w:rPr>
            </w:pPr>
            <w:r>
              <w:rPr>
                <w:sz w:val="16"/>
              </w:rPr>
              <w:t>1:00</w:t>
            </w:r>
          </w:p>
        </w:tc>
        <w:tc>
          <w:tcPr>
            <w:tcW w:w="1363" w:type="dxa"/>
            <w:tcBorders>
              <w:top w:val="single" w:sz="18" w:space="0" w:color="auto"/>
            </w:tcBorders>
          </w:tcPr>
          <w:p w14:paraId="00CE6091" w14:textId="0479A77A" w:rsidR="00AC1AD4" w:rsidRPr="006B1446" w:rsidRDefault="00AC1AD4" w:rsidP="00AC1AD4">
            <w:pPr>
              <w:rPr>
                <w:sz w:val="16"/>
              </w:rPr>
            </w:pPr>
            <w:r w:rsidRPr="006B1446">
              <w:rPr>
                <w:sz w:val="16"/>
              </w:rPr>
              <w:t>00-Intro</w:t>
            </w:r>
          </w:p>
        </w:tc>
        <w:tc>
          <w:tcPr>
            <w:tcW w:w="1109" w:type="dxa"/>
            <w:tcBorders>
              <w:top w:val="single" w:sz="18" w:space="0" w:color="auto"/>
            </w:tcBorders>
          </w:tcPr>
          <w:p w14:paraId="085B5413" w14:textId="4A1AA4EC" w:rsidR="00AC1AD4" w:rsidRPr="006B1446" w:rsidRDefault="00AC1AD4" w:rsidP="00AC1AD4">
            <w:pPr>
              <w:rPr>
                <w:sz w:val="16"/>
              </w:rPr>
            </w:pPr>
            <w:r w:rsidRPr="006B1446">
              <w:rPr>
                <w:sz w:val="16"/>
              </w:rPr>
              <w:t>Lecture</w:t>
            </w:r>
          </w:p>
        </w:tc>
        <w:tc>
          <w:tcPr>
            <w:tcW w:w="4349" w:type="dxa"/>
            <w:tcBorders>
              <w:top w:val="single" w:sz="18" w:space="0" w:color="auto"/>
            </w:tcBorders>
          </w:tcPr>
          <w:p w14:paraId="5A66021F" w14:textId="29E9938D" w:rsidR="00AC1AD4" w:rsidRPr="006B1446" w:rsidRDefault="00AC1AD4" w:rsidP="00AC1AD4">
            <w:pPr>
              <w:rPr>
                <w:sz w:val="16"/>
              </w:rPr>
            </w:pPr>
            <w:r w:rsidRPr="006B1446">
              <w:rPr>
                <w:sz w:val="16"/>
              </w:rPr>
              <w:t>An Introduction to the class (this document)</w:t>
            </w:r>
          </w:p>
        </w:tc>
      </w:tr>
      <w:tr w:rsidR="009B5D3E" w14:paraId="61EAA5F2" w14:textId="77777777" w:rsidTr="00AC1AD4">
        <w:tc>
          <w:tcPr>
            <w:tcW w:w="553" w:type="dxa"/>
          </w:tcPr>
          <w:p w14:paraId="7021C96F" w14:textId="4EA2207E" w:rsidR="009B5D3E" w:rsidRPr="006B1446" w:rsidRDefault="009B5D3E" w:rsidP="00AC1AD4">
            <w:pPr>
              <w:jc w:val="center"/>
              <w:rPr>
                <w:sz w:val="16"/>
              </w:rPr>
            </w:pPr>
            <w:r w:rsidRPr="006B1446">
              <w:rPr>
                <w:sz w:val="16"/>
              </w:rPr>
              <w:t>1</w:t>
            </w:r>
          </w:p>
        </w:tc>
        <w:tc>
          <w:tcPr>
            <w:tcW w:w="1183" w:type="dxa"/>
          </w:tcPr>
          <w:p w14:paraId="368E3441" w14:textId="45E60BD4" w:rsidR="009B5D3E" w:rsidRPr="006B1446" w:rsidRDefault="00ED4CEA" w:rsidP="00AC1AD4">
            <w:pPr>
              <w:jc w:val="center"/>
              <w:rPr>
                <w:sz w:val="16"/>
              </w:rPr>
            </w:pPr>
            <w:r>
              <w:rPr>
                <w:sz w:val="16"/>
              </w:rPr>
              <w:t>9:00 – 9:30</w:t>
            </w:r>
          </w:p>
        </w:tc>
        <w:tc>
          <w:tcPr>
            <w:tcW w:w="885" w:type="dxa"/>
          </w:tcPr>
          <w:p w14:paraId="1B63CE5C" w14:textId="69141F61" w:rsidR="009B5D3E" w:rsidRPr="006B1446" w:rsidRDefault="009B5D3E" w:rsidP="00AC1AD4">
            <w:pPr>
              <w:jc w:val="center"/>
              <w:rPr>
                <w:sz w:val="16"/>
              </w:rPr>
            </w:pPr>
            <w:r w:rsidRPr="006B1446">
              <w:rPr>
                <w:sz w:val="16"/>
              </w:rPr>
              <w:t>0:30</w:t>
            </w:r>
          </w:p>
        </w:tc>
        <w:tc>
          <w:tcPr>
            <w:tcW w:w="1363" w:type="dxa"/>
            <w:vMerge w:val="restart"/>
          </w:tcPr>
          <w:p w14:paraId="680B6D5B" w14:textId="7B35D503" w:rsidR="009B5D3E" w:rsidRPr="006B1446" w:rsidRDefault="009B5D3E" w:rsidP="00AC1AD4">
            <w:pPr>
              <w:rPr>
                <w:sz w:val="16"/>
              </w:rPr>
            </w:pPr>
            <w:r w:rsidRPr="006B1446">
              <w:rPr>
                <w:sz w:val="16"/>
              </w:rPr>
              <w:t>01-Survey</w:t>
            </w:r>
          </w:p>
        </w:tc>
        <w:tc>
          <w:tcPr>
            <w:tcW w:w="1109" w:type="dxa"/>
          </w:tcPr>
          <w:p w14:paraId="196F3688" w14:textId="5B39C7C7" w:rsidR="009B5D3E" w:rsidRPr="006B1446" w:rsidRDefault="009B5D3E" w:rsidP="00AC1AD4">
            <w:pPr>
              <w:rPr>
                <w:sz w:val="16"/>
              </w:rPr>
            </w:pPr>
            <w:r w:rsidRPr="006B1446">
              <w:rPr>
                <w:sz w:val="16"/>
              </w:rPr>
              <w:t>Lecture</w:t>
            </w:r>
          </w:p>
        </w:tc>
        <w:tc>
          <w:tcPr>
            <w:tcW w:w="4349" w:type="dxa"/>
            <w:vMerge w:val="restart"/>
          </w:tcPr>
          <w:p w14:paraId="544FA428" w14:textId="223BBBE2" w:rsidR="009B5D3E" w:rsidRPr="006B1446" w:rsidRDefault="009B5D3E" w:rsidP="00AC1AD4">
            <w:pPr>
              <w:rPr>
                <w:sz w:val="16"/>
              </w:rPr>
            </w:pPr>
            <w:r w:rsidRPr="006B1446">
              <w:rPr>
                <w:sz w:val="16"/>
              </w:rPr>
              <w:t xml:space="preserve">A tour of the WICED </w:t>
            </w:r>
            <w:r w:rsidR="0065610E">
              <w:rPr>
                <w:sz w:val="16"/>
              </w:rPr>
              <w:t>Wi-Fi</w:t>
            </w:r>
            <w:r w:rsidRPr="006B1446">
              <w:rPr>
                <w:sz w:val="16"/>
              </w:rPr>
              <w:t xml:space="preserve"> SDK, </w:t>
            </w:r>
            <w:r w:rsidR="0065610E">
              <w:rPr>
                <w:sz w:val="16"/>
              </w:rPr>
              <w:t>Wi-Fi</w:t>
            </w:r>
            <w:r w:rsidRPr="006B1446">
              <w:rPr>
                <w:sz w:val="16"/>
              </w:rPr>
              <w:t xml:space="preserve"> Standard, Chips, Modules, and Kits.</w:t>
            </w:r>
          </w:p>
        </w:tc>
      </w:tr>
      <w:tr w:rsidR="009B5D3E" w14:paraId="3B157E28" w14:textId="77777777" w:rsidTr="00AC1AD4">
        <w:tc>
          <w:tcPr>
            <w:tcW w:w="553" w:type="dxa"/>
          </w:tcPr>
          <w:p w14:paraId="4A2262BA" w14:textId="3CC54EA6" w:rsidR="009B5D3E" w:rsidRPr="006B1446" w:rsidRDefault="009B5D3E" w:rsidP="00AC1AD4">
            <w:pPr>
              <w:jc w:val="center"/>
              <w:rPr>
                <w:sz w:val="16"/>
              </w:rPr>
            </w:pPr>
            <w:r w:rsidRPr="006B1446">
              <w:rPr>
                <w:sz w:val="16"/>
              </w:rPr>
              <w:t>1</w:t>
            </w:r>
          </w:p>
        </w:tc>
        <w:tc>
          <w:tcPr>
            <w:tcW w:w="1183" w:type="dxa"/>
          </w:tcPr>
          <w:p w14:paraId="57C5D72C" w14:textId="6E0B8A2C" w:rsidR="009B5D3E" w:rsidRPr="006B1446" w:rsidRDefault="00ED4CEA" w:rsidP="00AC1AD4">
            <w:pPr>
              <w:jc w:val="center"/>
              <w:rPr>
                <w:sz w:val="16"/>
              </w:rPr>
            </w:pPr>
            <w:r>
              <w:rPr>
                <w:sz w:val="16"/>
              </w:rPr>
              <w:t>9:30 – 10:00</w:t>
            </w:r>
          </w:p>
        </w:tc>
        <w:tc>
          <w:tcPr>
            <w:tcW w:w="885" w:type="dxa"/>
          </w:tcPr>
          <w:p w14:paraId="463001A3" w14:textId="4404CA91" w:rsidR="009B5D3E" w:rsidRPr="006B1446" w:rsidRDefault="009B5D3E" w:rsidP="00AC1AD4">
            <w:pPr>
              <w:jc w:val="center"/>
              <w:rPr>
                <w:sz w:val="16"/>
              </w:rPr>
            </w:pPr>
            <w:r w:rsidRPr="006B1446">
              <w:rPr>
                <w:sz w:val="16"/>
              </w:rPr>
              <w:t>0:30</w:t>
            </w:r>
          </w:p>
        </w:tc>
        <w:tc>
          <w:tcPr>
            <w:tcW w:w="1363" w:type="dxa"/>
            <w:vMerge/>
          </w:tcPr>
          <w:p w14:paraId="3E9C1FC8" w14:textId="77777777" w:rsidR="009B5D3E" w:rsidRPr="006B1446" w:rsidRDefault="009B5D3E" w:rsidP="00AC1AD4">
            <w:pPr>
              <w:rPr>
                <w:sz w:val="16"/>
              </w:rPr>
            </w:pPr>
          </w:p>
        </w:tc>
        <w:tc>
          <w:tcPr>
            <w:tcW w:w="1109" w:type="dxa"/>
          </w:tcPr>
          <w:p w14:paraId="067BFE59" w14:textId="52B20884" w:rsidR="009B5D3E" w:rsidRPr="006B1446" w:rsidRDefault="009B5D3E" w:rsidP="00AC1AD4">
            <w:pPr>
              <w:rPr>
                <w:sz w:val="16"/>
              </w:rPr>
            </w:pPr>
            <w:r w:rsidRPr="006B1446">
              <w:rPr>
                <w:sz w:val="16"/>
              </w:rPr>
              <w:t>Lab</w:t>
            </w:r>
          </w:p>
        </w:tc>
        <w:tc>
          <w:tcPr>
            <w:tcW w:w="4349" w:type="dxa"/>
            <w:vMerge/>
          </w:tcPr>
          <w:p w14:paraId="167177C4" w14:textId="5A8BC1F1" w:rsidR="009B5D3E" w:rsidRPr="006B1446" w:rsidRDefault="009B5D3E" w:rsidP="00AC1AD4">
            <w:pPr>
              <w:rPr>
                <w:sz w:val="16"/>
              </w:rPr>
            </w:pPr>
          </w:p>
        </w:tc>
      </w:tr>
      <w:tr w:rsidR="009B5D3E" w14:paraId="7B9EC235" w14:textId="77777777" w:rsidTr="00AC1AD4">
        <w:tc>
          <w:tcPr>
            <w:tcW w:w="553" w:type="dxa"/>
          </w:tcPr>
          <w:p w14:paraId="38C25FCF" w14:textId="78671E14" w:rsidR="009B5D3E" w:rsidRPr="006B1446" w:rsidRDefault="009B5D3E" w:rsidP="00AC1AD4">
            <w:pPr>
              <w:jc w:val="center"/>
              <w:rPr>
                <w:sz w:val="16"/>
              </w:rPr>
            </w:pPr>
            <w:r w:rsidRPr="006B1446">
              <w:rPr>
                <w:sz w:val="16"/>
              </w:rPr>
              <w:t>1</w:t>
            </w:r>
          </w:p>
        </w:tc>
        <w:tc>
          <w:tcPr>
            <w:tcW w:w="1183" w:type="dxa"/>
          </w:tcPr>
          <w:p w14:paraId="677DA8B4" w14:textId="6A228639" w:rsidR="009B5D3E" w:rsidRPr="006B1446" w:rsidRDefault="00ED4CEA" w:rsidP="00AC1AD4">
            <w:pPr>
              <w:jc w:val="center"/>
              <w:rPr>
                <w:sz w:val="16"/>
              </w:rPr>
            </w:pPr>
            <w:r>
              <w:rPr>
                <w:sz w:val="16"/>
              </w:rPr>
              <w:t>10:00 – 10:30</w:t>
            </w:r>
          </w:p>
        </w:tc>
        <w:tc>
          <w:tcPr>
            <w:tcW w:w="885" w:type="dxa"/>
          </w:tcPr>
          <w:p w14:paraId="4DBF25AB" w14:textId="06DBFFF6" w:rsidR="009B5D3E" w:rsidRPr="006B1446" w:rsidRDefault="009B5D3E" w:rsidP="00AC1AD4">
            <w:pPr>
              <w:jc w:val="center"/>
              <w:rPr>
                <w:sz w:val="16"/>
              </w:rPr>
            </w:pPr>
            <w:r w:rsidRPr="006B1446">
              <w:rPr>
                <w:sz w:val="16"/>
              </w:rPr>
              <w:t>0:30</w:t>
            </w:r>
          </w:p>
        </w:tc>
        <w:tc>
          <w:tcPr>
            <w:tcW w:w="1363" w:type="dxa"/>
            <w:vMerge w:val="restart"/>
          </w:tcPr>
          <w:p w14:paraId="72E3605F" w14:textId="12FD8706" w:rsidR="009B5D3E" w:rsidRPr="006B1446" w:rsidRDefault="009B5D3E" w:rsidP="00AC1AD4">
            <w:pPr>
              <w:rPr>
                <w:sz w:val="16"/>
              </w:rPr>
            </w:pPr>
            <w:r w:rsidRPr="006B1446">
              <w:rPr>
                <w:sz w:val="16"/>
              </w:rPr>
              <w:t>02-Peripherals</w:t>
            </w:r>
          </w:p>
        </w:tc>
        <w:tc>
          <w:tcPr>
            <w:tcW w:w="1109" w:type="dxa"/>
          </w:tcPr>
          <w:p w14:paraId="17F5106E" w14:textId="2331A734" w:rsidR="009B5D3E" w:rsidRPr="006B1446" w:rsidRDefault="009B5D3E" w:rsidP="00AC1AD4">
            <w:pPr>
              <w:rPr>
                <w:sz w:val="16"/>
              </w:rPr>
            </w:pPr>
            <w:r w:rsidRPr="006B1446">
              <w:rPr>
                <w:sz w:val="16"/>
              </w:rPr>
              <w:t>Lecture</w:t>
            </w:r>
          </w:p>
        </w:tc>
        <w:tc>
          <w:tcPr>
            <w:tcW w:w="4349" w:type="dxa"/>
            <w:vMerge w:val="restart"/>
          </w:tcPr>
          <w:p w14:paraId="6696AC2A" w14:textId="5DD942C5" w:rsidR="009B5D3E" w:rsidRPr="006B1446" w:rsidRDefault="009B5D3E" w:rsidP="00AC1AD4">
            <w:pPr>
              <w:rPr>
                <w:sz w:val="16"/>
              </w:rPr>
            </w:pPr>
            <w:r w:rsidRPr="006B1446">
              <w:rPr>
                <w:sz w:val="16"/>
              </w:rPr>
              <w:t>How creating a new project and how to use chip peripherals such as GPIOs, interrupts, UART, I2C, etc. The basic process of building and programming a project is introduced.</w:t>
            </w:r>
          </w:p>
        </w:tc>
      </w:tr>
      <w:tr w:rsidR="009B5D3E" w14:paraId="3966E962" w14:textId="77777777" w:rsidTr="00AC1AD4">
        <w:tc>
          <w:tcPr>
            <w:tcW w:w="553" w:type="dxa"/>
          </w:tcPr>
          <w:p w14:paraId="6F87436A" w14:textId="26F9D50F" w:rsidR="009B5D3E" w:rsidRPr="006B1446" w:rsidRDefault="009B5D3E" w:rsidP="00AC1AD4">
            <w:pPr>
              <w:jc w:val="center"/>
              <w:rPr>
                <w:sz w:val="16"/>
              </w:rPr>
            </w:pPr>
            <w:r w:rsidRPr="006B1446">
              <w:rPr>
                <w:sz w:val="16"/>
              </w:rPr>
              <w:t>1</w:t>
            </w:r>
          </w:p>
        </w:tc>
        <w:tc>
          <w:tcPr>
            <w:tcW w:w="1183" w:type="dxa"/>
          </w:tcPr>
          <w:p w14:paraId="2C62EADC" w14:textId="20166E9A" w:rsidR="009B5D3E" w:rsidRPr="006B1446" w:rsidRDefault="00ED4CEA" w:rsidP="00AC1AD4">
            <w:pPr>
              <w:jc w:val="center"/>
              <w:rPr>
                <w:sz w:val="16"/>
              </w:rPr>
            </w:pPr>
            <w:r>
              <w:rPr>
                <w:sz w:val="16"/>
              </w:rPr>
              <w:t>10:30 – 12:00</w:t>
            </w:r>
          </w:p>
        </w:tc>
        <w:tc>
          <w:tcPr>
            <w:tcW w:w="885" w:type="dxa"/>
          </w:tcPr>
          <w:p w14:paraId="73612735" w14:textId="40F72755" w:rsidR="009B5D3E" w:rsidRPr="006B1446" w:rsidRDefault="009B5D3E" w:rsidP="00AC1AD4">
            <w:pPr>
              <w:jc w:val="center"/>
              <w:rPr>
                <w:sz w:val="16"/>
              </w:rPr>
            </w:pPr>
            <w:r w:rsidRPr="006B1446">
              <w:rPr>
                <w:sz w:val="16"/>
              </w:rPr>
              <w:t>1:30</w:t>
            </w:r>
          </w:p>
        </w:tc>
        <w:tc>
          <w:tcPr>
            <w:tcW w:w="1363" w:type="dxa"/>
            <w:vMerge/>
          </w:tcPr>
          <w:p w14:paraId="75EB3D5B" w14:textId="77777777" w:rsidR="009B5D3E" w:rsidRPr="006B1446" w:rsidRDefault="009B5D3E" w:rsidP="00AC1AD4">
            <w:pPr>
              <w:rPr>
                <w:sz w:val="16"/>
              </w:rPr>
            </w:pPr>
          </w:p>
        </w:tc>
        <w:tc>
          <w:tcPr>
            <w:tcW w:w="1109" w:type="dxa"/>
          </w:tcPr>
          <w:p w14:paraId="5C9DCBCF" w14:textId="42E84E4E" w:rsidR="009B5D3E" w:rsidRPr="006B1446" w:rsidRDefault="009B5D3E" w:rsidP="00AC1AD4">
            <w:pPr>
              <w:rPr>
                <w:sz w:val="16"/>
              </w:rPr>
            </w:pPr>
            <w:r w:rsidRPr="006B1446">
              <w:rPr>
                <w:sz w:val="16"/>
              </w:rPr>
              <w:t>Lab</w:t>
            </w:r>
          </w:p>
        </w:tc>
        <w:tc>
          <w:tcPr>
            <w:tcW w:w="4349" w:type="dxa"/>
            <w:vMerge/>
          </w:tcPr>
          <w:p w14:paraId="675B9BC7" w14:textId="2F83FF70" w:rsidR="009B5D3E" w:rsidRPr="006B1446" w:rsidRDefault="009B5D3E" w:rsidP="00AC1AD4">
            <w:pPr>
              <w:rPr>
                <w:sz w:val="16"/>
              </w:rPr>
            </w:pPr>
          </w:p>
        </w:tc>
      </w:tr>
      <w:tr w:rsidR="009B5D3E" w14:paraId="3941F0B2" w14:textId="77777777" w:rsidTr="00AC1AD4">
        <w:tc>
          <w:tcPr>
            <w:tcW w:w="553" w:type="dxa"/>
          </w:tcPr>
          <w:p w14:paraId="259E1251" w14:textId="596F7A96" w:rsidR="009B5D3E" w:rsidRPr="006B1446" w:rsidRDefault="009B5D3E" w:rsidP="00AC1AD4">
            <w:pPr>
              <w:jc w:val="center"/>
              <w:rPr>
                <w:sz w:val="16"/>
              </w:rPr>
            </w:pPr>
            <w:r w:rsidRPr="006B1446">
              <w:rPr>
                <w:sz w:val="16"/>
              </w:rPr>
              <w:t>1</w:t>
            </w:r>
          </w:p>
        </w:tc>
        <w:tc>
          <w:tcPr>
            <w:tcW w:w="1183" w:type="dxa"/>
          </w:tcPr>
          <w:p w14:paraId="43397975" w14:textId="339EA4B2" w:rsidR="009B5D3E" w:rsidRPr="006B1446" w:rsidRDefault="00ED4CEA" w:rsidP="009468F7">
            <w:pPr>
              <w:jc w:val="center"/>
              <w:rPr>
                <w:sz w:val="16"/>
              </w:rPr>
            </w:pPr>
            <w:del w:id="6" w:author="Greg Landry" w:date="2017-02-27T11:10:00Z">
              <w:r w:rsidDel="009468F7">
                <w:rPr>
                  <w:sz w:val="16"/>
                </w:rPr>
                <w:delText>10</w:delText>
              </w:r>
            </w:del>
            <w:ins w:id="7" w:author="Greg Landry" w:date="2017-02-27T11:10:00Z">
              <w:r w:rsidR="009468F7">
                <w:rPr>
                  <w:sz w:val="16"/>
                </w:rPr>
                <w:t>12</w:t>
              </w:r>
            </w:ins>
            <w:r>
              <w:rPr>
                <w:sz w:val="16"/>
              </w:rPr>
              <w:t>:00 – 12:30</w:t>
            </w:r>
          </w:p>
        </w:tc>
        <w:tc>
          <w:tcPr>
            <w:tcW w:w="885" w:type="dxa"/>
          </w:tcPr>
          <w:p w14:paraId="768FD1E3" w14:textId="64ACACBC" w:rsidR="009B5D3E" w:rsidRPr="006B1446" w:rsidRDefault="009B5D3E" w:rsidP="00AC1AD4">
            <w:pPr>
              <w:jc w:val="center"/>
              <w:rPr>
                <w:sz w:val="16"/>
              </w:rPr>
            </w:pPr>
            <w:r w:rsidRPr="006B1446">
              <w:rPr>
                <w:sz w:val="16"/>
              </w:rPr>
              <w:t>0:30</w:t>
            </w:r>
          </w:p>
        </w:tc>
        <w:tc>
          <w:tcPr>
            <w:tcW w:w="1363" w:type="dxa"/>
            <w:vMerge w:val="restart"/>
          </w:tcPr>
          <w:p w14:paraId="2CE0C902" w14:textId="6510ED10" w:rsidR="009B5D3E" w:rsidRPr="006B1446" w:rsidRDefault="009B5D3E" w:rsidP="00AC1AD4">
            <w:pPr>
              <w:rPr>
                <w:sz w:val="16"/>
              </w:rPr>
            </w:pPr>
            <w:r w:rsidRPr="006B1446">
              <w:rPr>
                <w:sz w:val="16"/>
              </w:rPr>
              <w:t>03-RTOS</w:t>
            </w:r>
          </w:p>
        </w:tc>
        <w:tc>
          <w:tcPr>
            <w:tcW w:w="1109" w:type="dxa"/>
          </w:tcPr>
          <w:p w14:paraId="468C1995" w14:textId="556359C6" w:rsidR="009B5D3E" w:rsidRPr="006B1446" w:rsidRDefault="009B5D3E" w:rsidP="00AC1AD4">
            <w:pPr>
              <w:rPr>
                <w:sz w:val="16"/>
              </w:rPr>
            </w:pPr>
            <w:r w:rsidRPr="006B1446">
              <w:rPr>
                <w:sz w:val="16"/>
              </w:rPr>
              <w:t>Lecture</w:t>
            </w:r>
          </w:p>
        </w:tc>
        <w:tc>
          <w:tcPr>
            <w:tcW w:w="4349" w:type="dxa"/>
            <w:vMerge w:val="restart"/>
          </w:tcPr>
          <w:p w14:paraId="3CC97546" w14:textId="2CA0B8DD" w:rsidR="009B5D3E" w:rsidRPr="006B1446" w:rsidRDefault="009B5D3E" w:rsidP="00AC1AD4">
            <w:pPr>
              <w:rPr>
                <w:sz w:val="16"/>
              </w:rPr>
            </w:pPr>
            <w:r w:rsidRPr="006B1446">
              <w:rPr>
                <w:sz w:val="16"/>
              </w:rPr>
              <w:t>How to use the Thread-X RTOS in a WICED chip. The debugger is also introduced.</w:t>
            </w:r>
          </w:p>
        </w:tc>
      </w:tr>
      <w:tr w:rsidR="009B5D3E" w14:paraId="11B60C2B" w14:textId="77777777" w:rsidTr="00AC1AD4">
        <w:tc>
          <w:tcPr>
            <w:tcW w:w="553" w:type="dxa"/>
          </w:tcPr>
          <w:p w14:paraId="4FA6D556" w14:textId="24BEBA0A" w:rsidR="009B5D3E" w:rsidRPr="006B1446" w:rsidRDefault="009B5D3E" w:rsidP="00AC1AD4">
            <w:pPr>
              <w:jc w:val="center"/>
              <w:rPr>
                <w:sz w:val="16"/>
              </w:rPr>
            </w:pPr>
            <w:r w:rsidRPr="006B1446">
              <w:rPr>
                <w:sz w:val="16"/>
              </w:rPr>
              <w:t>1</w:t>
            </w:r>
          </w:p>
        </w:tc>
        <w:tc>
          <w:tcPr>
            <w:tcW w:w="1183" w:type="dxa"/>
          </w:tcPr>
          <w:p w14:paraId="111BB167" w14:textId="06329F0C" w:rsidR="009B5D3E" w:rsidRPr="006B1446" w:rsidRDefault="00ED4CEA" w:rsidP="00AC1AD4">
            <w:pPr>
              <w:jc w:val="center"/>
              <w:rPr>
                <w:sz w:val="16"/>
              </w:rPr>
            </w:pPr>
            <w:r>
              <w:rPr>
                <w:sz w:val="16"/>
              </w:rPr>
              <w:t>12:30 – 2:00</w:t>
            </w:r>
          </w:p>
        </w:tc>
        <w:tc>
          <w:tcPr>
            <w:tcW w:w="885" w:type="dxa"/>
          </w:tcPr>
          <w:p w14:paraId="281F4979" w14:textId="58F71F29" w:rsidR="009B5D3E" w:rsidRPr="006B1446" w:rsidRDefault="00D9460A" w:rsidP="00AC1AD4">
            <w:pPr>
              <w:jc w:val="center"/>
              <w:rPr>
                <w:sz w:val="16"/>
              </w:rPr>
            </w:pPr>
            <w:r>
              <w:rPr>
                <w:sz w:val="16"/>
              </w:rPr>
              <w:t>1:30</w:t>
            </w:r>
          </w:p>
        </w:tc>
        <w:tc>
          <w:tcPr>
            <w:tcW w:w="1363" w:type="dxa"/>
            <w:vMerge/>
          </w:tcPr>
          <w:p w14:paraId="2A3888F7" w14:textId="77777777" w:rsidR="009B5D3E" w:rsidRPr="006B1446" w:rsidRDefault="009B5D3E" w:rsidP="00AC1AD4">
            <w:pPr>
              <w:rPr>
                <w:sz w:val="16"/>
              </w:rPr>
            </w:pPr>
          </w:p>
        </w:tc>
        <w:tc>
          <w:tcPr>
            <w:tcW w:w="1109" w:type="dxa"/>
          </w:tcPr>
          <w:p w14:paraId="55EB2CC4" w14:textId="5F77EE66" w:rsidR="009B5D3E" w:rsidRPr="006B1446" w:rsidRDefault="009B5D3E" w:rsidP="00AC1AD4">
            <w:pPr>
              <w:rPr>
                <w:sz w:val="16"/>
              </w:rPr>
            </w:pPr>
            <w:r w:rsidRPr="006B1446">
              <w:rPr>
                <w:sz w:val="16"/>
              </w:rPr>
              <w:t>Lab</w:t>
            </w:r>
          </w:p>
        </w:tc>
        <w:tc>
          <w:tcPr>
            <w:tcW w:w="4349" w:type="dxa"/>
            <w:vMerge/>
          </w:tcPr>
          <w:p w14:paraId="294EC925" w14:textId="07BE4A64" w:rsidR="009B5D3E" w:rsidRPr="006B1446" w:rsidRDefault="009B5D3E" w:rsidP="00AC1AD4">
            <w:pPr>
              <w:rPr>
                <w:sz w:val="16"/>
              </w:rPr>
            </w:pPr>
          </w:p>
        </w:tc>
      </w:tr>
      <w:tr w:rsidR="009B5D3E" w14:paraId="09B2CF59" w14:textId="77777777" w:rsidTr="00AC1AD4">
        <w:tc>
          <w:tcPr>
            <w:tcW w:w="553" w:type="dxa"/>
          </w:tcPr>
          <w:p w14:paraId="66C13145" w14:textId="43F3DA8A" w:rsidR="009B5D3E" w:rsidRPr="006B1446" w:rsidRDefault="009B5D3E" w:rsidP="00AC1AD4">
            <w:pPr>
              <w:jc w:val="center"/>
              <w:rPr>
                <w:sz w:val="16"/>
              </w:rPr>
            </w:pPr>
            <w:r w:rsidRPr="006B1446">
              <w:rPr>
                <w:sz w:val="16"/>
              </w:rPr>
              <w:t>1</w:t>
            </w:r>
          </w:p>
        </w:tc>
        <w:tc>
          <w:tcPr>
            <w:tcW w:w="1183" w:type="dxa"/>
          </w:tcPr>
          <w:p w14:paraId="726FDBCE" w14:textId="5CCBC142" w:rsidR="009B5D3E" w:rsidRPr="006B1446" w:rsidRDefault="00ED4CEA" w:rsidP="009468F7">
            <w:pPr>
              <w:jc w:val="center"/>
              <w:rPr>
                <w:sz w:val="16"/>
              </w:rPr>
            </w:pPr>
            <w:r>
              <w:rPr>
                <w:sz w:val="16"/>
              </w:rPr>
              <w:t>2:00 – 2:</w:t>
            </w:r>
            <w:del w:id="8" w:author="Greg Landry" w:date="2017-02-27T11:10:00Z">
              <w:r w:rsidDel="009468F7">
                <w:rPr>
                  <w:sz w:val="16"/>
                </w:rPr>
                <w:delText>00</w:delText>
              </w:r>
            </w:del>
            <w:ins w:id="9" w:author="Greg Landry" w:date="2017-02-27T11:10:00Z">
              <w:r w:rsidR="009468F7">
                <w:rPr>
                  <w:sz w:val="16"/>
                </w:rPr>
                <w:t>30</w:t>
              </w:r>
            </w:ins>
          </w:p>
        </w:tc>
        <w:tc>
          <w:tcPr>
            <w:tcW w:w="885" w:type="dxa"/>
          </w:tcPr>
          <w:p w14:paraId="1F044535" w14:textId="32A936C5" w:rsidR="009B5D3E" w:rsidRPr="006B1446" w:rsidRDefault="009B5D3E" w:rsidP="009468F7">
            <w:pPr>
              <w:jc w:val="center"/>
              <w:rPr>
                <w:sz w:val="16"/>
              </w:rPr>
            </w:pPr>
            <w:r w:rsidRPr="006B1446">
              <w:rPr>
                <w:sz w:val="16"/>
              </w:rPr>
              <w:t>0:</w:t>
            </w:r>
            <w:del w:id="10" w:author="Greg Landry" w:date="2017-02-27T11:10:00Z">
              <w:r w:rsidRPr="006B1446" w:rsidDel="009468F7">
                <w:rPr>
                  <w:sz w:val="16"/>
                </w:rPr>
                <w:delText>00</w:delText>
              </w:r>
            </w:del>
            <w:ins w:id="11" w:author="Greg Landry" w:date="2017-02-27T11:10:00Z">
              <w:r w:rsidR="009468F7">
                <w:rPr>
                  <w:sz w:val="16"/>
                </w:rPr>
                <w:t>3</w:t>
              </w:r>
              <w:r w:rsidR="009468F7" w:rsidRPr="006B1446">
                <w:rPr>
                  <w:sz w:val="16"/>
                </w:rPr>
                <w:t>0</w:t>
              </w:r>
            </w:ins>
          </w:p>
        </w:tc>
        <w:tc>
          <w:tcPr>
            <w:tcW w:w="1363" w:type="dxa"/>
            <w:vMerge w:val="restart"/>
          </w:tcPr>
          <w:p w14:paraId="2ACE0CB3" w14:textId="1701A75C" w:rsidR="009B5D3E" w:rsidRPr="006B1446" w:rsidRDefault="009B5D3E" w:rsidP="00AC1AD4">
            <w:pPr>
              <w:rPr>
                <w:sz w:val="16"/>
              </w:rPr>
            </w:pPr>
            <w:r w:rsidRPr="006B1446">
              <w:rPr>
                <w:sz w:val="16"/>
              </w:rPr>
              <w:t>04-Library</w:t>
            </w:r>
          </w:p>
        </w:tc>
        <w:tc>
          <w:tcPr>
            <w:tcW w:w="1109" w:type="dxa"/>
          </w:tcPr>
          <w:p w14:paraId="3DC9F456" w14:textId="357E21E8" w:rsidR="009B5D3E" w:rsidRPr="006B1446" w:rsidRDefault="009B5D3E" w:rsidP="00AC1AD4">
            <w:pPr>
              <w:rPr>
                <w:sz w:val="16"/>
              </w:rPr>
            </w:pPr>
            <w:r w:rsidRPr="006B1446">
              <w:rPr>
                <w:sz w:val="16"/>
              </w:rPr>
              <w:t>Lecture</w:t>
            </w:r>
          </w:p>
        </w:tc>
        <w:tc>
          <w:tcPr>
            <w:tcW w:w="4349" w:type="dxa"/>
            <w:vMerge w:val="restart"/>
          </w:tcPr>
          <w:p w14:paraId="3BD9FFC5" w14:textId="3A214E85" w:rsidR="009B5D3E" w:rsidRPr="006B1446" w:rsidRDefault="009B5D3E" w:rsidP="00AC1AD4">
            <w:pPr>
              <w:rPr>
                <w:sz w:val="16"/>
              </w:rPr>
            </w:pPr>
            <w:r w:rsidRPr="006B1446">
              <w:rPr>
                <w:sz w:val="16"/>
              </w:rPr>
              <w:t>How to use WICED libraries for file systems and graphics LCDs</w:t>
            </w:r>
            <w:del w:id="12" w:author="Greg Landry" w:date="2017-03-01T09:50:00Z">
              <w:r w:rsidRPr="006B1446" w:rsidDel="000452B5">
                <w:rPr>
                  <w:sz w:val="16"/>
                </w:rPr>
                <w:delText>.</w:delText>
              </w:r>
            </w:del>
          </w:p>
        </w:tc>
      </w:tr>
      <w:tr w:rsidR="009B5D3E" w14:paraId="75673B12" w14:textId="77777777" w:rsidTr="00AC1AD4">
        <w:tc>
          <w:tcPr>
            <w:tcW w:w="553" w:type="dxa"/>
          </w:tcPr>
          <w:p w14:paraId="47555CDE" w14:textId="7D13AFDA" w:rsidR="009B5D3E" w:rsidRPr="006B1446" w:rsidRDefault="009B5D3E" w:rsidP="00AC1AD4">
            <w:pPr>
              <w:jc w:val="center"/>
              <w:rPr>
                <w:sz w:val="16"/>
              </w:rPr>
            </w:pPr>
            <w:r w:rsidRPr="006B1446">
              <w:rPr>
                <w:sz w:val="16"/>
              </w:rPr>
              <w:t>1</w:t>
            </w:r>
          </w:p>
        </w:tc>
        <w:tc>
          <w:tcPr>
            <w:tcW w:w="1183" w:type="dxa"/>
          </w:tcPr>
          <w:p w14:paraId="640AA23C" w14:textId="0B5CEB94" w:rsidR="009B5D3E" w:rsidRPr="006B1446" w:rsidRDefault="00ED4CEA" w:rsidP="009468F7">
            <w:pPr>
              <w:jc w:val="center"/>
              <w:rPr>
                <w:sz w:val="16"/>
              </w:rPr>
            </w:pPr>
            <w:r>
              <w:rPr>
                <w:sz w:val="16"/>
              </w:rPr>
              <w:t>2:</w:t>
            </w:r>
            <w:del w:id="13" w:author="Greg Landry" w:date="2017-02-27T11:10:00Z">
              <w:r w:rsidDel="009468F7">
                <w:rPr>
                  <w:sz w:val="16"/>
                </w:rPr>
                <w:delText xml:space="preserve">00 </w:delText>
              </w:r>
            </w:del>
            <w:ins w:id="14" w:author="Greg Landry" w:date="2017-02-27T11:10:00Z">
              <w:r w:rsidR="009468F7">
                <w:rPr>
                  <w:sz w:val="16"/>
                </w:rPr>
                <w:t xml:space="preserve">30 </w:t>
              </w:r>
            </w:ins>
            <w:r>
              <w:rPr>
                <w:sz w:val="16"/>
              </w:rPr>
              <w:t xml:space="preserve">– </w:t>
            </w:r>
            <w:del w:id="15" w:author="Greg Landry" w:date="2017-02-27T11:10:00Z">
              <w:r w:rsidDel="009468F7">
                <w:rPr>
                  <w:sz w:val="16"/>
                </w:rPr>
                <w:delText>2</w:delText>
              </w:r>
            </w:del>
            <w:ins w:id="16" w:author="Greg Landry" w:date="2017-02-27T11:10:00Z">
              <w:r w:rsidR="009468F7">
                <w:rPr>
                  <w:sz w:val="16"/>
                </w:rPr>
                <w:t>3</w:t>
              </w:r>
            </w:ins>
            <w:r>
              <w:rPr>
                <w:sz w:val="16"/>
              </w:rPr>
              <w:t>:00</w:t>
            </w:r>
          </w:p>
        </w:tc>
        <w:tc>
          <w:tcPr>
            <w:tcW w:w="885" w:type="dxa"/>
          </w:tcPr>
          <w:p w14:paraId="7F45AD5A" w14:textId="5C924633" w:rsidR="009B5D3E" w:rsidRPr="006B1446" w:rsidRDefault="009B5D3E" w:rsidP="009468F7">
            <w:pPr>
              <w:jc w:val="center"/>
              <w:rPr>
                <w:sz w:val="16"/>
              </w:rPr>
            </w:pPr>
            <w:r w:rsidRPr="006B1446">
              <w:rPr>
                <w:sz w:val="16"/>
              </w:rPr>
              <w:t>0:</w:t>
            </w:r>
            <w:del w:id="17" w:author="Greg Landry" w:date="2017-02-27T11:10:00Z">
              <w:r w:rsidRPr="006B1446" w:rsidDel="009468F7">
                <w:rPr>
                  <w:sz w:val="16"/>
                </w:rPr>
                <w:delText>00</w:delText>
              </w:r>
            </w:del>
            <w:ins w:id="18" w:author="Greg Landry" w:date="2017-02-27T11:10:00Z">
              <w:r w:rsidR="009468F7">
                <w:rPr>
                  <w:sz w:val="16"/>
                </w:rPr>
                <w:t>3</w:t>
              </w:r>
              <w:r w:rsidR="009468F7" w:rsidRPr="006B1446">
                <w:rPr>
                  <w:sz w:val="16"/>
                </w:rPr>
                <w:t>0</w:t>
              </w:r>
            </w:ins>
          </w:p>
        </w:tc>
        <w:tc>
          <w:tcPr>
            <w:tcW w:w="1363" w:type="dxa"/>
            <w:vMerge/>
          </w:tcPr>
          <w:p w14:paraId="6E461322" w14:textId="77777777" w:rsidR="009B5D3E" w:rsidRPr="006B1446" w:rsidRDefault="009B5D3E" w:rsidP="00AC1AD4">
            <w:pPr>
              <w:rPr>
                <w:sz w:val="16"/>
              </w:rPr>
            </w:pPr>
          </w:p>
        </w:tc>
        <w:tc>
          <w:tcPr>
            <w:tcW w:w="1109" w:type="dxa"/>
          </w:tcPr>
          <w:p w14:paraId="11590062" w14:textId="42E77E93" w:rsidR="009B5D3E" w:rsidRPr="006B1446" w:rsidRDefault="009B5D3E" w:rsidP="00AC1AD4">
            <w:pPr>
              <w:rPr>
                <w:sz w:val="16"/>
              </w:rPr>
            </w:pPr>
            <w:r w:rsidRPr="006B1446">
              <w:rPr>
                <w:sz w:val="16"/>
              </w:rPr>
              <w:t>Lab</w:t>
            </w:r>
          </w:p>
        </w:tc>
        <w:tc>
          <w:tcPr>
            <w:tcW w:w="4349" w:type="dxa"/>
            <w:vMerge/>
          </w:tcPr>
          <w:p w14:paraId="71B9DBF6" w14:textId="07AF61C2" w:rsidR="009B5D3E" w:rsidRPr="006B1446" w:rsidRDefault="009B5D3E" w:rsidP="00AC1AD4">
            <w:pPr>
              <w:rPr>
                <w:sz w:val="16"/>
              </w:rPr>
            </w:pPr>
          </w:p>
        </w:tc>
      </w:tr>
      <w:tr w:rsidR="002179A0" w14:paraId="66DB6C4D" w14:textId="77777777" w:rsidTr="00AC1AD4">
        <w:tc>
          <w:tcPr>
            <w:tcW w:w="553" w:type="dxa"/>
          </w:tcPr>
          <w:p w14:paraId="7ED288BE" w14:textId="774E4896" w:rsidR="002179A0" w:rsidRPr="006B1446" w:rsidRDefault="002179A0" w:rsidP="00AC1AD4">
            <w:pPr>
              <w:jc w:val="center"/>
              <w:rPr>
                <w:sz w:val="16"/>
              </w:rPr>
            </w:pPr>
            <w:r w:rsidRPr="006B1446">
              <w:rPr>
                <w:sz w:val="16"/>
              </w:rPr>
              <w:t>1</w:t>
            </w:r>
          </w:p>
        </w:tc>
        <w:tc>
          <w:tcPr>
            <w:tcW w:w="1183" w:type="dxa"/>
          </w:tcPr>
          <w:p w14:paraId="4FE52F74" w14:textId="594CE59D" w:rsidR="002179A0" w:rsidRPr="006B1446" w:rsidRDefault="002179A0" w:rsidP="009468F7">
            <w:pPr>
              <w:jc w:val="center"/>
              <w:rPr>
                <w:sz w:val="16"/>
              </w:rPr>
            </w:pPr>
            <w:del w:id="19" w:author="Greg Landry" w:date="2017-02-27T11:10:00Z">
              <w:r w:rsidDel="009468F7">
                <w:rPr>
                  <w:sz w:val="16"/>
                </w:rPr>
                <w:delText>2</w:delText>
              </w:r>
            </w:del>
            <w:ins w:id="20" w:author="Greg Landry" w:date="2017-02-27T11:10:00Z">
              <w:r>
                <w:rPr>
                  <w:sz w:val="16"/>
                </w:rPr>
                <w:t>3</w:t>
              </w:r>
            </w:ins>
            <w:r>
              <w:rPr>
                <w:sz w:val="16"/>
              </w:rPr>
              <w:t xml:space="preserve">:00 – </w:t>
            </w:r>
            <w:del w:id="21" w:author="Greg Landry" w:date="2017-02-27T11:10:00Z">
              <w:r w:rsidDel="009468F7">
                <w:rPr>
                  <w:sz w:val="16"/>
                </w:rPr>
                <w:delText>2</w:delText>
              </w:r>
            </w:del>
            <w:ins w:id="22" w:author="Greg Landry" w:date="2017-02-27T11:10:00Z">
              <w:r>
                <w:rPr>
                  <w:sz w:val="16"/>
                </w:rPr>
                <w:t>3</w:t>
              </w:r>
            </w:ins>
            <w:r>
              <w:rPr>
                <w:sz w:val="16"/>
              </w:rPr>
              <w:t>:30</w:t>
            </w:r>
          </w:p>
        </w:tc>
        <w:tc>
          <w:tcPr>
            <w:tcW w:w="885" w:type="dxa"/>
          </w:tcPr>
          <w:p w14:paraId="519638F8" w14:textId="6663EE99" w:rsidR="002179A0" w:rsidRPr="006B1446" w:rsidRDefault="002179A0" w:rsidP="00AC1AD4">
            <w:pPr>
              <w:jc w:val="center"/>
              <w:rPr>
                <w:sz w:val="16"/>
              </w:rPr>
            </w:pPr>
            <w:r w:rsidRPr="006B1446">
              <w:rPr>
                <w:sz w:val="16"/>
              </w:rPr>
              <w:t>0:30</w:t>
            </w:r>
          </w:p>
        </w:tc>
        <w:tc>
          <w:tcPr>
            <w:tcW w:w="1363" w:type="dxa"/>
            <w:vMerge w:val="restart"/>
          </w:tcPr>
          <w:p w14:paraId="575F55E7" w14:textId="6606A2BA" w:rsidR="002179A0" w:rsidRPr="006B1446" w:rsidRDefault="002179A0" w:rsidP="00FF3B0B">
            <w:pPr>
              <w:tabs>
                <w:tab w:val="left" w:pos="945"/>
              </w:tabs>
              <w:rPr>
                <w:sz w:val="16"/>
              </w:rPr>
            </w:pPr>
            <w:r w:rsidRPr="006B1446">
              <w:rPr>
                <w:sz w:val="16"/>
              </w:rPr>
              <w:t>05-</w:t>
            </w:r>
            <w:r>
              <w:rPr>
                <w:sz w:val="16"/>
              </w:rPr>
              <w:t>Wi-Fi</w:t>
            </w:r>
            <w:r>
              <w:rPr>
                <w:sz w:val="16"/>
              </w:rPr>
              <w:tab/>
            </w:r>
          </w:p>
        </w:tc>
        <w:tc>
          <w:tcPr>
            <w:tcW w:w="1109" w:type="dxa"/>
          </w:tcPr>
          <w:p w14:paraId="7F6F6F62" w14:textId="1388A2E0" w:rsidR="002179A0" w:rsidRPr="006B1446" w:rsidRDefault="002179A0" w:rsidP="00AC1AD4">
            <w:pPr>
              <w:rPr>
                <w:sz w:val="16"/>
              </w:rPr>
            </w:pPr>
            <w:r w:rsidRPr="006B1446">
              <w:rPr>
                <w:sz w:val="16"/>
              </w:rPr>
              <w:t>Lecture</w:t>
            </w:r>
          </w:p>
        </w:tc>
        <w:tc>
          <w:tcPr>
            <w:tcW w:w="4349" w:type="dxa"/>
            <w:vMerge w:val="restart"/>
          </w:tcPr>
          <w:p w14:paraId="49B84E10" w14:textId="63FBEB81" w:rsidR="002179A0" w:rsidRPr="006B1446" w:rsidRDefault="002179A0" w:rsidP="00AC1AD4">
            <w:pPr>
              <w:rPr>
                <w:sz w:val="16"/>
              </w:rPr>
            </w:pPr>
            <w:r w:rsidRPr="006B1446">
              <w:rPr>
                <w:sz w:val="16"/>
              </w:rPr>
              <w:t xml:space="preserve">How to connect to and interact with </w:t>
            </w:r>
            <w:r>
              <w:rPr>
                <w:sz w:val="16"/>
              </w:rPr>
              <w:t>Wi-Fi</w:t>
            </w:r>
            <w:r w:rsidRPr="006B1446">
              <w:rPr>
                <w:sz w:val="16"/>
              </w:rPr>
              <w:t xml:space="preserve"> access points</w:t>
            </w:r>
            <w:del w:id="23" w:author="Greg Landry" w:date="2017-03-01T09:50:00Z">
              <w:r w:rsidRPr="006B1446" w:rsidDel="000452B5">
                <w:rPr>
                  <w:sz w:val="16"/>
                </w:rPr>
                <w:delText>.</w:delText>
              </w:r>
            </w:del>
          </w:p>
        </w:tc>
      </w:tr>
      <w:tr w:rsidR="002179A0" w14:paraId="3B8615B8" w14:textId="77777777" w:rsidTr="00AC1AD4">
        <w:trPr>
          <w:ins w:id="24" w:author="Greg Landry" w:date="2017-02-27T11:17:00Z"/>
        </w:trPr>
        <w:tc>
          <w:tcPr>
            <w:tcW w:w="553" w:type="dxa"/>
          </w:tcPr>
          <w:p w14:paraId="7FE48E0F" w14:textId="57CB074C" w:rsidR="002179A0" w:rsidRPr="006B1446" w:rsidRDefault="002179A0" w:rsidP="002179A0">
            <w:pPr>
              <w:jc w:val="center"/>
              <w:rPr>
                <w:ins w:id="25" w:author="Greg Landry" w:date="2017-02-27T11:17:00Z"/>
                <w:sz w:val="16"/>
              </w:rPr>
            </w:pPr>
            <w:ins w:id="26" w:author="Greg Landry" w:date="2017-02-27T11:17:00Z">
              <w:r w:rsidRPr="006B1446">
                <w:rPr>
                  <w:sz w:val="16"/>
                </w:rPr>
                <w:t>1</w:t>
              </w:r>
            </w:ins>
          </w:p>
        </w:tc>
        <w:tc>
          <w:tcPr>
            <w:tcW w:w="1183" w:type="dxa"/>
          </w:tcPr>
          <w:p w14:paraId="7E2AC17E" w14:textId="22E3E5F9" w:rsidR="002179A0" w:rsidDel="009468F7" w:rsidRDefault="002179A0" w:rsidP="002179A0">
            <w:pPr>
              <w:jc w:val="center"/>
              <w:rPr>
                <w:ins w:id="27" w:author="Greg Landry" w:date="2017-02-27T11:17:00Z"/>
                <w:sz w:val="16"/>
              </w:rPr>
            </w:pPr>
            <w:ins w:id="28" w:author="Greg Landry" w:date="2017-02-27T11:17:00Z">
              <w:r>
                <w:rPr>
                  <w:sz w:val="16"/>
                </w:rPr>
                <w:t>3:30 – 4:30</w:t>
              </w:r>
            </w:ins>
          </w:p>
        </w:tc>
        <w:tc>
          <w:tcPr>
            <w:tcW w:w="885" w:type="dxa"/>
          </w:tcPr>
          <w:p w14:paraId="494DFC47" w14:textId="1BFA427F" w:rsidR="002179A0" w:rsidRPr="006B1446" w:rsidRDefault="002179A0" w:rsidP="002179A0">
            <w:pPr>
              <w:jc w:val="center"/>
              <w:rPr>
                <w:ins w:id="29" w:author="Greg Landry" w:date="2017-02-27T11:17:00Z"/>
                <w:sz w:val="16"/>
              </w:rPr>
            </w:pPr>
            <w:ins w:id="30" w:author="Greg Landry" w:date="2017-02-27T11:17:00Z">
              <w:r w:rsidRPr="006B1446">
                <w:rPr>
                  <w:sz w:val="16"/>
                </w:rPr>
                <w:t>1:00</w:t>
              </w:r>
            </w:ins>
          </w:p>
        </w:tc>
        <w:tc>
          <w:tcPr>
            <w:tcW w:w="1363" w:type="dxa"/>
            <w:vMerge/>
          </w:tcPr>
          <w:p w14:paraId="4FD41339" w14:textId="77777777" w:rsidR="002179A0" w:rsidRPr="006B1446" w:rsidRDefault="002179A0" w:rsidP="002179A0">
            <w:pPr>
              <w:tabs>
                <w:tab w:val="left" w:pos="945"/>
              </w:tabs>
              <w:rPr>
                <w:ins w:id="31" w:author="Greg Landry" w:date="2017-02-27T11:17:00Z"/>
                <w:sz w:val="16"/>
              </w:rPr>
            </w:pPr>
          </w:p>
        </w:tc>
        <w:tc>
          <w:tcPr>
            <w:tcW w:w="1109" w:type="dxa"/>
          </w:tcPr>
          <w:p w14:paraId="15F24CF9" w14:textId="6AD5CF16" w:rsidR="002179A0" w:rsidRPr="006B1446" w:rsidRDefault="002179A0" w:rsidP="002179A0">
            <w:pPr>
              <w:rPr>
                <w:ins w:id="32" w:author="Greg Landry" w:date="2017-02-27T11:17:00Z"/>
                <w:sz w:val="16"/>
              </w:rPr>
            </w:pPr>
            <w:ins w:id="33" w:author="Greg Landry" w:date="2017-02-27T11:17:00Z">
              <w:r w:rsidRPr="006B1446">
                <w:rPr>
                  <w:sz w:val="16"/>
                </w:rPr>
                <w:t>Lab</w:t>
              </w:r>
            </w:ins>
          </w:p>
        </w:tc>
        <w:tc>
          <w:tcPr>
            <w:tcW w:w="4349" w:type="dxa"/>
            <w:vMerge/>
          </w:tcPr>
          <w:p w14:paraId="0B7FA914" w14:textId="77777777" w:rsidR="002179A0" w:rsidRPr="006B1446" w:rsidRDefault="002179A0" w:rsidP="002179A0">
            <w:pPr>
              <w:rPr>
                <w:ins w:id="34" w:author="Greg Landry" w:date="2017-02-27T11:17:00Z"/>
                <w:sz w:val="16"/>
              </w:rPr>
            </w:pPr>
          </w:p>
        </w:tc>
      </w:tr>
      <w:tr w:rsidR="002179A0" w14:paraId="354396C9" w14:textId="77777777" w:rsidTr="002179A0">
        <w:tc>
          <w:tcPr>
            <w:tcW w:w="553" w:type="dxa"/>
            <w:tcBorders>
              <w:bottom w:val="single" w:sz="18" w:space="0" w:color="auto"/>
            </w:tcBorders>
          </w:tcPr>
          <w:p w14:paraId="193BF221" w14:textId="11438F37" w:rsidR="002179A0" w:rsidRPr="006B1446" w:rsidRDefault="002179A0" w:rsidP="002179A0">
            <w:pPr>
              <w:jc w:val="center"/>
              <w:rPr>
                <w:sz w:val="16"/>
              </w:rPr>
            </w:pPr>
            <w:r w:rsidRPr="006B1446">
              <w:rPr>
                <w:sz w:val="16"/>
              </w:rPr>
              <w:t>1</w:t>
            </w:r>
          </w:p>
        </w:tc>
        <w:tc>
          <w:tcPr>
            <w:tcW w:w="1183" w:type="dxa"/>
            <w:tcBorders>
              <w:bottom w:val="single" w:sz="18" w:space="0" w:color="auto"/>
            </w:tcBorders>
          </w:tcPr>
          <w:p w14:paraId="4E9E6273" w14:textId="32B3DFF3" w:rsidR="002179A0" w:rsidRPr="006B1446" w:rsidRDefault="002179A0" w:rsidP="002179A0">
            <w:pPr>
              <w:jc w:val="center"/>
              <w:rPr>
                <w:sz w:val="16"/>
              </w:rPr>
            </w:pPr>
            <w:del w:id="35" w:author="Greg Landry" w:date="2017-02-27T11:10:00Z">
              <w:r w:rsidDel="009468F7">
                <w:rPr>
                  <w:sz w:val="16"/>
                </w:rPr>
                <w:delText>2</w:delText>
              </w:r>
            </w:del>
            <w:ins w:id="36" w:author="Greg Landry" w:date="2017-02-27T11:17:00Z">
              <w:r>
                <w:rPr>
                  <w:sz w:val="16"/>
                </w:rPr>
                <w:t>4</w:t>
              </w:r>
            </w:ins>
            <w:r>
              <w:rPr>
                <w:sz w:val="16"/>
              </w:rPr>
              <w:t xml:space="preserve">:30 – </w:t>
            </w:r>
            <w:del w:id="37" w:author="Greg Landry" w:date="2017-02-27T11:10:00Z">
              <w:r w:rsidDel="009468F7">
                <w:rPr>
                  <w:sz w:val="16"/>
                </w:rPr>
                <w:delText>3</w:delText>
              </w:r>
            </w:del>
            <w:ins w:id="38" w:author="Greg Landry" w:date="2017-02-27T11:17:00Z">
              <w:r>
                <w:rPr>
                  <w:sz w:val="16"/>
                </w:rPr>
                <w:t>5</w:t>
              </w:r>
            </w:ins>
            <w:r>
              <w:rPr>
                <w:sz w:val="16"/>
              </w:rPr>
              <w:t>:</w:t>
            </w:r>
            <w:ins w:id="39" w:author="Greg Landry" w:date="2017-02-27T11:17:00Z">
              <w:r>
                <w:rPr>
                  <w:sz w:val="16"/>
                </w:rPr>
                <w:t>0</w:t>
              </w:r>
            </w:ins>
            <w:del w:id="40" w:author="Greg Landry" w:date="2017-02-27T11:17:00Z">
              <w:r w:rsidDel="002179A0">
                <w:rPr>
                  <w:sz w:val="16"/>
                </w:rPr>
                <w:delText>3</w:delText>
              </w:r>
            </w:del>
            <w:r>
              <w:rPr>
                <w:sz w:val="16"/>
              </w:rPr>
              <w:t>0</w:t>
            </w:r>
          </w:p>
        </w:tc>
        <w:tc>
          <w:tcPr>
            <w:tcW w:w="885" w:type="dxa"/>
            <w:tcBorders>
              <w:bottom w:val="single" w:sz="18" w:space="0" w:color="auto"/>
            </w:tcBorders>
          </w:tcPr>
          <w:p w14:paraId="2A7EAA50" w14:textId="36B77806" w:rsidR="002179A0" w:rsidRPr="006B1446" w:rsidRDefault="00D21452" w:rsidP="002179A0">
            <w:pPr>
              <w:jc w:val="center"/>
              <w:rPr>
                <w:sz w:val="16"/>
              </w:rPr>
            </w:pPr>
            <w:ins w:id="41" w:author="Greg Landry" w:date="2017-02-27T11:21:00Z">
              <w:r>
                <w:rPr>
                  <w:sz w:val="16"/>
                </w:rPr>
                <w:t>0</w:t>
              </w:r>
            </w:ins>
            <w:del w:id="42" w:author="Greg Landry" w:date="2017-02-27T11:21:00Z">
              <w:r w:rsidR="002179A0" w:rsidRPr="006B1446" w:rsidDel="00D21452">
                <w:rPr>
                  <w:sz w:val="16"/>
                </w:rPr>
                <w:delText>1</w:delText>
              </w:r>
            </w:del>
            <w:r w:rsidR="002179A0" w:rsidRPr="006B1446">
              <w:rPr>
                <w:sz w:val="16"/>
              </w:rPr>
              <w:t>:</w:t>
            </w:r>
            <w:ins w:id="43" w:author="Greg Landry" w:date="2017-02-27T11:21:00Z">
              <w:r>
                <w:rPr>
                  <w:sz w:val="16"/>
                </w:rPr>
                <w:t>3</w:t>
              </w:r>
            </w:ins>
            <w:del w:id="44" w:author="Greg Landry" w:date="2017-02-27T11:21:00Z">
              <w:r w:rsidR="002179A0" w:rsidRPr="006B1446" w:rsidDel="00D21452">
                <w:rPr>
                  <w:sz w:val="16"/>
                </w:rPr>
                <w:delText>0</w:delText>
              </w:r>
            </w:del>
            <w:r w:rsidR="002179A0" w:rsidRPr="006B1446">
              <w:rPr>
                <w:sz w:val="16"/>
              </w:rPr>
              <w:t>0</w:t>
            </w:r>
          </w:p>
        </w:tc>
        <w:tc>
          <w:tcPr>
            <w:tcW w:w="1363" w:type="dxa"/>
            <w:tcBorders>
              <w:bottom w:val="single" w:sz="18" w:space="0" w:color="auto"/>
            </w:tcBorders>
          </w:tcPr>
          <w:p w14:paraId="3297622D" w14:textId="3C9D1A8A" w:rsidR="002179A0" w:rsidRPr="006B1446" w:rsidRDefault="002179A0" w:rsidP="002179A0">
            <w:pPr>
              <w:rPr>
                <w:sz w:val="16"/>
              </w:rPr>
            </w:pPr>
            <w:ins w:id="45" w:author="Greg Landry" w:date="2017-02-27T11:18:00Z">
              <w:r>
                <w:rPr>
                  <w:sz w:val="16"/>
                </w:rPr>
                <w:t>Wrap-Up</w:t>
              </w:r>
            </w:ins>
          </w:p>
        </w:tc>
        <w:tc>
          <w:tcPr>
            <w:tcW w:w="1109" w:type="dxa"/>
            <w:tcBorders>
              <w:bottom w:val="single" w:sz="18" w:space="0" w:color="auto"/>
            </w:tcBorders>
          </w:tcPr>
          <w:p w14:paraId="749E24B2" w14:textId="0A316E0F" w:rsidR="002179A0" w:rsidRPr="006B1446" w:rsidRDefault="002179A0" w:rsidP="002179A0">
            <w:pPr>
              <w:rPr>
                <w:sz w:val="16"/>
              </w:rPr>
            </w:pPr>
            <w:del w:id="46" w:author="Greg Landry" w:date="2017-02-27T11:18:00Z">
              <w:r w:rsidRPr="006B1446" w:rsidDel="002179A0">
                <w:rPr>
                  <w:sz w:val="16"/>
                </w:rPr>
                <w:delText>Lab</w:delText>
              </w:r>
            </w:del>
            <w:ins w:id="47" w:author="Greg Landry" w:date="2017-02-27T11:18:00Z">
              <w:r>
                <w:rPr>
                  <w:sz w:val="16"/>
                </w:rPr>
                <w:t>Lecture</w:t>
              </w:r>
            </w:ins>
          </w:p>
        </w:tc>
        <w:tc>
          <w:tcPr>
            <w:tcW w:w="4349" w:type="dxa"/>
            <w:tcBorders>
              <w:bottom w:val="single" w:sz="18" w:space="0" w:color="auto"/>
            </w:tcBorders>
          </w:tcPr>
          <w:p w14:paraId="5AED1278" w14:textId="59A6FA48" w:rsidR="002179A0" w:rsidRPr="006B1446" w:rsidRDefault="00D21452" w:rsidP="002179A0">
            <w:pPr>
              <w:rPr>
                <w:sz w:val="16"/>
              </w:rPr>
            </w:pPr>
            <w:ins w:id="48" w:author="Greg Landry" w:date="2017-02-27T11:20:00Z">
              <w:r>
                <w:rPr>
                  <w:sz w:val="16"/>
                </w:rPr>
                <w:t>Summary of Day 1</w:t>
              </w:r>
            </w:ins>
          </w:p>
        </w:tc>
      </w:tr>
      <w:tr w:rsidR="002179A0" w14:paraId="3A1B9D3E" w14:textId="77777777" w:rsidTr="00B944F2">
        <w:tblPrEx>
          <w:tblW w:w="5049" w:type="pct"/>
          <w:tblLayout w:type="fixed"/>
          <w:tblPrExChange w:id="49" w:author="Greg Landry" w:date="2017-02-27T11:13:00Z">
            <w:tblPrEx>
              <w:tblW w:w="5049" w:type="pct"/>
              <w:tblLayout w:type="fixed"/>
            </w:tblPrEx>
          </w:tblPrExChange>
        </w:tblPrEx>
        <w:tc>
          <w:tcPr>
            <w:tcW w:w="553" w:type="dxa"/>
            <w:tcBorders>
              <w:top w:val="single" w:sz="18" w:space="0" w:color="auto"/>
              <w:left w:val="single" w:sz="2" w:space="0" w:color="auto"/>
              <w:bottom w:val="single" w:sz="2" w:space="0" w:color="auto"/>
              <w:right w:val="single" w:sz="2" w:space="0" w:color="auto"/>
            </w:tcBorders>
            <w:tcPrChange w:id="50" w:author="Greg Landry" w:date="2017-02-27T11:13:00Z">
              <w:tcPr>
                <w:tcW w:w="553" w:type="dxa"/>
              </w:tcPr>
            </w:tcPrChange>
          </w:tcPr>
          <w:p w14:paraId="31A078CC" w14:textId="1E4DBECB" w:rsidR="002179A0" w:rsidRPr="006B1446" w:rsidRDefault="002179A0" w:rsidP="002179A0">
            <w:pPr>
              <w:jc w:val="center"/>
              <w:rPr>
                <w:sz w:val="16"/>
              </w:rPr>
            </w:pPr>
            <w:del w:id="51" w:author="Greg Landry" w:date="2017-02-27T11:11:00Z">
              <w:r w:rsidRPr="006B1446" w:rsidDel="009468F7">
                <w:rPr>
                  <w:sz w:val="16"/>
                </w:rPr>
                <w:delText>1</w:delText>
              </w:r>
            </w:del>
            <w:ins w:id="52" w:author="Greg Landry" w:date="2017-02-27T11:11:00Z">
              <w:r>
                <w:rPr>
                  <w:sz w:val="16"/>
                </w:rPr>
                <w:t>2</w:t>
              </w:r>
            </w:ins>
          </w:p>
        </w:tc>
        <w:tc>
          <w:tcPr>
            <w:tcW w:w="1183" w:type="dxa"/>
            <w:tcBorders>
              <w:top w:val="single" w:sz="18" w:space="0" w:color="auto"/>
              <w:left w:val="single" w:sz="2" w:space="0" w:color="auto"/>
              <w:bottom w:val="single" w:sz="2" w:space="0" w:color="auto"/>
              <w:right w:val="single" w:sz="2" w:space="0" w:color="auto"/>
            </w:tcBorders>
            <w:tcPrChange w:id="53" w:author="Greg Landry" w:date="2017-02-27T11:13:00Z">
              <w:tcPr>
                <w:tcW w:w="1183" w:type="dxa"/>
              </w:tcPr>
            </w:tcPrChange>
          </w:tcPr>
          <w:p w14:paraId="702D7505" w14:textId="62E2A434" w:rsidR="002179A0" w:rsidRPr="006B1446" w:rsidRDefault="002179A0" w:rsidP="002179A0">
            <w:pPr>
              <w:jc w:val="center"/>
              <w:rPr>
                <w:sz w:val="16"/>
              </w:rPr>
            </w:pPr>
            <w:del w:id="54" w:author="Greg Landry" w:date="2017-02-27T11:13:00Z">
              <w:r w:rsidDel="00B944F2">
                <w:rPr>
                  <w:sz w:val="16"/>
                </w:rPr>
                <w:delText>3:30</w:delText>
              </w:r>
            </w:del>
            <w:ins w:id="55" w:author="Greg Landry" w:date="2017-02-27T11:13:00Z">
              <w:r>
                <w:rPr>
                  <w:sz w:val="16"/>
                </w:rPr>
                <w:t>8:00</w:t>
              </w:r>
            </w:ins>
            <w:r>
              <w:rPr>
                <w:sz w:val="16"/>
              </w:rPr>
              <w:t xml:space="preserve"> – </w:t>
            </w:r>
            <w:ins w:id="56" w:author="Greg Landry" w:date="2017-02-27T11:13:00Z">
              <w:r>
                <w:rPr>
                  <w:sz w:val="16"/>
                </w:rPr>
                <w:t>8</w:t>
              </w:r>
            </w:ins>
            <w:del w:id="57" w:author="Greg Landry" w:date="2017-02-27T11:13:00Z">
              <w:r w:rsidDel="00B944F2">
                <w:rPr>
                  <w:sz w:val="16"/>
                </w:rPr>
                <w:delText>4</w:delText>
              </w:r>
            </w:del>
            <w:r>
              <w:rPr>
                <w:sz w:val="16"/>
              </w:rPr>
              <w:t>:</w:t>
            </w:r>
            <w:ins w:id="58" w:author="Greg Landry" w:date="2017-02-27T11:13:00Z">
              <w:r>
                <w:rPr>
                  <w:sz w:val="16"/>
                </w:rPr>
                <w:t>3</w:t>
              </w:r>
            </w:ins>
            <w:del w:id="59" w:author="Greg Landry" w:date="2017-02-27T11:13:00Z">
              <w:r w:rsidDel="00B944F2">
                <w:rPr>
                  <w:sz w:val="16"/>
                </w:rPr>
                <w:delText>0</w:delText>
              </w:r>
            </w:del>
            <w:r>
              <w:rPr>
                <w:sz w:val="16"/>
              </w:rPr>
              <w:t>0</w:t>
            </w:r>
          </w:p>
        </w:tc>
        <w:tc>
          <w:tcPr>
            <w:tcW w:w="885" w:type="dxa"/>
            <w:tcBorders>
              <w:top w:val="single" w:sz="18" w:space="0" w:color="auto"/>
              <w:left w:val="single" w:sz="2" w:space="0" w:color="auto"/>
              <w:bottom w:val="single" w:sz="2" w:space="0" w:color="auto"/>
              <w:right w:val="single" w:sz="2" w:space="0" w:color="auto"/>
            </w:tcBorders>
            <w:tcPrChange w:id="60" w:author="Greg Landry" w:date="2017-02-27T11:13:00Z">
              <w:tcPr>
                <w:tcW w:w="885" w:type="dxa"/>
              </w:tcPr>
            </w:tcPrChange>
          </w:tcPr>
          <w:p w14:paraId="56B5ACB5" w14:textId="040027D7" w:rsidR="002179A0" w:rsidRPr="006B1446" w:rsidRDefault="002179A0" w:rsidP="002179A0">
            <w:pPr>
              <w:jc w:val="center"/>
              <w:rPr>
                <w:sz w:val="16"/>
              </w:rPr>
            </w:pPr>
            <w:r w:rsidRPr="006B1446">
              <w:rPr>
                <w:sz w:val="16"/>
              </w:rPr>
              <w:t>0:30</w:t>
            </w:r>
          </w:p>
        </w:tc>
        <w:tc>
          <w:tcPr>
            <w:tcW w:w="1363" w:type="dxa"/>
            <w:vMerge w:val="restart"/>
            <w:tcBorders>
              <w:top w:val="single" w:sz="18" w:space="0" w:color="auto"/>
              <w:left w:val="single" w:sz="2" w:space="0" w:color="auto"/>
              <w:bottom w:val="single" w:sz="2" w:space="0" w:color="auto"/>
              <w:right w:val="single" w:sz="2" w:space="0" w:color="auto"/>
            </w:tcBorders>
            <w:tcPrChange w:id="61" w:author="Greg Landry" w:date="2017-02-27T11:13:00Z">
              <w:tcPr>
                <w:tcW w:w="1363" w:type="dxa"/>
                <w:vMerge w:val="restart"/>
              </w:tcPr>
            </w:tcPrChange>
          </w:tcPr>
          <w:p w14:paraId="0964F065" w14:textId="6CD2E46B" w:rsidR="002179A0" w:rsidRPr="006B1446" w:rsidRDefault="002179A0" w:rsidP="002179A0">
            <w:pPr>
              <w:rPr>
                <w:sz w:val="16"/>
              </w:rPr>
            </w:pPr>
            <w:r w:rsidRPr="006B1446">
              <w:rPr>
                <w:sz w:val="16"/>
              </w:rPr>
              <w:t>06-Sockets-TLS</w:t>
            </w:r>
          </w:p>
        </w:tc>
        <w:tc>
          <w:tcPr>
            <w:tcW w:w="1109" w:type="dxa"/>
            <w:tcBorders>
              <w:top w:val="single" w:sz="18" w:space="0" w:color="auto"/>
              <w:left w:val="single" w:sz="2" w:space="0" w:color="auto"/>
              <w:bottom w:val="single" w:sz="2" w:space="0" w:color="auto"/>
              <w:right w:val="single" w:sz="2" w:space="0" w:color="auto"/>
            </w:tcBorders>
            <w:tcPrChange w:id="62" w:author="Greg Landry" w:date="2017-02-27T11:13:00Z">
              <w:tcPr>
                <w:tcW w:w="1109" w:type="dxa"/>
              </w:tcPr>
            </w:tcPrChange>
          </w:tcPr>
          <w:p w14:paraId="006711DC" w14:textId="7191C17F" w:rsidR="002179A0" w:rsidRPr="006B1446" w:rsidRDefault="002179A0" w:rsidP="002179A0">
            <w:pPr>
              <w:rPr>
                <w:sz w:val="16"/>
              </w:rPr>
            </w:pPr>
            <w:r w:rsidRPr="006B1446">
              <w:rPr>
                <w:sz w:val="16"/>
              </w:rPr>
              <w:t>Lecture</w:t>
            </w:r>
          </w:p>
        </w:tc>
        <w:tc>
          <w:tcPr>
            <w:tcW w:w="4349" w:type="dxa"/>
            <w:vMerge w:val="restart"/>
            <w:tcBorders>
              <w:top w:val="single" w:sz="18" w:space="0" w:color="auto"/>
              <w:left w:val="single" w:sz="2" w:space="0" w:color="auto"/>
              <w:bottom w:val="single" w:sz="2" w:space="0" w:color="auto"/>
              <w:right w:val="single" w:sz="2" w:space="0" w:color="auto"/>
            </w:tcBorders>
            <w:tcPrChange w:id="63" w:author="Greg Landry" w:date="2017-02-27T11:13:00Z">
              <w:tcPr>
                <w:tcW w:w="4349" w:type="dxa"/>
                <w:vMerge w:val="restart"/>
              </w:tcPr>
            </w:tcPrChange>
          </w:tcPr>
          <w:p w14:paraId="60FFFB22" w14:textId="71F2C463" w:rsidR="002179A0" w:rsidRPr="006B1446" w:rsidRDefault="002179A0" w:rsidP="002179A0">
            <w:pPr>
              <w:rPr>
                <w:sz w:val="16"/>
              </w:rPr>
            </w:pPr>
            <w:r w:rsidRPr="006B1446">
              <w:rPr>
                <w:sz w:val="16"/>
              </w:rPr>
              <w:t>Establishing (secure) communication using TCP/IP Sockets</w:t>
            </w:r>
          </w:p>
        </w:tc>
      </w:tr>
      <w:tr w:rsidR="002179A0" w14:paraId="4126AC00" w14:textId="77777777" w:rsidTr="00B944F2">
        <w:tblPrEx>
          <w:tblW w:w="5049" w:type="pct"/>
          <w:tblLayout w:type="fixed"/>
          <w:tblPrExChange w:id="64" w:author="Greg Landry" w:date="2017-02-27T11:13:00Z">
            <w:tblPrEx>
              <w:tblW w:w="5049" w:type="pct"/>
              <w:tblLayout w:type="fixed"/>
            </w:tblPrEx>
          </w:tblPrExChange>
        </w:tblPrEx>
        <w:tc>
          <w:tcPr>
            <w:tcW w:w="553" w:type="dxa"/>
            <w:tcBorders>
              <w:top w:val="single" w:sz="2" w:space="0" w:color="auto"/>
              <w:bottom w:val="single" w:sz="4" w:space="0" w:color="auto"/>
            </w:tcBorders>
            <w:tcPrChange w:id="65" w:author="Greg Landry" w:date="2017-02-27T11:13:00Z">
              <w:tcPr>
                <w:tcW w:w="553" w:type="dxa"/>
                <w:tcBorders>
                  <w:bottom w:val="single" w:sz="4" w:space="0" w:color="auto"/>
                </w:tcBorders>
              </w:tcPr>
            </w:tcPrChange>
          </w:tcPr>
          <w:p w14:paraId="607E34D5" w14:textId="6666FA92" w:rsidR="002179A0" w:rsidRPr="006B1446" w:rsidRDefault="002179A0" w:rsidP="002179A0">
            <w:pPr>
              <w:jc w:val="center"/>
              <w:rPr>
                <w:sz w:val="16"/>
              </w:rPr>
            </w:pPr>
            <w:del w:id="66" w:author="Greg Landry" w:date="2017-02-27T11:11:00Z">
              <w:r w:rsidRPr="006B1446" w:rsidDel="009468F7">
                <w:rPr>
                  <w:sz w:val="16"/>
                </w:rPr>
                <w:delText>1</w:delText>
              </w:r>
            </w:del>
            <w:ins w:id="67" w:author="Greg Landry" w:date="2017-02-27T11:11:00Z">
              <w:r>
                <w:rPr>
                  <w:sz w:val="16"/>
                </w:rPr>
                <w:t>2</w:t>
              </w:r>
            </w:ins>
          </w:p>
        </w:tc>
        <w:tc>
          <w:tcPr>
            <w:tcW w:w="1183" w:type="dxa"/>
            <w:tcBorders>
              <w:top w:val="single" w:sz="2" w:space="0" w:color="auto"/>
              <w:bottom w:val="single" w:sz="4" w:space="0" w:color="auto"/>
            </w:tcBorders>
            <w:tcPrChange w:id="68" w:author="Greg Landry" w:date="2017-02-27T11:13:00Z">
              <w:tcPr>
                <w:tcW w:w="1183" w:type="dxa"/>
                <w:tcBorders>
                  <w:bottom w:val="single" w:sz="4" w:space="0" w:color="auto"/>
                </w:tcBorders>
              </w:tcPr>
            </w:tcPrChange>
          </w:tcPr>
          <w:p w14:paraId="462615B4" w14:textId="3DDAFB70" w:rsidR="002179A0" w:rsidRPr="006B1446" w:rsidRDefault="002179A0" w:rsidP="002179A0">
            <w:pPr>
              <w:jc w:val="center"/>
              <w:rPr>
                <w:sz w:val="16"/>
              </w:rPr>
            </w:pPr>
            <w:ins w:id="69" w:author="Greg Landry" w:date="2017-02-27T11:13:00Z">
              <w:r>
                <w:rPr>
                  <w:sz w:val="16"/>
                </w:rPr>
                <w:t>8</w:t>
              </w:r>
            </w:ins>
            <w:del w:id="70" w:author="Greg Landry" w:date="2017-02-27T11:13:00Z">
              <w:r w:rsidDel="00B944F2">
                <w:rPr>
                  <w:sz w:val="16"/>
                </w:rPr>
                <w:delText>4</w:delText>
              </w:r>
            </w:del>
            <w:r>
              <w:rPr>
                <w:sz w:val="16"/>
              </w:rPr>
              <w:t>:</w:t>
            </w:r>
            <w:ins w:id="71" w:author="Greg Landry" w:date="2017-02-27T11:13:00Z">
              <w:r>
                <w:rPr>
                  <w:sz w:val="16"/>
                </w:rPr>
                <w:t>3</w:t>
              </w:r>
            </w:ins>
            <w:del w:id="72" w:author="Greg Landry" w:date="2017-02-27T11:13:00Z">
              <w:r w:rsidDel="00B944F2">
                <w:rPr>
                  <w:sz w:val="16"/>
                </w:rPr>
                <w:delText>0</w:delText>
              </w:r>
            </w:del>
            <w:r>
              <w:rPr>
                <w:sz w:val="16"/>
              </w:rPr>
              <w:t xml:space="preserve">0 – </w:t>
            </w:r>
            <w:ins w:id="73" w:author="Greg Landry" w:date="2017-02-27T11:13:00Z">
              <w:r>
                <w:rPr>
                  <w:sz w:val="16"/>
                </w:rPr>
                <w:t>10</w:t>
              </w:r>
            </w:ins>
            <w:del w:id="74" w:author="Greg Landry" w:date="2017-02-27T11:13:00Z">
              <w:r w:rsidDel="00B944F2">
                <w:rPr>
                  <w:sz w:val="16"/>
                </w:rPr>
                <w:delText>5</w:delText>
              </w:r>
            </w:del>
            <w:r>
              <w:rPr>
                <w:sz w:val="16"/>
              </w:rPr>
              <w:t>:</w:t>
            </w:r>
            <w:ins w:id="75" w:author="Greg Landry" w:date="2017-02-27T11:13:00Z">
              <w:r>
                <w:rPr>
                  <w:sz w:val="16"/>
                </w:rPr>
                <w:t>00</w:t>
              </w:r>
            </w:ins>
            <w:del w:id="76" w:author="Greg Landry" w:date="2017-02-27T11:13:00Z">
              <w:r w:rsidDel="00B944F2">
                <w:rPr>
                  <w:sz w:val="16"/>
                </w:rPr>
                <w:delText>30</w:delText>
              </w:r>
            </w:del>
          </w:p>
        </w:tc>
        <w:tc>
          <w:tcPr>
            <w:tcW w:w="885" w:type="dxa"/>
            <w:tcBorders>
              <w:top w:val="single" w:sz="2" w:space="0" w:color="auto"/>
              <w:bottom w:val="single" w:sz="4" w:space="0" w:color="auto"/>
            </w:tcBorders>
            <w:tcPrChange w:id="77" w:author="Greg Landry" w:date="2017-02-27T11:13:00Z">
              <w:tcPr>
                <w:tcW w:w="885" w:type="dxa"/>
                <w:tcBorders>
                  <w:bottom w:val="single" w:sz="4" w:space="0" w:color="auto"/>
                </w:tcBorders>
              </w:tcPr>
            </w:tcPrChange>
          </w:tcPr>
          <w:p w14:paraId="6F33C5EA" w14:textId="150520ED" w:rsidR="002179A0" w:rsidRPr="006B1446" w:rsidRDefault="002179A0" w:rsidP="002179A0">
            <w:pPr>
              <w:jc w:val="center"/>
              <w:rPr>
                <w:sz w:val="16"/>
              </w:rPr>
            </w:pPr>
            <w:r w:rsidRPr="006B1446">
              <w:rPr>
                <w:sz w:val="16"/>
              </w:rPr>
              <w:t>1:30</w:t>
            </w:r>
          </w:p>
        </w:tc>
        <w:tc>
          <w:tcPr>
            <w:tcW w:w="1363" w:type="dxa"/>
            <w:vMerge/>
            <w:tcBorders>
              <w:top w:val="single" w:sz="2" w:space="0" w:color="auto"/>
              <w:bottom w:val="single" w:sz="4" w:space="0" w:color="auto"/>
            </w:tcBorders>
            <w:tcPrChange w:id="78" w:author="Greg Landry" w:date="2017-02-27T11:13:00Z">
              <w:tcPr>
                <w:tcW w:w="1363" w:type="dxa"/>
                <w:vMerge/>
                <w:tcBorders>
                  <w:bottom w:val="single" w:sz="4" w:space="0" w:color="auto"/>
                </w:tcBorders>
              </w:tcPr>
            </w:tcPrChange>
          </w:tcPr>
          <w:p w14:paraId="5A43AA94" w14:textId="77777777" w:rsidR="002179A0" w:rsidRPr="006B1446" w:rsidRDefault="002179A0" w:rsidP="002179A0">
            <w:pPr>
              <w:rPr>
                <w:sz w:val="16"/>
              </w:rPr>
            </w:pPr>
          </w:p>
        </w:tc>
        <w:tc>
          <w:tcPr>
            <w:tcW w:w="1109" w:type="dxa"/>
            <w:tcBorders>
              <w:top w:val="single" w:sz="2" w:space="0" w:color="auto"/>
              <w:bottom w:val="single" w:sz="4" w:space="0" w:color="auto"/>
            </w:tcBorders>
            <w:tcPrChange w:id="79" w:author="Greg Landry" w:date="2017-02-27T11:13:00Z">
              <w:tcPr>
                <w:tcW w:w="1109" w:type="dxa"/>
                <w:tcBorders>
                  <w:bottom w:val="single" w:sz="4" w:space="0" w:color="auto"/>
                </w:tcBorders>
              </w:tcPr>
            </w:tcPrChange>
          </w:tcPr>
          <w:p w14:paraId="70F3E072" w14:textId="7FB9233D" w:rsidR="002179A0" w:rsidRPr="006B1446" w:rsidRDefault="002179A0" w:rsidP="002179A0">
            <w:pPr>
              <w:rPr>
                <w:sz w:val="16"/>
              </w:rPr>
            </w:pPr>
            <w:r w:rsidRPr="006B1446">
              <w:rPr>
                <w:sz w:val="16"/>
              </w:rPr>
              <w:t>Lab</w:t>
            </w:r>
          </w:p>
        </w:tc>
        <w:tc>
          <w:tcPr>
            <w:tcW w:w="4349" w:type="dxa"/>
            <w:vMerge/>
            <w:tcBorders>
              <w:top w:val="single" w:sz="2" w:space="0" w:color="auto"/>
              <w:bottom w:val="single" w:sz="4" w:space="0" w:color="auto"/>
            </w:tcBorders>
            <w:tcPrChange w:id="80" w:author="Greg Landry" w:date="2017-02-27T11:13:00Z">
              <w:tcPr>
                <w:tcW w:w="4349" w:type="dxa"/>
                <w:vMerge/>
                <w:tcBorders>
                  <w:bottom w:val="single" w:sz="4" w:space="0" w:color="auto"/>
                </w:tcBorders>
              </w:tcPr>
            </w:tcPrChange>
          </w:tcPr>
          <w:p w14:paraId="0742CA49" w14:textId="0D24DD1F" w:rsidR="002179A0" w:rsidRPr="006B1446" w:rsidRDefault="002179A0" w:rsidP="002179A0">
            <w:pPr>
              <w:rPr>
                <w:sz w:val="16"/>
              </w:rPr>
            </w:pPr>
          </w:p>
        </w:tc>
      </w:tr>
      <w:tr w:rsidR="002179A0" w14:paraId="41AC6F99" w14:textId="77777777" w:rsidTr="009468F7">
        <w:tc>
          <w:tcPr>
            <w:tcW w:w="553" w:type="dxa"/>
            <w:tcBorders>
              <w:top w:val="single" w:sz="4" w:space="0" w:color="auto"/>
            </w:tcBorders>
          </w:tcPr>
          <w:p w14:paraId="5BD51238" w14:textId="09156E40" w:rsidR="002179A0" w:rsidRPr="006B1446" w:rsidRDefault="002179A0" w:rsidP="002179A0">
            <w:pPr>
              <w:jc w:val="center"/>
              <w:rPr>
                <w:sz w:val="16"/>
              </w:rPr>
            </w:pPr>
            <w:r w:rsidRPr="006B1446">
              <w:rPr>
                <w:sz w:val="16"/>
              </w:rPr>
              <w:t>2</w:t>
            </w:r>
          </w:p>
        </w:tc>
        <w:tc>
          <w:tcPr>
            <w:tcW w:w="1183" w:type="dxa"/>
            <w:tcBorders>
              <w:top w:val="single" w:sz="4" w:space="0" w:color="auto"/>
            </w:tcBorders>
          </w:tcPr>
          <w:p w14:paraId="6442B528" w14:textId="5B7701FE" w:rsidR="002179A0" w:rsidRPr="006B1446" w:rsidRDefault="002179A0" w:rsidP="002179A0">
            <w:pPr>
              <w:jc w:val="center"/>
              <w:rPr>
                <w:sz w:val="16"/>
              </w:rPr>
            </w:pPr>
            <w:ins w:id="81" w:author="Greg Landry" w:date="2017-02-27T11:14:00Z">
              <w:r>
                <w:rPr>
                  <w:sz w:val="16"/>
                </w:rPr>
                <w:t>10</w:t>
              </w:r>
            </w:ins>
            <w:del w:id="82" w:author="Greg Landry" w:date="2017-02-27T11:14:00Z">
              <w:r w:rsidDel="00B944F2">
                <w:rPr>
                  <w:sz w:val="16"/>
                </w:rPr>
                <w:delText>8</w:delText>
              </w:r>
            </w:del>
            <w:r>
              <w:rPr>
                <w:sz w:val="16"/>
              </w:rPr>
              <w:t xml:space="preserve">:00 – </w:t>
            </w:r>
            <w:ins w:id="83" w:author="Greg Landry" w:date="2017-02-27T11:14:00Z">
              <w:r>
                <w:rPr>
                  <w:sz w:val="16"/>
                </w:rPr>
                <w:t>10</w:t>
              </w:r>
            </w:ins>
            <w:del w:id="84" w:author="Greg Landry" w:date="2017-02-27T11:14:00Z">
              <w:r w:rsidDel="00B944F2">
                <w:rPr>
                  <w:sz w:val="16"/>
                </w:rPr>
                <w:delText>8</w:delText>
              </w:r>
            </w:del>
            <w:r>
              <w:rPr>
                <w:sz w:val="16"/>
              </w:rPr>
              <w:t>:30</w:t>
            </w:r>
          </w:p>
        </w:tc>
        <w:tc>
          <w:tcPr>
            <w:tcW w:w="885" w:type="dxa"/>
            <w:tcBorders>
              <w:top w:val="single" w:sz="4" w:space="0" w:color="auto"/>
            </w:tcBorders>
          </w:tcPr>
          <w:p w14:paraId="210824B7" w14:textId="00CCD1F5" w:rsidR="002179A0" w:rsidRPr="006B1446" w:rsidRDefault="002179A0" w:rsidP="002179A0">
            <w:pPr>
              <w:jc w:val="center"/>
              <w:rPr>
                <w:sz w:val="16"/>
              </w:rPr>
            </w:pPr>
            <w:r w:rsidRPr="006B1446">
              <w:rPr>
                <w:sz w:val="16"/>
              </w:rPr>
              <w:t>0:30</w:t>
            </w:r>
          </w:p>
        </w:tc>
        <w:tc>
          <w:tcPr>
            <w:tcW w:w="1363" w:type="dxa"/>
            <w:vMerge w:val="restart"/>
            <w:tcBorders>
              <w:top w:val="single" w:sz="4" w:space="0" w:color="auto"/>
            </w:tcBorders>
          </w:tcPr>
          <w:p w14:paraId="7C89CFF8" w14:textId="77777777" w:rsidR="002179A0" w:rsidRPr="006B1446" w:rsidRDefault="002179A0" w:rsidP="002179A0">
            <w:pPr>
              <w:rPr>
                <w:sz w:val="16"/>
              </w:rPr>
            </w:pPr>
            <w:r w:rsidRPr="006B1446">
              <w:rPr>
                <w:sz w:val="16"/>
              </w:rPr>
              <w:t>07a-Cloud</w:t>
            </w:r>
          </w:p>
          <w:p w14:paraId="4DFC6430" w14:textId="77777777" w:rsidR="002179A0" w:rsidRPr="006B1446" w:rsidRDefault="002179A0" w:rsidP="002179A0">
            <w:pPr>
              <w:rPr>
                <w:sz w:val="16"/>
              </w:rPr>
            </w:pPr>
            <w:r w:rsidRPr="006B1446">
              <w:rPr>
                <w:sz w:val="16"/>
              </w:rPr>
              <w:t>07b-MQTT-AWS</w:t>
            </w:r>
          </w:p>
          <w:p w14:paraId="669C7275" w14:textId="77777777" w:rsidR="002179A0" w:rsidRPr="006B1446" w:rsidRDefault="002179A0" w:rsidP="002179A0">
            <w:pPr>
              <w:rPr>
                <w:sz w:val="16"/>
              </w:rPr>
            </w:pPr>
            <w:r w:rsidRPr="006B1446">
              <w:rPr>
                <w:sz w:val="16"/>
              </w:rPr>
              <w:t>07c-HTTP</w:t>
            </w:r>
          </w:p>
          <w:p w14:paraId="1ADFD75C" w14:textId="77777777" w:rsidR="002179A0" w:rsidRPr="006B1446" w:rsidRDefault="002179A0" w:rsidP="002179A0">
            <w:pPr>
              <w:rPr>
                <w:sz w:val="16"/>
              </w:rPr>
            </w:pPr>
            <w:r w:rsidRPr="006B1446">
              <w:rPr>
                <w:sz w:val="16"/>
              </w:rPr>
              <w:t>07d-AMQP</w:t>
            </w:r>
          </w:p>
          <w:p w14:paraId="46D48E1D" w14:textId="1855AAA2" w:rsidR="002179A0" w:rsidRPr="006B1446" w:rsidRDefault="002179A0" w:rsidP="002179A0">
            <w:pPr>
              <w:rPr>
                <w:sz w:val="16"/>
              </w:rPr>
            </w:pPr>
            <w:r w:rsidRPr="006B1446">
              <w:rPr>
                <w:sz w:val="16"/>
              </w:rPr>
              <w:t>07e-COAP</w:t>
            </w:r>
          </w:p>
        </w:tc>
        <w:tc>
          <w:tcPr>
            <w:tcW w:w="1109" w:type="dxa"/>
            <w:tcBorders>
              <w:top w:val="single" w:sz="4" w:space="0" w:color="auto"/>
            </w:tcBorders>
          </w:tcPr>
          <w:p w14:paraId="635CBF9B" w14:textId="297FC3E6" w:rsidR="002179A0" w:rsidRPr="006B1446" w:rsidRDefault="002179A0" w:rsidP="002179A0">
            <w:pPr>
              <w:rPr>
                <w:sz w:val="16"/>
              </w:rPr>
            </w:pPr>
            <w:r w:rsidRPr="006B1446">
              <w:rPr>
                <w:sz w:val="16"/>
              </w:rPr>
              <w:t>Lecture</w:t>
            </w:r>
          </w:p>
        </w:tc>
        <w:tc>
          <w:tcPr>
            <w:tcW w:w="4349" w:type="dxa"/>
            <w:vMerge w:val="restart"/>
            <w:tcBorders>
              <w:top w:val="single" w:sz="4" w:space="0" w:color="auto"/>
            </w:tcBorders>
          </w:tcPr>
          <w:p w14:paraId="30879D59" w14:textId="56F66D86" w:rsidR="002179A0" w:rsidRPr="006B1446" w:rsidRDefault="002179A0" w:rsidP="002179A0">
            <w:pPr>
              <w:rPr>
                <w:sz w:val="16"/>
              </w:rPr>
            </w:pPr>
            <w:r w:rsidRPr="006B1446">
              <w:rPr>
                <w:sz w:val="16"/>
              </w:rPr>
              <w:t>An introduction to cloud Application Layer protocols</w:t>
            </w:r>
          </w:p>
          <w:p w14:paraId="5DAC2E61" w14:textId="77777777" w:rsidR="002179A0" w:rsidRPr="006B1446" w:rsidRDefault="002179A0" w:rsidP="002179A0">
            <w:pPr>
              <w:rPr>
                <w:sz w:val="16"/>
              </w:rPr>
            </w:pPr>
            <w:r w:rsidRPr="006B1446">
              <w:rPr>
                <w:sz w:val="16"/>
              </w:rPr>
              <w:t xml:space="preserve">Building a WICED IoT device using MQTT on the Amazon AWS </w:t>
            </w:r>
          </w:p>
          <w:p w14:paraId="317C3148" w14:textId="77777777" w:rsidR="002179A0" w:rsidRPr="006B1446" w:rsidRDefault="002179A0" w:rsidP="002179A0">
            <w:pPr>
              <w:rPr>
                <w:sz w:val="16"/>
              </w:rPr>
            </w:pPr>
            <w:r w:rsidRPr="006B1446">
              <w:rPr>
                <w:sz w:val="16"/>
              </w:rPr>
              <w:t>Building a WICED IoT device using HTTP</w:t>
            </w:r>
          </w:p>
          <w:p w14:paraId="047B5C2B" w14:textId="77777777" w:rsidR="002179A0" w:rsidRPr="006B1446" w:rsidRDefault="002179A0" w:rsidP="002179A0">
            <w:pPr>
              <w:rPr>
                <w:sz w:val="16"/>
              </w:rPr>
            </w:pPr>
            <w:r w:rsidRPr="006B1446">
              <w:rPr>
                <w:sz w:val="16"/>
              </w:rPr>
              <w:t>Building a WICED IoT device using AMQP</w:t>
            </w:r>
          </w:p>
          <w:p w14:paraId="2B1575C3" w14:textId="0B8B9C44" w:rsidR="002179A0" w:rsidRPr="006B1446" w:rsidRDefault="002179A0" w:rsidP="002179A0">
            <w:pPr>
              <w:rPr>
                <w:sz w:val="16"/>
              </w:rPr>
            </w:pPr>
            <w:r w:rsidRPr="006B1446">
              <w:rPr>
                <w:sz w:val="16"/>
              </w:rPr>
              <w:t>Building a WICED IoT device using COAP</w:t>
            </w:r>
          </w:p>
        </w:tc>
      </w:tr>
      <w:tr w:rsidR="002179A0" w14:paraId="489AF99C" w14:textId="77777777" w:rsidTr="00AC1AD4">
        <w:tc>
          <w:tcPr>
            <w:tcW w:w="553" w:type="dxa"/>
          </w:tcPr>
          <w:p w14:paraId="7382977B" w14:textId="16335449" w:rsidR="002179A0" w:rsidRPr="006B1446" w:rsidRDefault="002179A0" w:rsidP="002179A0">
            <w:pPr>
              <w:jc w:val="center"/>
              <w:rPr>
                <w:sz w:val="16"/>
              </w:rPr>
            </w:pPr>
            <w:r w:rsidRPr="006B1446">
              <w:rPr>
                <w:sz w:val="16"/>
              </w:rPr>
              <w:t>2</w:t>
            </w:r>
          </w:p>
        </w:tc>
        <w:tc>
          <w:tcPr>
            <w:tcW w:w="1183" w:type="dxa"/>
          </w:tcPr>
          <w:p w14:paraId="11C971C7" w14:textId="7F9441DD" w:rsidR="002179A0" w:rsidRPr="006B1446" w:rsidRDefault="002179A0" w:rsidP="002179A0">
            <w:pPr>
              <w:jc w:val="center"/>
              <w:rPr>
                <w:sz w:val="16"/>
              </w:rPr>
            </w:pPr>
            <w:ins w:id="85" w:author="Greg Landry" w:date="2017-02-27T11:14:00Z">
              <w:r>
                <w:rPr>
                  <w:sz w:val="16"/>
                </w:rPr>
                <w:t>10</w:t>
              </w:r>
            </w:ins>
            <w:del w:id="86" w:author="Greg Landry" w:date="2017-02-27T11:14:00Z">
              <w:r w:rsidDel="00B944F2">
                <w:rPr>
                  <w:sz w:val="16"/>
                </w:rPr>
                <w:delText>8</w:delText>
              </w:r>
            </w:del>
            <w:r>
              <w:rPr>
                <w:sz w:val="16"/>
              </w:rPr>
              <w:t xml:space="preserve">:30 – </w:t>
            </w:r>
            <w:del w:id="87" w:author="Greg Landry" w:date="2017-02-27T11:14:00Z">
              <w:r w:rsidDel="00B944F2">
                <w:rPr>
                  <w:sz w:val="16"/>
                </w:rPr>
                <w:delText>1</w:delText>
              </w:r>
            </w:del>
            <w:r>
              <w:rPr>
                <w:sz w:val="16"/>
              </w:rPr>
              <w:t>1:30</w:t>
            </w:r>
          </w:p>
        </w:tc>
        <w:tc>
          <w:tcPr>
            <w:tcW w:w="885" w:type="dxa"/>
          </w:tcPr>
          <w:p w14:paraId="3C51246D" w14:textId="4C9F5DC6" w:rsidR="002179A0" w:rsidRPr="006B1446" w:rsidRDefault="002179A0" w:rsidP="002179A0">
            <w:pPr>
              <w:jc w:val="center"/>
              <w:rPr>
                <w:sz w:val="16"/>
              </w:rPr>
            </w:pPr>
            <w:r w:rsidRPr="006B1446">
              <w:rPr>
                <w:sz w:val="16"/>
              </w:rPr>
              <w:t>3:00</w:t>
            </w:r>
          </w:p>
        </w:tc>
        <w:tc>
          <w:tcPr>
            <w:tcW w:w="1363" w:type="dxa"/>
            <w:vMerge/>
          </w:tcPr>
          <w:p w14:paraId="530E5B0A" w14:textId="77777777" w:rsidR="002179A0" w:rsidRPr="006B1446" w:rsidRDefault="002179A0" w:rsidP="002179A0">
            <w:pPr>
              <w:rPr>
                <w:sz w:val="16"/>
              </w:rPr>
            </w:pPr>
          </w:p>
        </w:tc>
        <w:tc>
          <w:tcPr>
            <w:tcW w:w="1109" w:type="dxa"/>
          </w:tcPr>
          <w:p w14:paraId="68C77DC0" w14:textId="258B0721" w:rsidR="002179A0" w:rsidRPr="006B1446" w:rsidRDefault="002179A0" w:rsidP="002179A0">
            <w:pPr>
              <w:rPr>
                <w:sz w:val="16"/>
              </w:rPr>
            </w:pPr>
            <w:r w:rsidRPr="006B1446">
              <w:rPr>
                <w:sz w:val="16"/>
              </w:rPr>
              <w:t>Lab</w:t>
            </w:r>
          </w:p>
        </w:tc>
        <w:tc>
          <w:tcPr>
            <w:tcW w:w="4349" w:type="dxa"/>
            <w:vMerge/>
          </w:tcPr>
          <w:p w14:paraId="2C27A4F9" w14:textId="782F8BAD" w:rsidR="002179A0" w:rsidRPr="006B1446" w:rsidRDefault="002179A0" w:rsidP="002179A0">
            <w:pPr>
              <w:rPr>
                <w:sz w:val="16"/>
              </w:rPr>
            </w:pPr>
          </w:p>
        </w:tc>
      </w:tr>
      <w:tr w:rsidR="00D21452" w14:paraId="2984AFFD" w14:textId="77777777" w:rsidTr="00AC1AD4">
        <w:tc>
          <w:tcPr>
            <w:tcW w:w="553" w:type="dxa"/>
          </w:tcPr>
          <w:p w14:paraId="6070838F" w14:textId="4A352F7D" w:rsidR="00D21452" w:rsidRPr="006B1446" w:rsidRDefault="00D21452" w:rsidP="002179A0">
            <w:pPr>
              <w:jc w:val="center"/>
              <w:rPr>
                <w:sz w:val="16"/>
              </w:rPr>
            </w:pPr>
            <w:r w:rsidRPr="006B1446">
              <w:rPr>
                <w:sz w:val="16"/>
              </w:rPr>
              <w:t>2</w:t>
            </w:r>
          </w:p>
        </w:tc>
        <w:tc>
          <w:tcPr>
            <w:tcW w:w="1183" w:type="dxa"/>
          </w:tcPr>
          <w:p w14:paraId="40A2BC12" w14:textId="150E9329" w:rsidR="00D21452" w:rsidRPr="006B1446" w:rsidRDefault="00D21452" w:rsidP="002179A0">
            <w:pPr>
              <w:jc w:val="center"/>
              <w:rPr>
                <w:sz w:val="16"/>
              </w:rPr>
            </w:pPr>
            <w:del w:id="88" w:author="Greg Landry" w:date="2017-02-27T11:14:00Z">
              <w:r w:rsidDel="00B944F2">
                <w:rPr>
                  <w:sz w:val="16"/>
                </w:rPr>
                <w:delText>1</w:delText>
              </w:r>
            </w:del>
            <w:r>
              <w:rPr>
                <w:sz w:val="16"/>
              </w:rPr>
              <w:t xml:space="preserve">1:30 – </w:t>
            </w:r>
            <w:del w:id="89" w:author="Greg Landry" w:date="2017-02-27T11:14:00Z">
              <w:r w:rsidDel="00B944F2">
                <w:rPr>
                  <w:sz w:val="16"/>
                </w:rPr>
                <w:delText>1</w:delText>
              </w:r>
            </w:del>
            <w:r>
              <w:rPr>
                <w:sz w:val="16"/>
              </w:rPr>
              <w:t>2:00</w:t>
            </w:r>
          </w:p>
        </w:tc>
        <w:tc>
          <w:tcPr>
            <w:tcW w:w="885" w:type="dxa"/>
          </w:tcPr>
          <w:p w14:paraId="66ECE906" w14:textId="48B09D2C" w:rsidR="00D21452" w:rsidRPr="006B1446" w:rsidRDefault="00D21452" w:rsidP="002179A0">
            <w:pPr>
              <w:jc w:val="center"/>
              <w:rPr>
                <w:sz w:val="16"/>
              </w:rPr>
            </w:pPr>
            <w:r>
              <w:rPr>
                <w:sz w:val="16"/>
              </w:rPr>
              <w:t>0:30</w:t>
            </w:r>
          </w:p>
        </w:tc>
        <w:tc>
          <w:tcPr>
            <w:tcW w:w="1363" w:type="dxa"/>
            <w:vMerge w:val="restart"/>
          </w:tcPr>
          <w:p w14:paraId="77EB61D3" w14:textId="5E9727F8" w:rsidR="00D21452" w:rsidRPr="006B1446" w:rsidRDefault="00D21452" w:rsidP="002179A0">
            <w:pPr>
              <w:rPr>
                <w:sz w:val="16"/>
              </w:rPr>
            </w:pPr>
            <w:del w:id="90" w:author="Greg Landry" w:date="2017-03-09T10:32:00Z">
              <w:r w:rsidRPr="006B1446" w:rsidDel="00B358FD">
                <w:rPr>
                  <w:sz w:val="16"/>
                </w:rPr>
                <w:delText>08</w:delText>
              </w:r>
            </w:del>
            <w:ins w:id="91" w:author="Greg Landry" w:date="2017-03-09T10:32:00Z">
              <w:r w:rsidR="00B358FD">
                <w:rPr>
                  <w:sz w:val="16"/>
                </w:rPr>
                <w:t>10</w:t>
              </w:r>
            </w:ins>
            <w:bookmarkStart w:id="92" w:name="_GoBack"/>
            <w:bookmarkEnd w:id="92"/>
            <w:r w:rsidRPr="006B1446">
              <w:rPr>
                <w:sz w:val="16"/>
              </w:rPr>
              <w:t>-Project</w:t>
            </w:r>
          </w:p>
        </w:tc>
        <w:tc>
          <w:tcPr>
            <w:tcW w:w="1109" w:type="dxa"/>
          </w:tcPr>
          <w:p w14:paraId="1C14C78D" w14:textId="67252DB8" w:rsidR="00D21452" w:rsidRPr="006B1446" w:rsidRDefault="00D21452" w:rsidP="002179A0">
            <w:pPr>
              <w:rPr>
                <w:sz w:val="16"/>
              </w:rPr>
            </w:pPr>
            <w:r>
              <w:rPr>
                <w:sz w:val="16"/>
              </w:rPr>
              <w:t>Introduction</w:t>
            </w:r>
          </w:p>
        </w:tc>
        <w:tc>
          <w:tcPr>
            <w:tcW w:w="4349" w:type="dxa"/>
            <w:vMerge w:val="restart"/>
          </w:tcPr>
          <w:p w14:paraId="38C446AA" w14:textId="483016E6" w:rsidR="00D21452" w:rsidRPr="006B1446" w:rsidRDefault="00D21452" w:rsidP="002179A0">
            <w:pPr>
              <w:rPr>
                <w:sz w:val="16"/>
              </w:rPr>
            </w:pPr>
            <w:r w:rsidRPr="006B1446">
              <w:rPr>
                <w:sz w:val="16"/>
              </w:rPr>
              <w:t>Class project</w:t>
            </w:r>
            <w:del w:id="93" w:author="Greg Landry" w:date="2017-03-01T09:50:00Z">
              <w:r w:rsidRPr="006B1446" w:rsidDel="000452B5">
                <w:rPr>
                  <w:sz w:val="16"/>
                </w:rPr>
                <w:delText>.</w:delText>
              </w:r>
            </w:del>
          </w:p>
        </w:tc>
      </w:tr>
      <w:tr w:rsidR="00D21452" w14:paraId="569C3006" w14:textId="77777777" w:rsidTr="00AC1AD4">
        <w:trPr>
          <w:ins w:id="94" w:author="Greg Landry" w:date="2017-02-27T11:18:00Z"/>
        </w:trPr>
        <w:tc>
          <w:tcPr>
            <w:tcW w:w="553" w:type="dxa"/>
          </w:tcPr>
          <w:p w14:paraId="4A1E5694" w14:textId="67D00608" w:rsidR="00D21452" w:rsidRPr="006B1446" w:rsidRDefault="00D21452" w:rsidP="00D21452">
            <w:pPr>
              <w:jc w:val="center"/>
              <w:rPr>
                <w:ins w:id="95" w:author="Greg Landry" w:date="2017-02-27T11:18:00Z"/>
                <w:sz w:val="16"/>
              </w:rPr>
            </w:pPr>
            <w:ins w:id="96" w:author="Greg Landry" w:date="2017-02-27T11:19:00Z">
              <w:r>
                <w:rPr>
                  <w:sz w:val="16"/>
                </w:rPr>
                <w:t>2</w:t>
              </w:r>
            </w:ins>
          </w:p>
        </w:tc>
        <w:tc>
          <w:tcPr>
            <w:tcW w:w="1183" w:type="dxa"/>
          </w:tcPr>
          <w:p w14:paraId="08EC5AD0" w14:textId="3B94B576" w:rsidR="00D21452" w:rsidDel="00B944F2" w:rsidRDefault="00D21452" w:rsidP="00D21452">
            <w:pPr>
              <w:jc w:val="center"/>
              <w:rPr>
                <w:ins w:id="97" w:author="Greg Landry" w:date="2017-02-27T11:18:00Z"/>
                <w:sz w:val="16"/>
              </w:rPr>
            </w:pPr>
            <w:ins w:id="98" w:author="Greg Landry" w:date="2017-02-27T11:19:00Z">
              <w:r>
                <w:rPr>
                  <w:sz w:val="16"/>
                </w:rPr>
                <w:t>2:00 – 4:30</w:t>
              </w:r>
            </w:ins>
          </w:p>
        </w:tc>
        <w:tc>
          <w:tcPr>
            <w:tcW w:w="885" w:type="dxa"/>
          </w:tcPr>
          <w:p w14:paraId="6E649861" w14:textId="1A800D01" w:rsidR="00D21452" w:rsidRDefault="00D21452" w:rsidP="00D21452">
            <w:pPr>
              <w:jc w:val="center"/>
              <w:rPr>
                <w:ins w:id="99" w:author="Greg Landry" w:date="2017-02-27T11:18:00Z"/>
                <w:sz w:val="16"/>
              </w:rPr>
            </w:pPr>
            <w:ins w:id="100" w:author="Greg Landry" w:date="2017-02-27T11:19:00Z">
              <w:r>
                <w:rPr>
                  <w:sz w:val="16"/>
                </w:rPr>
                <w:t>2:30</w:t>
              </w:r>
            </w:ins>
          </w:p>
        </w:tc>
        <w:tc>
          <w:tcPr>
            <w:tcW w:w="1363" w:type="dxa"/>
            <w:vMerge/>
          </w:tcPr>
          <w:p w14:paraId="2436B1A2" w14:textId="77777777" w:rsidR="00D21452" w:rsidRPr="006B1446" w:rsidRDefault="00D21452" w:rsidP="00D21452">
            <w:pPr>
              <w:rPr>
                <w:ins w:id="101" w:author="Greg Landry" w:date="2017-02-27T11:18:00Z"/>
                <w:sz w:val="16"/>
              </w:rPr>
            </w:pPr>
          </w:p>
        </w:tc>
        <w:tc>
          <w:tcPr>
            <w:tcW w:w="1109" w:type="dxa"/>
          </w:tcPr>
          <w:p w14:paraId="61495902" w14:textId="3D7F9623" w:rsidR="00D21452" w:rsidRDefault="00D21452" w:rsidP="00D21452">
            <w:pPr>
              <w:rPr>
                <w:ins w:id="102" w:author="Greg Landry" w:date="2017-02-27T11:18:00Z"/>
                <w:sz w:val="16"/>
              </w:rPr>
            </w:pPr>
            <w:ins w:id="103" w:author="Greg Landry" w:date="2017-02-27T11:19:00Z">
              <w:r w:rsidRPr="006B1446">
                <w:rPr>
                  <w:sz w:val="16"/>
                </w:rPr>
                <w:t>Lab</w:t>
              </w:r>
            </w:ins>
          </w:p>
        </w:tc>
        <w:tc>
          <w:tcPr>
            <w:tcW w:w="4349" w:type="dxa"/>
            <w:vMerge/>
          </w:tcPr>
          <w:p w14:paraId="55E894AA" w14:textId="77777777" w:rsidR="00D21452" w:rsidRPr="006B1446" w:rsidRDefault="00D21452" w:rsidP="00D21452">
            <w:pPr>
              <w:rPr>
                <w:ins w:id="104" w:author="Greg Landry" w:date="2017-02-27T11:18:00Z"/>
                <w:sz w:val="16"/>
              </w:rPr>
            </w:pPr>
          </w:p>
        </w:tc>
      </w:tr>
      <w:tr w:rsidR="00D21452" w14:paraId="2CB1FBC4" w14:textId="77777777" w:rsidTr="00AC1AD4">
        <w:tc>
          <w:tcPr>
            <w:tcW w:w="553" w:type="dxa"/>
            <w:tcBorders>
              <w:bottom w:val="single" w:sz="18" w:space="0" w:color="auto"/>
            </w:tcBorders>
          </w:tcPr>
          <w:p w14:paraId="072A382E" w14:textId="29774E77" w:rsidR="00D21452" w:rsidRPr="006B1446" w:rsidRDefault="00D21452" w:rsidP="00D21452">
            <w:pPr>
              <w:jc w:val="center"/>
              <w:rPr>
                <w:sz w:val="16"/>
              </w:rPr>
            </w:pPr>
            <w:r>
              <w:rPr>
                <w:sz w:val="16"/>
              </w:rPr>
              <w:t>2</w:t>
            </w:r>
          </w:p>
        </w:tc>
        <w:tc>
          <w:tcPr>
            <w:tcW w:w="1183" w:type="dxa"/>
            <w:tcBorders>
              <w:bottom w:val="single" w:sz="18" w:space="0" w:color="auto"/>
            </w:tcBorders>
          </w:tcPr>
          <w:p w14:paraId="79B9F5E1" w14:textId="04E204BF" w:rsidR="00D21452" w:rsidRPr="006B1446" w:rsidRDefault="00D21452" w:rsidP="00D21452">
            <w:pPr>
              <w:jc w:val="center"/>
              <w:rPr>
                <w:sz w:val="16"/>
              </w:rPr>
            </w:pPr>
            <w:del w:id="105" w:author="Greg Landry" w:date="2017-02-27T11:14:00Z">
              <w:r w:rsidDel="00B944F2">
                <w:rPr>
                  <w:sz w:val="16"/>
                </w:rPr>
                <w:delText>1</w:delText>
              </w:r>
            </w:del>
            <w:ins w:id="106" w:author="Greg Landry" w:date="2017-02-27T11:19:00Z">
              <w:r>
                <w:rPr>
                  <w:sz w:val="16"/>
                </w:rPr>
                <w:t>4</w:t>
              </w:r>
            </w:ins>
            <w:del w:id="107" w:author="Greg Landry" w:date="2017-02-27T11:19:00Z">
              <w:r w:rsidDel="00D21452">
                <w:rPr>
                  <w:sz w:val="16"/>
                </w:rPr>
                <w:delText>2</w:delText>
              </w:r>
            </w:del>
            <w:r>
              <w:rPr>
                <w:sz w:val="16"/>
              </w:rPr>
              <w:t>:</w:t>
            </w:r>
            <w:ins w:id="108" w:author="Greg Landry" w:date="2017-02-27T11:19:00Z">
              <w:r>
                <w:rPr>
                  <w:sz w:val="16"/>
                </w:rPr>
                <w:t>3</w:t>
              </w:r>
            </w:ins>
            <w:del w:id="109" w:author="Greg Landry" w:date="2017-02-27T11:19:00Z">
              <w:r w:rsidDel="00D21452">
                <w:rPr>
                  <w:sz w:val="16"/>
                </w:rPr>
                <w:delText>0</w:delText>
              </w:r>
            </w:del>
            <w:r>
              <w:rPr>
                <w:sz w:val="16"/>
              </w:rPr>
              <w:t xml:space="preserve">0 – </w:t>
            </w:r>
            <w:ins w:id="110" w:author="Greg Landry" w:date="2017-02-27T11:14:00Z">
              <w:r>
                <w:rPr>
                  <w:sz w:val="16"/>
                </w:rPr>
                <w:t>5</w:t>
              </w:r>
            </w:ins>
            <w:del w:id="111" w:author="Greg Landry" w:date="2017-02-27T11:14:00Z">
              <w:r w:rsidDel="00B944F2">
                <w:rPr>
                  <w:sz w:val="16"/>
                </w:rPr>
                <w:delText>4</w:delText>
              </w:r>
            </w:del>
            <w:r>
              <w:rPr>
                <w:sz w:val="16"/>
              </w:rPr>
              <w:t>:00</w:t>
            </w:r>
          </w:p>
        </w:tc>
        <w:tc>
          <w:tcPr>
            <w:tcW w:w="885" w:type="dxa"/>
            <w:tcBorders>
              <w:bottom w:val="single" w:sz="18" w:space="0" w:color="auto"/>
            </w:tcBorders>
          </w:tcPr>
          <w:p w14:paraId="6E1AA947" w14:textId="19DB160A" w:rsidR="00D21452" w:rsidRPr="006B1446" w:rsidRDefault="00D21452" w:rsidP="00D21452">
            <w:pPr>
              <w:jc w:val="center"/>
              <w:rPr>
                <w:sz w:val="16"/>
              </w:rPr>
            </w:pPr>
            <w:ins w:id="112" w:author="Greg Landry" w:date="2017-02-27T11:18:00Z">
              <w:r>
                <w:rPr>
                  <w:sz w:val="16"/>
                </w:rPr>
                <w:t>0</w:t>
              </w:r>
            </w:ins>
            <w:del w:id="113" w:author="Greg Landry" w:date="2017-02-27T11:14:00Z">
              <w:r w:rsidDel="00B944F2">
                <w:rPr>
                  <w:sz w:val="16"/>
                </w:rPr>
                <w:delText>4</w:delText>
              </w:r>
            </w:del>
            <w:r>
              <w:rPr>
                <w:sz w:val="16"/>
              </w:rPr>
              <w:t>:</w:t>
            </w:r>
            <w:ins w:id="114" w:author="Greg Landry" w:date="2017-02-27T11:18:00Z">
              <w:r>
                <w:rPr>
                  <w:sz w:val="16"/>
                </w:rPr>
                <w:t>3</w:t>
              </w:r>
            </w:ins>
            <w:del w:id="115" w:author="Greg Landry" w:date="2017-02-27T11:18:00Z">
              <w:r w:rsidDel="00D21452">
                <w:rPr>
                  <w:sz w:val="16"/>
                </w:rPr>
                <w:delText>0</w:delText>
              </w:r>
            </w:del>
            <w:r>
              <w:rPr>
                <w:sz w:val="16"/>
              </w:rPr>
              <w:t>0</w:t>
            </w:r>
          </w:p>
        </w:tc>
        <w:tc>
          <w:tcPr>
            <w:tcW w:w="1363" w:type="dxa"/>
            <w:tcBorders>
              <w:bottom w:val="single" w:sz="18" w:space="0" w:color="auto"/>
            </w:tcBorders>
          </w:tcPr>
          <w:p w14:paraId="5B60C274" w14:textId="19005293" w:rsidR="00D21452" w:rsidRPr="006B1446" w:rsidRDefault="00D21452" w:rsidP="00D21452">
            <w:pPr>
              <w:rPr>
                <w:sz w:val="16"/>
              </w:rPr>
            </w:pPr>
            <w:ins w:id="116" w:author="Greg Landry" w:date="2017-02-27T11:19:00Z">
              <w:r>
                <w:rPr>
                  <w:sz w:val="16"/>
                </w:rPr>
                <w:t>Wrap-Up</w:t>
              </w:r>
            </w:ins>
          </w:p>
        </w:tc>
        <w:tc>
          <w:tcPr>
            <w:tcW w:w="1109" w:type="dxa"/>
            <w:tcBorders>
              <w:bottom w:val="single" w:sz="18" w:space="0" w:color="auto"/>
            </w:tcBorders>
          </w:tcPr>
          <w:p w14:paraId="2A10B7EE" w14:textId="2D70EA21" w:rsidR="00D21452" w:rsidRPr="006B1446" w:rsidRDefault="00D21452" w:rsidP="00D21452">
            <w:pPr>
              <w:rPr>
                <w:sz w:val="16"/>
              </w:rPr>
            </w:pPr>
            <w:del w:id="117" w:author="Greg Landry" w:date="2017-02-27T11:19:00Z">
              <w:r w:rsidRPr="006B1446" w:rsidDel="00D21452">
                <w:rPr>
                  <w:sz w:val="16"/>
                </w:rPr>
                <w:delText>Lab</w:delText>
              </w:r>
            </w:del>
            <w:ins w:id="118" w:author="Greg Landry" w:date="2017-02-27T11:19:00Z">
              <w:r>
                <w:rPr>
                  <w:sz w:val="16"/>
                </w:rPr>
                <w:t>Lecture</w:t>
              </w:r>
            </w:ins>
          </w:p>
        </w:tc>
        <w:tc>
          <w:tcPr>
            <w:tcW w:w="4349" w:type="dxa"/>
            <w:tcBorders>
              <w:bottom w:val="single" w:sz="18" w:space="0" w:color="auto"/>
            </w:tcBorders>
          </w:tcPr>
          <w:p w14:paraId="0FDD0268" w14:textId="35996AE7" w:rsidR="00D21452" w:rsidRPr="006B1446" w:rsidRDefault="00D21452" w:rsidP="00D21452">
            <w:pPr>
              <w:rPr>
                <w:sz w:val="16"/>
              </w:rPr>
            </w:pPr>
            <w:ins w:id="119" w:author="Greg Landry" w:date="2017-02-27T11:20:00Z">
              <w:r>
                <w:rPr>
                  <w:sz w:val="16"/>
                </w:rPr>
                <w:t xml:space="preserve">Class </w:t>
              </w:r>
            </w:ins>
            <w:ins w:id="120" w:author="Greg Landry" w:date="2017-02-27T11:19:00Z">
              <w:r>
                <w:rPr>
                  <w:sz w:val="16"/>
                </w:rPr>
                <w:t>Wrap-Up and Surveys</w:t>
              </w:r>
            </w:ins>
          </w:p>
        </w:tc>
      </w:tr>
      <w:tr w:rsidR="00D21452" w14:paraId="08CE70A5" w14:textId="77777777" w:rsidTr="00AC1AD4">
        <w:tc>
          <w:tcPr>
            <w:tcW w:w="553" w:type="dxa"/>
            <w:tcBorders>
              <w:top w:val="single" w:sz="18" w:space="0" w:color="auto"/>
            </w:tcBorders>
          </w:tcPr>
          <w:p w14:paraId="172A8F89" w14:textId="756BA65F" w:rsidR="00D21452" w:rsidRPr="006B1446" w:rsidRDefault="00D21452" w:rsidP="00D21452">
            <w:pPr>
              <w:jc w:val="center"/>
              <w:rPr>
                <w:sz w:val="16"/>
              </w:rPr>
            </w:pPr>
            <w:r w:rsidRPr="006B1446">
              <w:rPr>
                <w:sz w:val="16"/>
              </w:rPr>
              <w:t>N/A</w:t>
            </w:r>
          </w:p>
        </w:tc>
        <w:tc>
          <w:tcPr>
            <w:tcW w:w="1183" w:type="dxa"/>
            <w:tcBorders>
              <w:top w:val="single" w:sz="18" w:space="0" w:color="auto"/>
            </w:tcBorders>
          </w:tcPr>
          <w:p w14:paraId="67938D7A" w14:textId="64C59F08" w:rsidR="00D21452" w:rsidRPr="006B1446" w:rsidRDefault="00D21452" w:rsidP="00D21452">
            <w:pPr>
              <w:jc w:val="center"/>
              <w:rPr>
                <w:sz w:val="16"/>
              </w:rPr>
            </w:pPr>
            <w:r>
              <w:rPr>
                <w:sz w:val="16"/>
              </w:rPr>
              <w:t>N/A</w:t>
            </w:r>
          </w:p>
        </w:tc>
        <w:tc>
          <w:tcPr>
            <w:tcW w:w="885" w:type="dxa"/>
            <w:tcBorders>
              <w:top w:val="single" w:sz="18" w:space="0" w:color="auto"/>
            </w:tcBorders>
          </w:tcPr>
          <w:p w14:paraId="0C4BB7AF" w14:textId="7D65D5B9" w:rsidR="00D21452" w:rsidRPr="006B1446" w:rsidRDefault="00D21452" w:rsidP="00D21452">
            <w:pPr>
              <w:jc w:val="center"/>
              <w:rPr>
                <w:sz w:val="16"/>
              </w:rPr>
            </w:pPr>
            <w:r w:rsidRPr="006B1446">
              <w:rPr>
                <w:sz w:val="16"/>
              </w:rPr>
              <w:t>0</w:t>
            </w:r>
          </w:p>
        </w:tc>
        <w:tc>
          <w:tcPr>
            <w:tcW w:w="1363" w:type="dxa"/>
            <w:tcBorders>
              <w:top w:val="single" w:sz="18" w:space="0" w:color="auto"/>
            </w:tcBorders>
          </w:tcPr>
          <w:p w14:paraId="13B97F1C" w14:textId="7C5B6451" w:rsidR="00D21452" w:rsidRPr="006B1446" w:rsidRDefault="00D21452" w:rsidP="00D21452">
            <w:pPr>
              <w:rPr>
                <w:sz w:val="16"/>
              </w:rPr>
            </w:pPr>
            <w:r w:rsidRPr="006B1446">
              <w:rPr>
                <w:sz w:val="16"/>
              </w:rPr>
              <w:t>09-Shield</w:t>
            </w:r>
          </w:p>
        </w:tc>
        <w:tc>
          <w:tcPr>
            <w:tcW w:w="1109" w:type="dxa"/>
            <w:tcBorders>
              <w:top w:val="single" w:sz="18" w:space="0" w:color="auto"/>
            </w:tcBorders>
          </w:tcPr>
          <w:p w14:paraId="4E4E06C6" w14:textId="59247C0C" w:rsidR="00D21452" w:rsidRPr="006B1446" w:rsidRDefault="00D21452" w:rsidP="00D21452">
            <w:pPr>
              <w:rPr>
                <w:sz w:val="16"/>
              </w:rPr>
            </w:pPr>
            <w:r w:rsidRPr="006B1446">
              <w:rPr>
                <w:sz w:val="16"/>
              </w:rPr>
              <w:t>Reference</w:t>
            </w:r>
          </w:p>
        </w:tc>
        <w:tc>
          <w:tcPr>
            <w:tcW w:w="4349" w:type="dxa"/>
            <w:tcBorders>
              <w:top w:val="single" w:sz="18" w:space="0" w:color="auto"/>
            </w:tcBorders>
          </w:tcPr>
          <w:p w14:paraId="58F4C13D" w14:textId="5E6CEC7E" w:rsidR="00D21452" w:rsidRPr="006B1446" w:rsidRDefault="00D21452" w:rsidP="00D21452">
            <w:pPr>
              <w:rPr>
                <w:sz w:val="16"/>
              </w:rPr>
            </w:pPr>
            <w:r w:rsidRPr="006B1446">
              <w:rPr>
                <w:sz w:val="16"/>
              </w:rPr>
              <w:t>Details on the analog co-processor shield board</w:t>
            </w:r>
            <w:del w:id="121" w:author="Greg Landry" w:date="2017-03-01T09:50:00Z">
              <w:r w:rsidRPr="006B1446" w:rsidDel="000452B5">
                <w:rPr>
                  <w:sz w:val="16"/>
                </w:rPr>
                <w:delText>.</w:delText>
              </w:r>
            </w:del>
          </w:p>
        </w:tc>
      </w:tr>
      <w:tr w:rsidR="00D21452" w14:paraId="2791A767" w14:textId="77777777" w:rsidTr="00AC1AD4">
        <w:tc>
          <w:tcPr>
            <w:tcW w:w="553" w:type="dxa"/>
          </w:tcPr>
          <w:p w14:paraId="32EAACEC" w14:textId="3DDA9428" w:rsidR="00D21452" w:rsidRPr="006B1446" w:rsidRDefault="00D21452" w:rsidP="00D21452">
            <w:pPr>
              <w:jc w:val="center"/>
              <w:rPr>
                <w:sz w:val="16"/>
              </w:rPr>
            </w:pPr>
            <w:r w:rsidRPr="006B1446">
              <w:rPr>
                <w:sz w:val="16"/>
              </w:rPr>
              <w:t>N/A</w:t>
            </w:r>
          </w:p>
        </w:tc>
        <w:tc>
          <w:tcPr>
            <w:tcW w:w="1183" w:type="dxa"/>
          </w:tcPr>
          <w:p w14:paraId="0C1E6604" w14:textId="0C72F224" w:rsidR="00D21452" w:rsidRPr="006B1446" w:rsidRDefault="00D21452" w:rsidP="00D21452">
            <w:pPr>
              <w:jc w:val="center"/>
              <w:rPr>
                <w:sz w:val="16"/>
              </w:rPr>
            </w:pPr>
            <w:r>
              <w:rPr>
                <w:sz w:val="16"/>
              </w:rPr>
              <w:t>N/A</w:t>
            </w:r>
          </w:p>
        </w:tc>
        <w:tc>
          <w:tcPr>
            <w:tcW w:w="885" w:type="dxa"/>
          </w:tcPr>
          <w:p w14:paraId="5869CFD0" w14:textId="46C5263F" w:rsidR="00D21452" w:rsidRPr="006B1446" w:rsidRDefault="00D21452" w:rsidP="00D21452">
            <w:pPr>
              <w:jc w:val="center"/>
              <w:rPr>
                <w:sz w:val="16"/>
              </w:rPr>
            </w:pPr>
            <w:r w:rsidRPr="006B1446">
              <w:rPr>
                <w:sz w:val="16"/>
              </w:rPr>
              <w:t>0</w:t>
            </w:r>
          </w:p>
        </w:tc>
        <w:tc>
          <w:tcPr>
            <w:tcW w:w="1363" w:type="dxa"/>
          </w:tcPr>
          <w:p w14:paraId="5A758DF1" w14:textId="67B7C5AD" w:rsidR="00D21452" w:rsidRPr="006B1446" w:rsidRDefault="00D21452" w:rsidP="00D21452">
            <w:pPr>
              <w:rPr>
                <w:sz w:val="16"/>
              </w:rPr>
            </w:pPr>
            <w:r w:rsidRPr="006B1446">
              <w:rPr>
                <w:sz w:val="16"/>
              </w:rPr>
              <w:t>10-Glossary</w:t>
            </w:r>
          </w:p>
        </w:tc>
        <w:tc>
          <w:tcPr>
            <w:tcW w:w="1109" w:type="dxa"/>
          </w:tcPr>
          <w:p w14:paraId="6AD341C5" w14:textId="10277E94" w:rsidR="00D21452" w:rsidRPr="006B1446" w:rsidRDefault="00D21452" w:rsidP="00D21452">
            <w:pPr>
              <w:rPr>
                <w:sz w:val="16"/>
              </w:rPr>
            </w:pPr>
            <w:r w:rsidRPr="006B1446">
              <w:rPr>
                <w:sz w:val="16"/>
              </w:rPr>
              <w:t>Reference</w:t>
            </w:r>
          </w:p>
        </w:tc>
        <w:tc>
          <w:tcPr>
            <w:tcW w:w="4349" w:type="dxa"/>
          </w:tcPr>
          <w:p w14:paraId="437CF199" w14:textId="2266BD36" w:rsidR="00D21452" w:rsidRPr="006B1446" w:rsidRDefault="00D21452" w:rsidP="00D21452">
            <w:pPr>
              <w:rPr>
                <w:sz w:val="16"/>
              </w:rPr>
            </w:pPr>
            <w:r w:rsidRPr="006B1446">
              <w:rPr>
                <w:sz w:val="16"/>
              </w:rPr>
              <w:t>Glossary of terms</w:t>
            </w:r>
            <w:del w:id="122" w:author="Greg Landry" w:date="2017-03-01T09:50:00Z">
              <w:r w:rsidRPr="006B1446" w:rsidDel="000452B5">
                <w:rPr>
                  <w:sz w:val="16"/>
                </w:rPr>
                <w:delText>.</w:delText>
              </w:r>
            </w:del>
          </w:p>
        </w:tc>
      </w:tr>
    </w:tbl>
    <w:p w14:paraId="0C7E746E" w14:textId="77777777" w:rsidR="00AB4C80" w:rsidRDefault="00AB4C80" w:rsidP="00AB4C80"/>
    <w:p w14:paraId="052E3DEA" w14:textId="533C62CC" w:rsidR="00445D85" w:rsidRPr="00AB4C80" w:rsidRDefault="00445D85" w:rsidP="00AB4C80">
      <w:r>
        <w:t>Most of the chapters have exercises. Some are marked as “Advanced”. You should focus on the basic exercises first and work on the advanced ones if time allows, but you don’t need to complete all of the advanced exercises before moving onto the next section.</w:t>
      </w:r>
    </w:p>
    <w:sectPr w:rsidR="00445D85" w:rsidRPr="00AB4C8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DB0F92" w14:textId="77777777" w:rsidR="005B0F7E" w:rsidRDefault="005B0F7E" w:rsidP="00711DF3">
      <w:r>
        <w:separator/>
      </w:r>
    </w:p>
  </w:endnote>
  <w:endnote w:type="continuationSeparator" w:id="0">
    <w:p w14:paraId="2BDB7281" w14:textId="77777777" w:rsidR="005B0F7E" w:rsidRDefault="005B0F7E" w:rsidP="00711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6325727"/>
      <w:docPartObj>
        <w:docPartGallery w:val="Page Numbers (Bottom of Page)"/>
        <w:docPartUnique/>
      </w:docPartObj>
    </w:sdtPr>
    <w:sdtEndPr/>
    <w:sdtContent>
      <w:sdt>
        <w:sdtPr>
          <w:id w:val="1728636285"/>
          <w:docPartObj>
            <w:docPartGallery w:val="Page Numbers (Top of Page)"/>
            <w:docPartUnique/>
          </w:docPartObj>
        </w:sdtPr>
        <w:sdtEndPr/>
        <w:sdtContent>
          <w:p w14:paraId="02655BF1" w14:textId="56149865" w:rsidR="00711DF3" w:rsidRDefault="00711DF3">
            <w:pPr>
              <w:pStyle w:val="Footer"/>
              <w:jc w:val="center"/>
            </w:pPr>
            <w:r>
              <w:t xml:space="preserve">Page </w:t>
            </w:r>
            <w:r>
              <w:rPr>
                <w:b/>
                <w:bCs/>
              </w:rPr>
              <w:fldChar w:fldCharType="begin"/>
            </w:r>
            <w:r>
              <w:rPr>
                <w:b/>
                <w:bCs/>
              </w:rPr>
              <w:instrText xml:space="preserve"> PAGE </w:instrText>
            </w:r>
            <w:r>
              <w:rPr>
                <w:b/>
                <w:bCs/>
              </w:rPr>
              <w:fldChar w:fldCharType="separate"/>
            </w:r>
            <w:r w:rsidR="00B358FD">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B358FD">
              <w:rPr>
                <w:b/>
                <w:bCs/>
                <w:noProof/>
              </w:rPr>
              <w:t>2</w:t>
            </w:r>
            <w:r>
              <w:rPr>
                <w:b/>
                <w:bCs/>
              </w:rPr>
              <w:fldChar w:fldCharType="end"/>
            </w:r>
          </w:p>
        </w:sdtContent>
      </w:sdt>
    </w:sdtContent>
  </w:sdt>
  <w:p w14:paraId="7A949981" w14:textId="77777777" w:rsidR="00711DF3" w:rsidRDefault="00711D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0A7887" w14:textId="77777777" w:rsidR="005B0F7E" w:rsidRDefault="005B0F7E" w:rsidP="00711DF3">
      <w:r>
        <w:separator/>
      </w:r>
    </w:p>
  </w:footnote>
  <w:footnote w:type="continuationSeparator" w:id="0">
    <w:p w14:paraId="5BBF7C87" w14:textId="77777777" w:rsidR="005B0F7E" w:rsidRDefault="005B0F7E" w:rsidP="00711D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57F78"/>
    <w:multiLevelType w:val="hybridMultilevel"/>
    <w:tmpl w:val="F32C6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FD4C18"/>
    <w:multiLevelType w:val="hybridMultilevel"/>
    <w:tmpl w:val="F5021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3"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3073CE"/>
    <w:multiLevelType w:val="hybridMultilevel"/>
    <w:tmpl w:val="CFDE2C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093E15"/>
    <w:multiLevelType w:val="hybridMultilevel"/>
    <w:tmpl w:val="F212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6B31D3"/>
    <w:multiLevelType w:val="hybridMultilevel"/>
    <w:tmpl w:val="39F03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7"/>
  </w:num>
  <w:num w:numId="2">
    <w:abstractNumId w:val="12"/>
  </w:num>
  <w:num w:numId="3">
    <w:abstractNumId w:val="7"/>
  </w:num>
  <w:num w:numId="4">
    <w:abstractNumId w:val="1"/>
  </w:num>
  <w:num w:numId="5">
    <w:abstractNumId w:val="24"/>
  </w:num>
  <w:num w:numId="6">
    <w:abstractNumId w:val="8"/>
  </w:num>
  <w:num w:numId="7">
    <w:abstractNumId w:val="21"/>
  </w:num>
  <w:num w:numId="8">
    <w:abstractNumId w:val="2"/>
  </w:num>
  <w:num w:numId="9">
    <w:abstractNumId w:val="16"/>
  </w:num>
  <w:num w:numId="10">
    <w:abstractNumId w:val="19"/>
  </w:num>
  <w:num w:numId="11">
    <w:abstractNumId w:val="0"/>
  </w:num>
  <w:num w:numId="12">
    <w:abstractNumId w:val="23"/>
  </w:num>
  <w:num w:numId="13">
    <w:abstractNumId w:val="11"/>
  </w:num>
  <w:num w:numId="14">
    <w:abstractNumId w:val="15"/>
  </w:num>
  <w:num w:numId="15">
    <w:abstractNumId w:val="18"/>
  </w:num>
  <w:num w:numId="16">
    <w:abstractNumId w:val="4"/>
  </w:num>
  <w:num w:numId="17">
    <w:abstractNumId w:val="13"/>
  </w:num>
  <w:num w:numId="18">
    <w:abstractNumId w:val="5"/>
  </w:num>
  <w:num w:numId="19">
    <w:abstractNumId w:val="3"/>
  </w:num>
  <w:num w:numId="20">
    <w:abstractNumId w:val="14"/>
  </w:num>
  <w:num w:numId="21">
    <w:abstractNumId w:val="25"/>
  </w:num>
  <w:num w:numId="22">
    <w:abstractNumId w:val="9"/>
  </w:num>
  <w:num w:numId="23">
    <w:abstractNumId w:val="17"/>
  </w:num>
  <w:num w:numId="24">
    <w:abstractNumId w:val="26"/>
  </w:num>
  <w:num w:numId="25">
    <w:abstractNumId w:val="20"/>
  </w:num>
  <w:num w:numId="26">
    <w:abstractNumId w:val="22"/>
  </w:num>
  <w:num w:numId="27">
    <w:abstractNumId w:val="6"/>
  </w:num>
  <w:num w:numId="28">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linkStyles/>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15804"/>
    <w:rsid w:val="00030337"/>
    <w:rsid w:val="000315DB"/>
    <w:rsid w:val="000452B5"/>
    <w:rsid w:val="00061F8D"/>
    <w:rsid w:val="00065A21"/>
    <w:rsid w:val="000A10C2"/>
    <w:rsid w:val="000D11CC"/>
    <w:rsid w:val="00177F74"/>
    <w:rsid w:val="00195E33"/>
    <w:rsid w:val="001B388B"/>
    <w:rsid w:val="002179A0"/>
    <w:rsid w:val="00227150"/>
    <w:rsid w:val="00266D14"/>
    <w:rsid w:val="0029288C"/>
    <w:rsid w:val="002A0254"/>
    <w:rsid w:val="002C5818"/>
    <w:rsid w:val="002E0D96"/>
    <w:rsid w:val="002E748E"/>
    <w:rsid w:val="00310A62"/>
    <w:rsid w:val="00342AF1"/>
    <w:rsid w:val="003445E6"/>
    <w:rsid w:val="0037362D"/>
    <w:rsid w:val="003817F7"/>
    <w:rsid w:val="003818E6"/>
    <w:rsid w:val="003853D7"/>
    <w:rsid w:val="00396E27"/>
    <w:rsid w:val="00397ACA"/>
    <w:rsid w:val="003A2DCA"/>
    <w:rsid w:val="003E3652"/>
    <w:rsid w:val="003E39EE"/>
    <w:rsid w:val="003E47A0"/>
    <w:rsid w:val="004119D6"/>
    <w:rsid w:val="004320E0"/>
    <w:rsid w:val="00445D85"/>
    <w:rsid w:val="00496090"/>
    <w:rsid w:val="004D3236"/>
    <w:rsid w:val="004D51FE"/>
    <w:rsid w:val="00542D5D"/>
    <w:rsid w:val="00583ABA"/>
    <w:rsid w:val="00593945"/>
    <w:rsid w:val="005B0F7E"/>
    <w:rsid w:val="005B12E3"/>
    <w:rsid w:val="005B3C75"/>
    <w:rsid w:val="005D48B6"/>
    <w:rsid w:val="005D5C42"/>
    <w:rsid w:val="005F3959"/>
    <w:rsid w:val="005F67C7"/>
    <w:rsid w:val="00625C0B"/>
    <w:rsid w:val="00640EA5"/>
    <w:rsid w:val="00653120"/>
    <w:rsid w:val="00655370"/>
    <w:rsid w:val="0065610E"/>
    <w:rsid w:val="0065757C"/>
    <w:rsid w:val="00666361"/>
    <w:rsid w:val="00672F53"/>
    <w:rsid w:val="006818A5"/>
    <w:rsid w:val="006B1446"/>
    <w:rsid w:val="006B442B"/>
    <w:rsid w:val="006C4A51"/>
    <w:rsid w:val="006F5D93"/>
    <w:rsid w:val="00711DF3"/>
    <w:rsid w:val="00757332"/>
    <w:rsid w:val="00774C33"/>
    <w:rsid w:val="00797374"/>
    <w:rsid w:val="007B104F"/>
    <w:rsid w:val="007E0232"/>
    <w:rsid w:val="007F0BE4"/>
    <w:rsid w:val="00801F9C"/>
    <w:rsid w:val="0082524D"/>
    <w:rsid w:val="00825E6D"/>
    <w:rsid w:val="008527DC"/>
    <w:rsid w:val="00861AE6"/>
    <w:rsid w:val="00871379"/>
    <w:rsid w:val="008A56F3"/>
    <w:rsid w:val="009110FF"/>
    <w:rsid w:val="00914CE3"/>
    <w:rsid w:val="009468F7"/>
    <w:rsid w:val="009600E6"/>
    <w:rsid w:val="0098674F"/>
    <w:rsid w:val="009B5D3E"/>
    <w:rsid w:val="009B7654"/>
    <w:rsid w:val="00A20319"/>
    <w:rsid w:val="00A21914"/>
    <w:rsid w:val="00A44DAF"/>
    <w:rsid w:val="00A67688"/>
    <w:rsid w:val="00A707D2"/>
    <w:rsid w:val="00A74A92"/>
    <w:rsid w:val="00A75DA7"/>
    <w:rsid w:val="00A86F2C"/>
    <w:rsid w:val="00A8704B"/>
    <w:rsid w:val="00AA3419"/>
    <w:rsid w:val="00AB4C80"/>
    <w:rsid w:val="00AC1AD4"/>
    <w:rsid w:val="00AC4CB7"/>
    <w:rsid w:val="00AD162F"/>
    <w:rsid w:val="00AD6052"/>
    <w:rsid w:val="00AE66A3"/>
    <w:rsid w:val="00AE7DEB"/>
    <w:rsid w:val="00B358FD"/>
    <w:rsid w:val="00B37767"/>
    <w:rsid w:val="00B73DF5"/>
    <w:rsid w:val="00B85D2F"/>
    <w:rsid w:val="00B944F2"/>
    <w:rsid w:val="00BA707D"/>
    <w:rsid w:val="00C61F72"/>
    <w:rsid w:val="00C74A76"/>
    <w:rsid w:val="00CB0D62"/>
    <w:rsid w:val="00CB3ED0"/>
    <w:rsid w:val="00CD3C81"/>
    <w:rsid w:val="00D12076"/>
    <w:rsid w:val="00D21452"/>
    <w:rsid w:val="00D75C97"/>
    <w:rsid w:val="00D84466"/>
    <w:rsid w:val="00D9460A"/>
    <w:rsid w:val="00D970B0"/>
    <w:rsid w:val="00D9778A"/>
    <w:rsid w:val="00DC7DEF"/>
    <w:rsid w:val="00DD1B3F"/>
    <w:rsid w:val="00DE180B"/>
    <w:rsid w:val="00E043FD"/>
    <w:rsid w:val="00E106AA"/>
    <w:rsid w:val="00E1216F"/>
    <w:rsid w:val="00E15666"/>
    <w:rsid w:val="00E62D9C"/>
    <w:rsid w:val="00E63761"/>
    <w:rsid w:val="00E73F0A"/>
    <w:rsid w:val="00E95B67"/>
    <w:rsid w:val="00EA3E6C"/>
    <w:rsid w:val="00EA3E7C"/>
    <w:rsid w:val="00EB1C66"/>
    <w:rsid w:val="00EB629E"/>
    <w:rsid w:val="00ED0FED"/>
    <w:rsid w:val="00ED4CEA"/>
    <w:rsid w:val="00ED5415"/>
    <w:rsid w:val="00F25363"/>
    <w:rsid w:val="00F672F4"/>
    <w:rsid w:val="00F73D45"/>
    <w:rsid w:val="00F77139"/>
    <w:rsid w:val="00F9150D"/>
    <w:rsid w:val="00F94CE2"/>
    <w:rsid w:val="00FC7CED"/>
    <w:rsid w:val="00FF3B0B"/>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8FD"/>
  </w:style>
  <w:style w:type="paragraph" w:styleId="Heading1">
    <w:name w:val="heading 1"/>
    <w:basedOn w:val="Normal"/>
    <w:next w:val="Normal"/>
    <w:link w:val="Heading1Char"/>
    <w:autoRedefine/>
    <w:uiPriority w:val="9"/>
    <w:qFormat/>
    <w:rsid w:val="000D11CC"/>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D11CC"/>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0D11CC"/>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B358F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358FD"/>
  </w:style>
  <w:style w:type="paragraph" w:styleId="ListParagraph">
    <w:name w:val="List Paragraph"/>
    <w:basedOn w:val="Normal"/>
    <w:uiPriority w:val="34"/>
    <w:qFormat/>
    <w:rsid w:val="000D11CC"/>
    <w:pPr>
      <w:ind w:left="720"/>
      <w:contextualSpacing/>
    </w:pPr>
  </w:style>
  <w:style w:type="character" w:customStyle="1" w:styleId="Heading1Char">
    <w:name w:val="Heading 1 Char"/>
    <w:link w:val="Heading1"/>
    <w:uiPriority w:val="9"/>
    <w:rsid w:val="000D11CC"/>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D11CC"/>
    <w:rPr>
      <w:rFonts w:ascii="Cambria" w:eastAsia="Times New Roman" w:hAnsi="Cambria" w:cs="Times New Roman"/>
      <w:b/>
      <w:bCs/>
      <w:color w:val="4F81BD"/>
      <w:sz w:val="26"/>
      <w:szCs w:val="26"/>
    </w:rPr>
  </w:style>
  <w:style w:type="character" w:customStyle="1" w:styleId="Heading3Char">
    <w:name w:val="Heading 3 Char"/>
    <w:link w:val="Heading3"/>
    <w:uiPriority w:val="9"/>
    <w:rsid w:val="000D11CC"/>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0D11CC"/>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0D11CC"/>
    <w:rPr>
      <w:rFonts w:ascii="Tahoma" w:hAnsi="Tahoma" w:cs="Tahoma"/>
      <w:sz w:val="16"/>
      <w:szCs w:val="16"/>
    </w:rPr>
  </w:style>
  <w:style w:type="character" w:customStyle="1" w:styleId="BalloonTextChar">
    <w:name w:val="Balloon Text Char"/>
    <w:link w:val="BalloonText"/>
    <w:uiPriority w:val="99"/>
    <w:semiHidden/>
    <w:rsid w:val="000D11CC"/>
    <w:rPr>
      <w:rFonts w:ascii="Tahoma" w:eastAsia="Calibri" w:hAnsi="Tahoma" w:cs="Tahoma"/>
      <w:sz w:val="16"/>
      <w:szCs w:val="16"/>
    </w:rPr>
  </w:style>
  <w:style w:type="paragraph" w:styleId="TOCHeading">
    <w:name w:val="TOC Heading"/>
    <w:basedOn w:val="Heading1"/>
    <w:next w:val="Normal"/>
    <w:uiPriority w:val="39"/>
    <w:unhideWhenUsed/>
    <w:qFormat/>
    <w:rsid w:val="000D11CC"/>
    <w:pPr>
      <w:outlineLvl w:val="9"/>
    </w:pPr>
  </w:style>
  <w:style w:type="paragraph" w:styleId="TOC2">
    <w:name w:val="toc 2"/>
    <w:basedOn w:val="Normal"/>
    <w:next w:val="Normal"/>
    <w:autoRedefine/>
    <w:uiPriority w:val="39"/>
    <w:unhideWhenUsed/>
    <w:qFormat/>
    <w:rsid w:val="000D11CC"/>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0D11CC"/>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0D11CC"/>
    <w:pPr>
      <w:spacing w:after="100"/>
      <w:ind w:left="440"/>
    </w:pPr>
    <w:rPr>
      <w:rFonts w:eastAsia="Times New Roman"/>
    </w:rPr>
  </w:style>
  <w:style w:type="paragraph" w:styleId="Header">
    <w:name w:val="header"/>
    <w:basedOn w:val="Normal"/>
    <w:link w:val="HeaderChar"/>
    <w:uiPriority w:val="99"/>
    <w:unhideWhenUsed/>
    <w:rsid w:val="000D11CC"/>
    <w:pPr>
      <w:tabs>
        <w:tab w:val="center" w:pos="4680"/>
        <w:tab w:val="right" w:pos="9360"/>
      </w:tabs>
    </w:pPr>
  </w:style>
  <w:style w:type="character" w:customStyle="1" w:styleId="HeaderChar">
    <w:name w:val="Header Char"/>
    <w:basedOn w:val="DefaultParagraphFont"/>
    <w:link w:val="Header"/>
    <w:uiPriority w:val="99"/>
    <w:rsid w:val="000D11CC"/>
    <w:rPr>
      <w:rFonts w:ascii="Calibri" w:eastAsia="Calibri" w:hAnsi="Calibri" w:cs="Times New Roman"/>
    </w:rPr>
  </w:style>
  <w:style w:type="paragraph" w:styleId="Footer">
    <w:name w:val="footer"/>
    <w:basedOn w:val="Normal"/>
    <w:link w:val="FooterChar"/>
    <w:uiPriority w:val="99"/>
    <w:unhideWhenUsed/>
    <w:rsid w:val="000D11CC"/>
    <w:pPr>
      <w:tabs>
        <w:tab w:val="center" w:pos="4680"/>
        <w:tab w:val="right" w:pos="9360"/>
      </w:tabs>
    </w:pPr>
  </w:style>
  <w:style w:type="character" w:customStyle="1" w:styleId="FooterChar">
    <w:name w:val="Footer Char"/>
    <w:basedOn w:val="DefaultParagraphFont"/>
    <w:link w:val="Footer"/>
    <w:uiPriority w:val="99"/>
    <w:rsid w:val="000D11CC"/>
    <w:rPr>
      <w:rFonts w:ascii="Calibri" w:eastAsia="Calibri" w:hAnsi="Calibri" w:cs="Times New Roman"/>
    </w:rPr>
  </w:style>
  <w:style w:type="paragraph" w:styleId="Caption">
    <w:name w:val="caption"/>
    <w:basedOn w:val="Normal"/>
    <w:next w:val="Normal"/>
    <w:uiPriority w:val="35"/>
    <w:unhideWhenUsed/>
    <w:qFormat/>
    <w:rsid w:val="000D11CC"/>
    <w:rPr>
      <w:b/>
      <w:bCs/>
      <w:color w:val="4F81BD"/>
      <w:sz w:val="18"/>
      <w:szCs w:val="18"/>
    </w:rPr>
  </w:style>
  <w:style w:type="paragraph" w:customStyle="1" w:styleId="CCode">
    <w:name w:val="C_Code"/>
    <w:basedOn w:val="Normal"/>
    <w:link w:val="CCodeChar"/>
    <w:qFormat/>
    <w:rsid w:val="000D11CC"/>
    <w:pPr>
      <w:spacing w:after="120"/>
      <w:ind w:left="720"/>
    </w:pPr>
    <w:rPr>
      <w:rFonts w:eastAsia="Times New Roman"/>
      <w:color w:val="548DD4"/>
      <w:kern w:val="28"/>
      <w:sz w:val="18"/>
      <w:szCs w:val="18"/>
    </w:rPr>
  </w:style>
  <w:style w:type="character" w:customStyle="1" w:styleId="CCodeChar">
    <w:name w:val="C_Code Char"/>
    <w:link w:val="CCode"/>
    <w:rsid w:val="000D11CC"/>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0D11CC"/>
    <w:rPr>
      <w:rFonts w:ascii="Tahoma" w:hAnsi="Tahoma" w:cs="Tahoma"/>
      <w:sz w:val="16"/>
      <w:szCs w:val="16"/>
    </w:rPr>
  </w:style>
  <w:style w:type="character" w:customStyle="1" w:styleId="DocumentMapChar">
    <w:name w:val="Document Map Char"/>
    <w:link w:val="DocumentMap"/>
    <w:uiPriority w:val="99"/>
    <w:semiHidden/>
    <w:rsid w:val="000D11CC"/>
    <w:rPr>
      <w:rFonts w:ascii="Tahoma" w:eastAsia="Calibri" w:hAnsi="Tahoma" w:cs="Tahoma"/>
      <w:sz w:val="16"/>
      <w:szCs w:val="16"/>
    </w:rPr>
  </w:style>
  <w:style w:type="paragraph" w:styleId="TOC4">
    <w:name w:val="toc 4"/>
    <w:basedOn w:val="Normal"/>
    <w:next w:val="Normal"/>
    <w:autoRedefine/>
    <w:uiPriority w:val="39"/>
    <w:unhideWhenUsed/>
    <w:rsid w:val="000D11CC"/>
    <w:pPr>
      <w:spacing w:after="100"/>
      <w:ind w:left="660"/>
    </w:pPr>
    <w:rPr>
      <w:rFonts w:eastAsia="Times New Roman"/>
    </w:rPr>
  </w:style>
  <w:style w:type="paragraph" w:styleId="TOC5">
    <w:name w:val="toc 5"/>
    <w:basedOn w:val="Normal"/>
    <w:next w:val="Normal"/>
    <w:autoRedefine/>
    <w:uiPriority w:val="39"/>
    <w:unhideWhenUsed/>
    <w:rsid w:val="000D11CC"/>
    <w:pPr>
      <w:spacing w:after="100"/>
      <w:ind w:left="880"/>
    </w:pPr>
    <w:rPr>
      <w:rFonts w:eastAsia="Times New Roman"/>
    </w:rPr>
  </w:style>
  <w:style w:type="paragraph" w:styleId="TOC6">
    <w:name w:val="toc 6"/>
    <w:basedOn w:val="Normal"/>
    <w:next w:val="Normal"/>
    <w:autoRedefine/>
    <w:uiPriority w:val="39"/>
    <w:unhideWhenUsed/>
    <w:rsid w:val="000D11CC"/>
    <w:pPr>
      <w:spacing w:after="100"/>
      <w:ind w:left="1100"/>
    </w:pPr>
    <w:rPr>
      <w:rFonts w:eastAsia="Times New Roman"/>
    </w:rPr>
  </w:style>
  <w:style w:type="paragraph" w:styleId="TOC7">
    <w:name w:val="toc 7"/>
    <w:basedOn w:val="Normal"/>
    <w:next w:val="Normal"/>
    <w:autoRedefine/>
    <w:uiPriority w:val="39"/>
    <w:unhideWhenUsed/>
    <w:rsid w:val="000D11CC"/>
    <w:pPr>
      <w:spacing w:after="100"/>
      <w:ind w:left="1320"/>
    </w:pPr>
    <w:rPr>
      <w:rFonts w:eastAsia="Times New Roman"/>
    </w:rPr>
  </w:style>
  <w:style w:type="paragraph" w:styleId="TOC8">
    <w:name w:val="toc 8"/>
    <w:basedOn w:val="Normal"/>
    <w:next w:val="Normal"/>
    <w:autoRedefine/>
    <w:uiPriority w:val="39"/>
    <w:unhideWhenUsed/>
    <w:rsid w:val="000D11CC"/>
    <w:pPr>
      <w:spacing w:after="100"/>
      <w:ind w:left="1540"/>
    </w:pPr>
    <w:rPr>
      <w:rFonts w:eastAsia="Times New Roman"/>
    </w:rPr>
  </w:style>
  <w:style w:type="paragraph" w:styleId="TOC9">
    <w:name w:val="toc 9"/>
    <w:basedOn w:val="Normal"/>
    <w:next w:val="Normal"/>
    <w:autoRedefine/>
    <w:uiPriority w:val="39"/>
    <w:unhideWhenUsed/>
    <w:rsid w:val="000D11CC"/>
    <w:pPr>
      <w:spacing w:after="100"/>
      <w:ind w:left="1760"/>
    </w:pPr>
    <w:rPr>
      <w:rFonts w:eastAsia="Times New Roman"/>
    </w:rPr>
  </w:style>
  <w:style w:type="table" w:styleId="TableGrid">
    <w:name w:val="Table Grid"/>
    <w:basedOn w:val="TableNormal"/>
    <w:uiPriority w:val="59"/>
    <w:rsid w:val="000D11C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0D11CC"/>
    <w:rPr>
      <w:color w:val="808080"/>
    </w:rPr>
  </w:style>
  <w:style w:type="character" w:styleId="CommentReference">
    <w:name w:val="annotation reference"/>
    <w:uiPriority w:val="99"/>
    <w:semiHidden/>
    <w:unhideWhenUsed/>
    <w:rsid w:val="000D11CC"/>
    <w:rPr>
      <w:sz w:val="16"/>
      <w:szCs w:val="16"/>
    </w:rPr>
  </w:style>
  <w:style w:type="paragraph" w:styleId="CommentText">
    <w:name w:val="annotation text"/>
    <w:basedOn w:val="Normal"/>
    <w:link w:val="CommentTextChar"/>
    <w:uiPriority w:val="99"/>
    <w:semiHidden/>
    <w:unhideWhenUsed/>
    <w:rsid w:val="000D11CC"/>
    <w:rPr>
      <w:sz w:val="20"/>
      <w:szCs w:val="20"/>
    </w:rPr>
  </w:style>
  <w:style w:type="character" w:customStyle="1" w:styleId="CommentTextChar">
    <w:name w:val="Comment Text Char"/>
    <w:basedOn w:val="DefaultParagraphFont"/>
    <w:link w:val="CommentText"/>
    <w:uiPriority w:val="99"/>
    <w:semiHidden/>
    <w:rsid w:val="000D11CC"/>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0D11CC"/>
    <w:rPr>
      <w:b/>
      <w:bCs/>
    </w:rPr>
  </w:style>
  <w:style w:type="character" w:customStyle="1" w:styleId="CommentSubjectChar">
    <w:name w:val="Comment Subject Char"/>
    <w:link w:val="CommentSubject"/>
    <w:uiPriority w:val="99"/>
    <w:semiHidden/>
    <w:rsid w:val="000D11CC"/>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84F76-0197-423F-A47B-D2BE7E088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2</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56</cp:revision>
  <cp:lastPrinted>2016-10-22T13:06:00Z</cp:lastPrinted>
  <dcterms:created xsi:type="dcterms:W3CDTF">2016-10-10T22:52:00Z</dcterms:created>
  <dcterms:modified xsi:type="dcterms:W3CDTF">2017-03-09T15:32:00Z</dcterms:modified>
</cp:coreProperties>
</file>