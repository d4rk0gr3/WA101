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2E8FB513" w:rsidR="001D3367" w:rsidRDefault="0031666A" w:rsidP="009600E6">
      <w:pPr>
        <w:pStyle w:val="Heading1"/>
      </w:pPr>
      <w:r>
        <w:t xml:space="preserve">Chapter </w:t>
      </w:r>
      <w:del w:id="0" w:author="Greg Landry" w:date="2017-03-09T10:32:00Z">
        <w:r w:rsidDel="009503EC">
          <w:delText>8</w:delText>
        </w:r>
      </w:del>
      <w:ins w:id="1" w:author="Greg Landry" w:date="2017-03-09T10:35:00Z">
        <w:r w:rsidR="00C6757D">
          <w:t>8</w:t>
        </w:r>
      </w:ins>
      <w:bookmarkStart w:id="2" w:name="_GoBack"/>
      <w:bookmarkEnd w:id="2"/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5526B4D1" w:rsidR="001D3367" w:rsidRDefault="001D3367" w:rsidP="00CB3ED0">
      <w:pPr>
        <w:pStyle w:val="Heading2"/>
      </w:pPr>
      <w:r>
        <w:t xml:space="preserve">Time: </w:t>
      </w:r>
      <w:del w:id="3" w:author="Greg Landry" w:date="2017-03-01T10:46:00Z">
        <w:r w:rsidDel="0031633E">
          <w:delText>4</w:delText>
        </w:r>
        <w:r w:rsidR="00E43DEC" w:rsidDel="0031633E">
          <w:delText xml:space="preserve"> </w:delText>
        </w:r>
      </w:del>
      <w:ins w:id="4" w:author="Greg Landry" w:date="2017-03-01T10:46:00Z">
        <w:r w:rsidR="0031633E">
          <w:t>3</w:t>
        </w:r>
      </w:ins>
      <w:del w:id="5" w:author="Greg Landry" w:date="2017-03-01T10:46:00Z">
        <w:r w:rsidR="00E43DEC" w:rsidDel="00AA1CC9">
          <w:delText>½</w:delText>
        </w:r>
      </w:del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77777777" w:rsidR="00AD4E99" w:rsidRDefault="00E8677B" w:rsidP="005951C2">
      <w:r>
        <w:t>Your project is to build an IoT weather station.</w:t>
      </w:r>
      <w:r w:rsidR="00AD4E99">
        <w:t xml:space="preserve"> It will:</w:t>
      </w:r>
    </w:p>
    <w:p w14:paraId="04B511DE" w14:textId="5BF8991E" w:rsidR="00AD4E99" w:rsidRDefault="00AD4E99" w:rsidP="00AD4E99">
      <w:pPr>
        <w:pStyle w:val="ListParagraph"/>
        <w:numPr>
          <w:ilvl w:val="0"/>
          <w:numId w:val="25"/>
        </w:numPr>
        <w:rPr>
          <w:ins w:id="6" w:author="Greg Landry" w:date="2017-03-01T10:34:00Z"/>
        </w:r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 I2C exercises in the peripherals chapter).</w:t>
      </w:r>
    </w:p>
    <w:p w14:paraId="4A8AD0A3" w14:textId="68EC7E7C" w:rsidR="00412014" w:rsidRDefault="00412014" w:rsidP="00AD4E99">
      <w:pPr>
        <w:pStyle w:val="ListParagraph"/>
        <w:numPr>
          <w:ilvl w:val="0"/>
          <w:numId w:val="25"/>
        </w:numPr>
      </w:pPr>
      <w:ins w:id="7" w:author="Greg Landry" w:date="2017-03-01T10:34:00Z">
        <w:r>
          <w:t>Display the temperature and humidity on the OLED screen.</w:t>
        </w:r>
      </w:ins>
    </w:p>
    <w:p w14:paraId="21AB031B" w14:textId="6C88E446" w:rsidR="00AD4E99" w:rsidRDefault="00F152E0" w:rsidP="00AD4E99">
      <w:pPr>
        <w:pStyle w:val="ListParagraph"/>
        <w:numPr>
          <w:ilvl w:val="0"/>
          <w:numId w:val="25"/>
        </w:numPr>
      </w:pPr>
      <w:del w:id="8" w:author="Greg Landry" w:date="2017-03-01T10:34:00Z">
        <w:r w:rsidDel="006C186E">
          <w:delText>You will c</w:delText>
        </w:r>
        <w:r w:rsidR="00AD4E99" w:rsidDel="006C186E">
          <w:delText>onnect</w:delText>
        </w:r>
      </w:del>
      <w:ins w:id="9" w:author="Greg Landry" w:date="2017-03-01T10:34:00Z">
        <w:r w:rsidR="006C186E">
          <w:t>Connect</w:t>
        </w:r>
      </w:ins>
      <w:r w:rsidR="00AD4E99">
        <w:t xml:space="preserve"> to a </w:t>
      </w:r>
      <w:r>
        <w:t>provided</w:t>
      </w:r>
      <w:r w:rsidR="00AD4E99">
        <w:t xml:space="preserve">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t>amk6m51qrxr2u.iot.us-east-1.amazonaws.com</w:t>
      </w:r>
      <w:proofErr w:type="gramEnd"/>
    </w:p>
    <w:p w14:paraId="0DF618E3" w14:textId="1B51D203" w:rsidR="00F152E0" w:rsidRDefault="00F152E0" w:rsidP="006F69EC">
      <w:pPr>
        <w:pStyle w:val="ListParagraph"/>
        <w:numPr>
          <w:ilvl w:val="0"/>
          <w:numId w:val="25"/>
        </w:numPr>
      </w:pPr>
      <w:r>
        <w:t xml:space="preserve">Your </w:t>
      </w:r>
      <w:r w:rsidRPr="00F152E0">
        <w:rPr>
          <w:i/>
        </w:rPr>
        <w:t>thing</w:t>
      </w:r>
      <w:r>
        <w:t xml:space="preserve"> name will be “ww101_&lt;</w:t>
      </w:r>
      <w:proofErr w:type="spellStart"/>
      <w:r>
        <w:t>nn</w:t>
      </w:r>
      <w:proofErr w:type="spellEnd"/>
      <w:r>
        <w:t>&gt;” where &lt;</w:t>
      </w:r>
      <w:proofErr w:type="spellStart"/>
      <w:r>
        <w:t>nn</w:t>
      </w:r>
      <w:proofErr w:type="spellEnd"/>
      <w:r>
        <w:t>&gt; will be a number assigned to you. For example ww101_01.</w:t>
      </w:r>
    </w:p>
    <w:p w14:paraId="763E0E0C" w14:textId="3C42A70B" w:rsidR="00844D08" w:rsidRDefault="00F152E0" w:rsidP="006F69EC">
      <w:pPr>
        <w:pStyle w:val="ListParagraph"/>
        <w:numPr>
          <w:ilvl w:val="0"/>
          <w:numId w:val="25"/>
        </w:numPr>
      </w:pPr>
      <w:r>
        <w:t xml:space="preserve">The credential and private key for your </w:t>
      </w:r>
      <w:r w:rsidRPr="00F152E0">
        <w:rPr>
          <w:i/>
        </w:rPr>
        <w:t>thing</w:t>
      </w:r>
      <w:r>
        <w:t xml:space="preserve"> can be found in the </w:t>
      </w:r>
      <w:r w:rsidR="00844D08">
        <w:t>class material folder.</w:t>
      </w:r>
    </w:p>
    <w:p w14:paraId="132AB8B1" w14:textId="765A01F9" w:rsidR="00D23C4B" w:rsidRDefault="00D23C4B" w:rsidP="00D23C4B">
      <w:pPr>
        <w:pStyle w:val="ListParagraph"/>
        <w:numPr>
          <w:ilvl w:val="1"/>
          <w:numId w:val="25"/>
        </w:numPr>
      </w:pPr>
      <w:r>
        <w:t>Hint: After updating the key files, you should run a “Clean” on the project. Otherwise, the project will not see the new keys.</w:t>
      </w:r>
    </w:p>
    <w:p w14:paraId="6E36FD3F" w14:textId="77777777" w:rsidR="001A7B46" w:rsidRDefault="006F69EC">
      <w:pPr>
        <w:pStyle w:val="ListParagraph"/>
        <w:numPr>
          <w:ilvl w:val="0"/>
          <w:numId w:val="25"/>
        </w:numPr>
        <w:rPr>
          <w:ins w:id="10" w:author="Greg Landry" w:date="2017-03-01T10:37:00Z"/>
        </w:rPr>
      </w:pPr>
      <w:r>
        <w:t xml:space="preserve">Update the state of </w:t>
      </w:r>
      <w:r w:rsidR="00B54D45">
        <w:t>the</w:t>
      </w:r>
      <w:r>
        <w:t xml:space="preserve"> </w:t>
      </w:r>
      <w:del w:id="11" w:author="Greg Landry" w:date="2017-03-01T10:37:00Z">
        <w:r w:rsidDel="00C944DA">
          <w:delText>“</w:delText>
        </w:r>
      </w:del>
      <w:r w:rsidRPr="00C944DA">
        <w:rPr>
          <w:i/>
          <w:rPrChange w:id="12" w:author="Greg Landry" w:date="2017-03-01T10:36:00Z">
            <w:rPr/>
          </w:rPrChange>
        </w:rPr>
        <w:t>thing</w:t>
      </w:r>
      <w:del w:id="13" w:author="Greg Landry" w:date="2017-03-01T10:36:00Z">
        <w:r w:rsidDel="00C944DA">
          <w:delText>”</w:delText>
        </w:r>
      </w:del>
      <w:r>
        <w:t>.  The parameters are named “temperature” (float), “humidity” (float), “</w:t>
      </w:r>
      <w:proofErr w:type="spellStart"/>
      <w:r>
        <w:t>weatherAlert</w:t>
      </w:r>
      <w:proofErr w:type="spellEnd"/>
      <w:r>
        <w:t>” (true or false) and “</w:t>
      </w:r>
      <w:proofErr w:type="spellStart"/>
      <w:r>
        <w:t>IPAddress</w:t>
      </w:r>
      <w:proofErr w:type="spellEnd"/>
      <w:r>
        <w:t>” (ipv4 4dot syntax)</w:t>
      </w:r>
      <w:r w:rsidR="00B54D45">
        <w:t>.</w:t>
      </w:r>
    </w:p>
    <w:p w14:paraId="018537F5" w14:textId="12EBF938" w:rsidR="001A7B46" w:rsidRDefault="001A7B46">
      <w:pPr>
        <w:pStyle w:val="ListParagraph"/>
        <w:numPr>
          <w:ilvl w:val="1"/>
          <w:numId w:val="25"/>
        </w:numPr>
        <w:rPr>
          <w:ins w:id="14" w:author="Greg Landry" w:date="2017-03-01T10:37:00Z"/>
        </w:rPr>
        <w:pPrChange w:id="15" w:author="Greg Landry" w:date="2017-03-01T10:37:00Z">
          <w:pPr>
            <w:pStyle w:val="ListParagraph"/>
            <w:numPr>
              <w:numId w:val="25"/>
            </w:numPr>
            <w:ind w:left="770" w:hanging="360"/>
          </w:pPr>
        </w:pPrChange>
      </w:pPr>
      <w:ins w:id="16" w:author="Greg Landry" w:date="2017-03-01T10:37:00Z">
        <w:r>
          <w:t xml:space="preserve">Hint: The starting (empty) shadow for your </w:t>
        </w:r>
        <w:r w:rsidRPr="001A7B46">
          <w:rPr>
            <w:i/>
            <w:rPrChange w:id="17" w:author="Greg Landry" w:date="2017-03-01T10:39:00Z">
              <w:rPr/>
            </w:rPrChange>
          </w:rPr>
          <w:t>thing</w:t>
        </w:r>
        <w:r>
          <w:t xml:space="preserve"> will look like the following. You will publish JSON messages to the </w:t>
        </w:r>
        <w:r w:rsidRPr="001A7B46">
          <w:rPr>
            <w:i/>
            <w:rPrChange w:id="18" w:author="Greg Landry" w:date="2017-03-01T10:39:00Z">
              <w:rPr/>
            </w:rPrChange>
          </w:rPr>
          <w:t>thing</w:t>
        </w:r>
        <w:r>
          <w:t xml:space="preserve"> shadow to provide updates.</w:t>
        </w:r>
      </w:ins>
    </w:p>
    <w:p w14:paraId="09529260" w14:textId="60619435" w:rsidR="001A7B46" w:rsidRDefault="001A7B46">
      <w:pPr>
        <w:ind w:left="720"/>
        <w:jc w:val="center"/>
        <w:rPr>
          <w:ins w:id="19" w:author="Greg Landry" w:date="2017-03-01T10:37:00Z"/>
        </w:rPr>
        <w:pPrChange w:id="20" w:author="Greg Landry" w:date="2017-03-01T10:39:00Z">
          <w:pPr>
            <w:pStyle w:val="ListParagraph"/>
            <w:numPr>
              <w:numId w:val="25"/>
            </w:numPr>
            <w:ind w:left="770" w:hanging="360"/>
          </w:pPr>
        </w:pPrChange>
      </w:pPr>
      <w:ins w:id="21" w:author="Greg Landry" w:date="2017-03-01T10:39:00Z">
        <w:r>
          <w:rPr>
            <w:noProof/>
          </w:rPr>
          <w:drawing>
            <wp:inline distT="0" distB="0" distL="0" distR="0" wp14:anchorId="1A7F90BE" wp14:editId="55DD4B69">
              <wp:extent cx="2628113" cy="1514902"/>
              <wp:effectExtent l="0" t="0" r="127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b="28658"/>
                      <a:stretch/>
                    </pic:blipFill>
                    <pic:spPr bwMode="auto">
                      <a:xfrm>
                        <a:off x="0" y="0"/>
                        <a:ext cx="2628571" cy="151516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21B86BB" w14:textId="25A2CE2B" w:rsidR="001A7B46" w:rsidDel="001A7B46" w:rsidRDefault="001A7B46">
      <w:pPr>
        <w:rPr>
          <w:del w:id="22" w:author="Greg Landry" w:date="2017-03-01T10:40:00Z"/>
        </w:rPr>
        <w:pPrChange w:id="23" w:author="Greg Landry" w:date="2017-03-01T10:37:00Z">
          <w:pPr>
            <w:pStyle w:val="ListParagraph"/>
            <w:numPr>
              <w:numId w:val="25"/>
            </w:numPr>
            <w:ind w:left="770" w:hanging="360"/>
          </w:pPr>
        </w:pPrChange>
      </w:pPr>
    </w:p>
    <w:p w14:paraId="5C09F145" w14:textId="1404710D" w:rsidR="00AD4E99" w:rsidRDefault="00AD4E99">
      <w:pPr>
        <w:pStyle w:val="ListParagraph"/>
        <w:keepNext/>
        <w:numPr>
          <w:ilvl w:val="0"/>
          <w:numId w:val="25"/>
        </w:numPr>
        <w:ind w:left="763"/>
        <w:pPrChange w:id="24" w:author="Greg Landry" w:date="2017-03-01T10:46:00Z">
          <w:pPr>
            <w:pStyle w:val="ListParagraph"/>
            <w:numPr>
              <w:numId w:val="25"/>
            </w:numPr>
            <w:ind w:left="770" w:hanging="360"/>
          </w:pPr>
        </w:pPrChange>
      </w:pPr>
      <w:r>
        <w:t>Implement a serial terminal to allow the following commands (see UART exercises in the peripherals chapter):</w:t>
      </w:r>
    </w:p>
    <w:p w14:paraId="29CBF67C" w14:textId="77777777" w:rsidR="00AD4E99" w:rsidRDefault="00AD4E99">
      <w:pPr>
        <w:keepNext/>
        <w:spacing w:after="0"/>
        <w:ind w:left="1440"/>
        <w:pPrChange w:id="25" w:author="Greg Landry" w:date="2017-03-01T10:45:00Z">
          <w:pPr>
            <w:spacing w:after="0"/>
            <w:ind w:left="1440"/>
          </w:pPr>
        </w:pPrChange>
      </w:pPr>
      <w:r>
        <w:t xml:space="preserve">t – </w:t>
      </w:r>
      <w:proofErr w:type="gramStart"/>
      <w:r>
        <w:t>read</w:t>
      </w:r>
      <w:proofErr w:type="gramEnd"/>
      <w:r>
        <w:t xml:space="preserve"> + publish temperature</w:t>
      </w:r>
    </w:p>
    <w:p w14:paraId="10BBC8C5" w14:textId="77777777" w:rsidR="00AD4E99" w:rsidRDefault="00AD4E99">
      <w:pPr>
        <w:keepNext/>
        <w:spacing w:after="0"/>
        <w:ind w:left="720"/>
        <w:pPrChange w:id="26" w:author="Greg Landry" w:date="2017-03-01T10:45:00Z">
          <w:pPr>
            <w:spacing w:after="0"/>
            <w:ind w:left="720"/>
          </w:pPr>
        </w:pPrChange>
      </w:pPr>
      <w:r>
        <w:tab/>
        <w:t xml:space="preserve">h – </w:t>
      </w:r>
      <w:proofErr w:type="gramStart"/>
      <w:r>
        <w:t>read</w:t>
      </w:r>
      <w:proofErr w:type="gramEnd"/>
      <w:r>
        <w:t xml:space="preserve"> + publish humidity</w:t>
      </w:r>
    </w:p>
    <w:p w14:paraId="0F11D941" w14:textId="77777777" w:rsidR="00AD4E99" w:rsidRDefault="00AD4E99">
      <w:pPr>
        <w:keepNext/>
        <w:spacing w:after="0"/>
        <w:ind w:left="720"/>
        <w:pPrChange w:id="27" w:author="Greg Landry" w:date="2017-03-01T10:45:00Z">
          <w:pPr>
            <w:spacing w:after="0"/>
            <w:ind w:left="720"/>
          </w:pPr>
        </w:pPrChange>
      </w:pPr>
      <w:r>
        <w:tab/>
        <w:t xml:space="preserve">A – </w:t>
      </w:r>
      <w:proofErr w:type="gramStart"/>
      <w:r>
        <w:t>publish</w:t>
      </w:r>
      <w:proofErr w:type="gramEnd"/>
      <w:r>
        <w:t xml:space="preserve"> weather alert on</w:t>
      </w:r>
    </w:p>
    <w:p w14:paraId="3AC8421E" w14:textId="77777777" w:rsidR="00AD4E99" w:rsidRDefault="00AD4E99">
      <w:pPr>
        <w:keepNext/>
        <w:spacing w:after="0"/>
        <w:ind w:left="720"/>
        <w:pPrChange w:id="28" w:author="Greg Landry" w:date="2017-03-01T10:45:00Z">
          <w:pPr>
            <w:spacing w:after="0"/>
            <w:ind w:left="720"/>
          </w:pPr>
        </w:pPrChange>
      </w:pPr>
      <w:r>
        <w:tab/>
        <w:t>a – publish weather alert off</w:t>
      </w:r>
    </w:p>
    <w:p w14:paraId="2F9D58E2" w14:textId="77777777" w:rsidR="00AD4E99" w:rsidRDefault="00AD4E99">
      <w:pPr>
        <w:keepNext/>
        <w:spacing w:after="0"/>
        <w:ind w:left="720"/>
        <w:pPrChange w:id="29" w:author="Greg Landry" w:date="2017-03-01T10:45:00Z">
          <w:pPr>
            <w:spacing w:after="0"/>
            <w:ind w:left="720"/>
          </w:pPr>
        </w:pPrChange>
      </w:pPr>
      <w:r>
        <w:tab/>
        <w:t xml:space="preserve">S – </w:t>
      </w:r>
      <w:proofErr w:type="gramStart"/>
      <w:r>
        <w:t>turn</w:t>
      </w:r>
      <w:proofErr w:type="gramEnd"/>
      <w:r>
        <w:t xml:space="preserve"> on subscriptions</w:t>
      </w:r>
    </w:p>
    <w:p w14:paraId="4267A3BA" w14:textId="77777777" w:rsidR="00AD4E99" w:rsidRDefault="00AD4E99">
      <w:pPr>
        <w:keepNext/>
        <w:spacing w:after="0"/>
        <w:ind w:left="720"/>
        <w:pPrChange w:id="30" w:author="Greg Landry" w:date="2017-03-01T10:45:00Z">
          <w:pPr>
            <w:spacing w:after="0"/>
            <w:ind w:left="720"/>
          </w:pPr>
        </w:pPrChange>
      </w:pPr>
      <w:r>
        <w:tab/>
        <w:t xml:space="preserve">s – </w:t>
      </w:r>
      <w:proofErr w:type="gramStart"/>
      <w:r>
        <w:t>turn</w:t>
      </w:r>
      <w:proofErr w:type="gramEnd"/>
      <w:r>
        <w:t xml:space="preserve"> off subscriptions</w:t>
      </w:r>
    </w:p>
    <w:p w14:paraId="1D00F74E" w14:textId="77777777" w:rsidR="00AD4E99" w:rsidRDefault="00AD4E99">
      <w:pPr>
        <w:keepNext/>
        <w:spacing w:after="0"/>
        <w:ind w:left="720"/>
        <w:pPrChange w:id="31" w:author="Greg Landry" w:date="2017-03-01T10:45:00Z">
          <w:pPr>
            <w:spacing w:after="0"/>
            <w:ind w:left="720"/>
          </w:pPr>
        </w:pPrChange>
      </w:pPr>
      <w:r>
        <w:tab/>
        <w:t xml:space="preserve">P – </w:t>
      </w:r>
      <w:proofErr w:type="gramStart"/>
      <w:r>
        <w:t>turn</w:t>
      </w:r>
      <w:proofErr w:type="gramEnd"/>
      <w:r>
        <w:t xml:space="preserve"> on printing of updates</w:t>
      </w:r>
    </w:p>
    <w:p w14:paraId="491C31EB" w14:textId="02DE259E" w:rsidR="00AD4E99" w:rsidRDefault="00AD4E99">
      <w:pPr>
        <w:keepNext/>
        <w:spacing w:after="0"/>
        <w:ind w:left="720"/>
        <w:pPrChange w:id="32" w:author="Greg Landry" w:date="2017-03-01T10:45:00Z">
          <w:pPr>
            <w:spacing w:after="0"/>
            <w:ind w:left="720"/>
          </w:pPr>
        </w:pPrChange>
      </w:pPr>
      <w:r>
        <w:tab/>
        <w:t xml:space="preserve">p – </w:t>
      </w:r>
      <w:proofErr w:type="gramStart"/>
      <w:r>
        <w:t>turn</w:t>
      </w:r>
      <w:proofErr w:type="gramEnd"/>
      <w:r>
        <w:t xml:space="preserve"> off printing of update</w:t>
      </w:r>
      <w:ins w:id="33" w:author="Greg Landry" w:date="2017-03-01T10:40:00Z">
        <w:r w:rsidR="00256716">
          <w:t>s</w:t>
        </w:r>
      </w:ins>
      <w:r>
        <w:t xml:space="preserve">   </w:t>
      </w:r>
    </w:p>
    <w:p w14:paraId="59B3E241" w14:textId="77777777" w:rsidR="00AD4E99" w:rsidRDefault="00AD4E99">
      <w:pPr>
        <w:keepNext/>
        <w:spacing w:after="0"/>
        <w:ind w:left="720"/>
        <w:pPrChange w:id="34" w:author="Greg Landry" w:date="2017-03-01T10:45:00Z">
          <w:pPr>
            <w:spacing w:after="0"/>
            <w:ind w:left="720"/>
          </w:pPr>
        </w:pPrChange>
      </w:pPr>
      <w:r>
        <w:tab/>
        <w:t xml:space="preserve">x – </w:t>
      </w:r>
      <w:proofErr w:type="gramStart"/>
      <w:r>
        <w:t>print</w:t>
      </w:r>
      <w:proofErr w:type="gramEnd"/>
      <w:r>
        <w:t xml:space="preserve"> the current known state of data</w:t>
      </w:r>
    </w:p>
    <w:p w14:paraId="64FBC84E" w14:textId="77777777" w:rsidR="00AD4E99" w:rsidRDefault="00AD4E99">
      <w:pPr>
        <w:keepNext/>
        <w:spacing w:after="0"/>
        <w:ind w:left="720"/>
        <w:pPrChange w:id="35" w:author="Greg Landry" w:date="2017-03-01T10:45:00Z">
          <w:pPr>
            <w:spacing w:after="0"/>
            <w:ind w:left="720"/>
          </w:pPr>
        </w:pPrChange>
      </w:pPr>
      <w:r>
        <w:tab/>
        <w:t xml:space="preserve">l – </w:t>
      </w:r>
      <w:proofErr w:type="gramStart"/>
      <w:r>
        <w:t>print</w:t>
      </w:r>
      <w:proofErr w:type="gramEnd"/>
      <w:r>
        <w:t xml:space="preserve"> the list of known things</w:t>
      </w:r>
    </w:p>
    <w:p w14:paraId="2A40395F" w14:textId="77777777" w:rsidR="00AD4E99" w:rsidRDefault="00AD4E99">
      <w:pPr>
        <w:keepNext/>
        <w:spacing w:after="0"/>
        <w:ind w:left="720"/>
        <w:pPrChange w:id="36" w:author="Greg Landry" w:date="2017-03-01T10:45:00Z">
          <w:pPr>
            <w:spacing w:after="0"/>
            <w:ind w:left="720"/>
          </w:pPr>
        </w:pPrChange>
      </w:pPr>
      <w:r>
        <w:tab/>
        <w:t xml:space="preserve">c – </w:t>
      </w:r>
      <w:proofErr w:type="gramStart"/>
      <w:r>
        <w:t>clear</w:t>
      </w:r>
      <w:proofErr w:type="gramEnd"/>
      <w:r>
        <w:t xml:space="preserve"> the screen</w:t>
      </w:r>
    </w:p>
    <w:p w14:paraId="7CE5AD9A" w14:textId="77777777" w:rsidR="00AD4E99" w:rsidRDefault="00AD4E99">
      <w:pPr>
        <w:keepNext/>
        <w:spacing w:after="0"/>
        <w:ind w:left="720"/>
        <w:pPrChange w:id="37" w:author="Greg Landry" w:date="2017-03-01T10:45:00Z">
          <w:pPr>
            <w:spacing w:after="0"/>
            <w:ind w:left="720"/>
          </w:pPr>
        </w:pPrChange>
      </w:pPr>
      <w:r>
        <w:tab/>
        <w:t>? – print out a help screen</w:t>
      </w:r>
    </w:p>
    <w:p w14:paraId="1241E0B6" w14:textId="77777777" w:rsidR="00AD4E99" w:rsidRDefault="00AD4E99">
      <w:pPr>
        <w:keepNext/>
        <w:spacing w:after="0"/>
        <w:ind w:left="720"/>
        <w:pPrChange w:id="38" w:author="Greg Landry" w:date="2017-03-01T10:45:00Z">
          <w:pPr>
            <w:spacing w:after="0"/>
            <w:ind w:left="720"/>
          </w:pPr>
        </w:pPrChange>
      </w:pPr>
      <w:r>
        <w:tab/>
        <w:t xml:space="preserve">u – </w:t>
      </w:r>
      <w:proofErr w:type="gramStart"/>
      <w:r>
        <w:t>turn</w:t>
      </w:r>
      <w:proofErr w:type="gramEnd"/>
      <w:r>
        <w:t xml:space="preserve"> off auto updating</w:t>
      </w:r>
    </w:p>
    <w:p w14:paraId="3C99DAE6" w14:textId="5BDAE2EB" w:rsidR="00092008" w:rsidRDefault="00AD4E99" w:rsidP="006F69EC">
      <w:pPr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on auto updating</w:t>
      </w:r>
      <w:r w:rsidR="005951C2">
        <w:tab/>
      </w:r>
    </w:p>
    <w:p w14:paraId="642C536A" w14:textId="317031E6" w:rsidR="00A7256E" w:rsidRDefault="00F27DCB">
      <w:pPr>
        <w:ind w:left="720"/>
        <w:rPr>
          <w:ins w:id="39" w:author="Greg Landry" w:date="2017-03-01T10:34:00Z"/>
        </w:rPr>
        <w:pPrChange w:id="40" w:author="Greg Landry" w:date="2017-03-01T10:35:00Z">
          <w:pPr/>
        </w:pPrChange>
      </w:pPr>
      <w:ins w:id="41" w:author="Greg Landry" w:date="2017-03-01T10:35:00Z">
        <w:r>
          <w:t xml:space="preserve">For subscriptions, it is easiest to just maintain a list of all of the </w:t>
        </w:r>
        <w:r w:rsidRPr="00C944DA">
          <w:rPr>
            <w:i/>
            <w:rPrChange w:id="42" w:author="Greg Landry" w:date="2017-03-01T10:36:00Z">
              <w:rPr/>
            </w:rPrChange>
          </w:rPr>
          <w:t>things</w:t>
        </w:r>
        <w:r>
          <w:t xml:space="preserve"> that have been assigned for the class (i.e. ww101_01, ww101_02, etc.)</w:t>
        </w:r>
      </w:ins>
    </w:p>
    <w:p w14:paraId="5AE8EDCB" w14:textId="71DDC71B" w:rsidR="00D23C4B" w:rsidDel="00A7256E" w:rsidRDefault="006F69EC" w:rsidP="00D23C4B">
      <w:pPr>
        <w:ind w:left="720"/>
        <w:rPr>
          <w:del w:id="43" w:author="Greg Landry" w:date="2017-03-01T10:33:00Z"/>
        </w:rPr>
      </w:pPr>
      <w:del w:id="44" w:author="Greg Landry" w:date="2017-03-01T10:33:00Z">
        <w:r w:rsidDel="00A7256E">
          <w:delText>For subscriptions, t</w:delText>
        </w:r>
        <w:r w:rsidR="00092008" w:rsidDel="00A7256E">
          <w:delText>he easiest thing to do is to have</w:delText>
        </w:r>
        <w:r w:rsidDel="00A7256E">
          <w:delText xml:space="preserve"> a static list of known things from a few classmates (i.e. initials_ww101).</w:delText>
        </w:r>
      </w:del>
    </w:p>
    <w:p w14:paraId="3C046E77" w14:textId="47823328" w:rsidR="00092008" w:rsidRDefault="00092008" w:rsidP="00092008">
      <w:r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9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7F384" w14:textId="77777777" w:rsidR="00D91EF0" w:rsidRDefault="00D91EF0" w:rsidP="00B351C9">
      <w:r>
        <w:separator/>
      </w:r>
    </w:p>
  </w:endnote>
  <w:endnote w:type="continuationSeparator" w:id="0">
    <w:p w14:paraId="67798673" w14:textId="77777777" w:rsidR="00D91EF0" w:rsidRDefault="00D91EF0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6757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6757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9F19E" w14:textId="77777777" w:rsidR="00D91EF0" w:rsidRDefault="00D91EF0" w:rsidP="00B351C9">
      <w:r>
        <w:separator/>
      </w:r>
    </w:p>
  </w:footnote>
  <w:footnote w:type="continuationSeparator" w:id="0">
    <w:p w14:paraId="26EBA483" w14:textId="77777777" w:rsidR="00D91EF0" w:rsidRDefault="00D91EF0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93F6A"/>
    <w:rsid w:val="000A10C2"/>
    <w:rsid w:val="00177F74"/>
    <w:rsid w:val="001A7B46"/>
    <w:rsid w:val="001D3367"/>
    <w:rsid w:val="0022643F"/>
    <w:rsid w:val="00227150"/>
    <w:rsid w:val="00256716"/>
    <w:rsid w:val="00266D14"/>
    <w:rsid w:val="002821A4"/>
    <w:rsid w:val="0029288C"/>
    <w:rsid w:val="002A0254"/>
    <w:rsid w:val="002C5818"/>
    <w:rsid w:val="0031633E"/>
    <w:rsid w:val="0031666A"/>
    <w:rsid w:val="003445E6"/>
    <w:rsid w:val="003817F7"/>
    <w:rsid w:val="003853D7"/>
    <w:rsid w:val="00397ACA"/>
    <w:rsid w:val="003E3652"/>
    <w:rsid w:val="003E39EE"/>
    <w:rsid w:val="0040109B"/>
    <w:rsid w:val="004119D6"/>
    <w:rsid w:val="00412014"/>
    <w:rsid w:val="004320E0"/>
    <w:rsid w:val="0045474A"/>
    <w:rsid w:val="004829F9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186E"/>
    <w:rsid w:val="006C4A51"/>
    <w:rsid w:val="006F10DE"/>
    <w:rsid w:val="006F69EC"/>
    <w:rsid w:val="00714489"/>
    <w:rsid w:val="007439BA"/>
    <w:rsid w:val="0075568B"/>
    <w:rsid w:val="00757332"/>
    <w:rsid w:val="00774C33"/>
    <w:rsid w:val="007B104F"/>
    <w:rsid w:val="007E0232"/>
    <w:rsid w:val="00810AE3"/>
    <w:rsid w:val="00844D08"/>
    <w:rsid w:val="00871379"/>
    <w:rsid w:val="008A56F3"/>
    <w:rsid w:val="008B60CB"/>
    <w:rsid w:val="00914CE3"/>
    <w:rsid w:val="009503EC"/>
    <w:rsid w:val="009600E6"/>
    <w:rsid w:val="0098674F"/>
    <w:rsid w:val="00A50127"/>
    <w:rsid w:val="00A7256E"/>
    <w:rsid w:val="00A74A92"/>
    <w:rsid w:val="00A817A4"/>
    <w:rsid w:val="00A8704B"/>
    <w:rsid w:val="00AA1CC9"/>
    <w:rsid w:val="00AD162F"/>
    <w:rsid w:val="00AD4E99"/>
    <w:rsid w:val="00AE66A3"/>
    <w:rsid w:val="00B21602"/>
    <w:rsid w:val="00B351C9"/>
    <w:rsid w:val="00B4462B"/>
    <w:rsid w:val="00B50F34"/>
    <w:rsid w:val="00B54D45"/>
    <w:rsid w:val="00B63DB6"/>
    <w:rsid w:val="00B73DF5"/>
    <w:rsid w:val="00B85D2F"/>
    <w:rsid w:val="00BD0944"/>
    <w:rsid w:val="00C31735"/>
    <w:rsid w:val="00C61F72"/>
    <w:rsid w:val="00C6757D"/>
    <w:rsid w:val="00C944DA"/>
    <w:rsid w:val="00CA30C6"/>
    <w:rsid w:val="00CB3ED0"/>
    <w:rsid w:val="00CC59C5"/>
    <w:rsid w:val="00D01C6A"/>
    <w:rsid w:val="00D23C4B"/>
    <w:rsid w:val="00D91EF0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152E0"/>
    <w:rsid w:val="00F25363"/>
    <w:rsid w:val="00F27DCB"/>
    <w:rsid w:val="00F51E25"/>
    <w:rsid w:val="00F672F4"/>
    <w:rsid w:val="00F73D45"/>
    <w:rsid w:val="00F94CE2"/>
    <w:rsid w:val="00FD0AE3"/>
    <w:rsid w:val="00FE505C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7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C675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6757D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scii-table.com/ansi-escape-sequences-vt-100.ph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5B3215-6E2F-4ECE-A0FC-9D8DFD21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45</cp:revision>
  <dcterms:created xsi:type="dcterms:W3CDTF">2016-10-10T22:52:00Z</dcterms:created>
  <dcterms:modified xsi:type="dcterms:W3CDTF">2017-03-09T15:35:00Z</dcterms:modified>
</cp:coreProperties>
</file>