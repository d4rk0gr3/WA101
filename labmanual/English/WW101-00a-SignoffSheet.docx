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0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1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2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3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5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0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7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1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2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4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5" w:author="Greg Landry" w:date="2017-02-28T18:31:00Z"/>
          <w:trPrChange w:id="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8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0" w:author="Greg Landry" w:date="2017-02-28T18:31:00Z"/>
                <w:color w:val="000000"/>
                <w:sz w:val="16"/>
                <w:szCs w:val="18"/>
              </w:rPr>
            </w:pPr>
            <w:del w:id="5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3" w:author="Greg Landry" w:date="2017-02-28T18:31:00Z"/>
                <w:color w:val="000000"/>
                <w:sz w:val="16"/>
                <w:szCs w:val="18"/>
              </w:rPr>
            </w:pPr>
            <w:del w:id="54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6" w:author="Greg Landry" w:date="2017-02-28T18:31:00Z"/>
                <w:color w:val="000000"/>
                <w:sz w:val="16"/>
                <w:szCs w:val="18"/>
              </w:rPr>
            </w:pPr>
            <w:del w:id="57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59" w:author="Greg Landry" w:date="2017-02-28T18:31:00Z"/>
                <w:color w:val="000000"/>
                <w:sz w:val="16"/>
                <w:szCs w:val="18"/>
              </w:rPr>
            </w:pPr>
            <w:del w:id="60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6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79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2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6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8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89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2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3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4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5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9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2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7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8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09" w:author="Greg Landry" w:date="2017-02-28T18:32:00Z"/>
          <w:trPrChange w:id="1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2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4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6" w:author="Greg Landry" w:date="2017-02-28T18:32:00Z"/>
                <w:color w:val="000000"/>
                <w:sz w:val="16"/>
                <w:szCs w:val="18"/>
              </w:rPr>
            </w:pPr>
            <w:ins w:id="117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19" w:author="Greg Landry" w:date="2017-02-28T18:32:00Z"/>
                <w:color w:val="000000"/>
                <w:sz w:val="16"/>
                <w:szCs w:val="18"/>
              </w:rPr>
            </w:pPr>
            <w:ins w:id="120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2" w:author="Greg Landry" w:date="2017-02-28T18:32:00Z"/>
                <w:color w:val="000000"/>
                <w:sz w:val="16"/>
                <w:szCs w:val="18"/>
              </w:rPr>
            </w:pPr>
            <w:ins w:id="123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4" w:author="Greg Landry" w:date="2017-02-28T18:32:00Z"/>
          <w:trPrChange w:id="1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7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29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1" w:author="Greg Landry" w:date="2017-02-28T18:32:00Z"/>
                <w:color w:val="000000"/>
                <w:sz w:val="16"/>
                <w:szCs w:val="18"/>
              </w:rPr>
            </w:pPr>
            <w:ins w:id="132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4" w:author="Greg Landry" w:date="2017-02-28T18:32:00Z"/>
                <w:color w:val="000000"/>
                <w:sz w:val="16"/>
                <w:szCs w:val="18"/>
              </w:rPr>
            </w:pPr>
            <w:ins w:id="135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7" w:author="Greg Landry" w:date="2017-02-28T18:32:00Z"/>
                <w:color w:val="000000"/>
                <w:sz w:val="16"/>
                <w:szCs w:val="18"/>
              </w:rPr>
            </w:pPr>
            <w:ins w:id="138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39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0" w:author="Greg Landry" w:date="2017-02-28T18:35:00Z"/>
          <w:trPrChange w:id="14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3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5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7" w:author="Greg Landry" w:date="2017-02-28T18:35:00Z"/>
                <w:color w:val="000000"/>
                <w:sz w:val="16"/>
                <w:szCs w:val="18"/>
              </w:rPr>
            </w:pPr>
            <w:ins w:id="148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0" w:author="Greg Landry" w:date="2017-02-28T18:35:00Z"/>
                <w:color w:val="000000"/>
                <w:sz w:val="16"/>
                <w:szCs w:val="18"/>
              </w:rPr>
            </w:pPr>
            <w:ins w:id="151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3" w:author="Greg Landry" w:date="2017-02-28T18:35:00Z"/>
                <w:color w:val="000000"/>
                <w:sz w:val="16"/>
                <w:szCs w:val="18"/>
              </w:rPr>
            </w:pPr>
            <w:ins w:id="154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8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0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4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6" w:author="Greg Landry" w:date="2017-02-28T18:36:00Z"/>
          <w:trPrChange w:id="1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1" w:author="Greg Landry" w:date="2017-02-28T18:36:00Z"/>
                <w:color w:val="000000"/>
                <w:sz w:val="16"/>
                <w:szCs w:val="18"/>
              </w:rPr>
            </w:pPr>
            <w:del w:id="172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4" w:author="Greg Landry" w:date="2017-02-28T18:36:00Z"/>
                <w:color w:val="000000"/>
                <w:sz w:val="16"/>
                <w:szCs w:val="18"/>
              </w:rPr>
            </w:pPr>
            <w:del w:id="1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7" w:author="Greg Landry" w:date="2017-02-28T18:36:00Z"/>
                <w:color w:val="000000"/>
                <w:sz w:val="16"/>
                <w:szCs w:val="18"/>
              </w:rPr>
            </w:pPr>
            <w:del w:id="1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0" w:author="Greg Landry" w:date="2017-02-28T18:36:00Z"/>
                <w:color w:val="000000"/>
                <w:sz w:val="16"/>
                <w:szCs w:val="18"/>
              </w:rPr>
            </w:pPr>
            <w:del w:id="1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2" w:author="Greg Landry" w:date="2017-02-28T18:36:00Z"/>
                <w:color w:val="000000"/>
                <w:sz w:val="16"/>
                <w:szCs w:val="18"/>
              </w:rPr>
            </w:pPr>
            <w:del w:id="18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89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0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81695E" w:rsidRPr="00A2689F" w14:paraId="32068B73" w14:textId="77777777" w:rsidTr="00316F7C">
        <w:trPr>
          <w:trHeight w:val="144"/>
          <w:jc w:val="center"/>
          <w:ins w:id="193" w:author="Greg Landry" w:date="2017-03-16T06:4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94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9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96" w:author="Greg Landry" w:date="2017-03-16T06:44:00Z"/>
                <w:color w:val="000000"/>
                <w:sz w:val="16"/>
                <w:szCs w:val="18"/>
              </w:rPr>
            </w:pPr>
            <w:ins w:id="197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98" w:author="Greg Landry" w:date="2017-03-16T06:44:00Z"/>
                <w:color w:val="000000"/>
                <w:sz w:val="16"/>
                <w:szCs w:val="18"/>
              </w:rPr>
            </w:pPr>
            <w:ins w:id="199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00" w:author="Greg Landry" w:date="2017-03-16T06:44:00Z"/>
                <w:color w:val="000000"/>
                <w:sz w:val="16"/>
                <w:szCs w:val="18"/>
              </w:rPr>
            </w:pPr>
            <w:ins w:id="201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  <w:bookmarkStart w:id="202" w:name="_GoBack"/>
              <w:bookmarkEnd w:id="202"/>
            </w:ins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203" w:author="Greg Landry" w:date="2017-02-28T18:36:00Z"/>
          <w:trPrChange w:id="20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06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8" w:author="Greg Landry" w:date="2017-02-28T18:36:00Z"/>
                <w:color w:val="000000"/>
                <w:sz w:val="16"/>
                <w:szCs w:val="18"/>
              </w:rPr>
            </w:pPr>
            <w:del w:id="20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1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1" w:author="Greg Landry" w:date="2017-02-28T18:36:00Z"/>
                <w:color w:val="000000"/>
                <w:sz w:val="16"/>
                <w:szCs w:val="18"/>
              </w:rPr>
            </w:pPr>
            <w:del w:id="21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4" w:author="Greg Landry" w:date="2017-02-28T18:36:00Z"/>
                <w:color w:val="000000"/>
                <w:sz w:val="16"/>
                <w:szCs w:val="18"/>
              </w:rPr>
            </w:pPr>
            <w:del w:id="21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17" w:author="Greg Landry" w:date="2017-02-28T18:36:00Z"/>
                <w:color w:val="000000"/>
                <w:sz w:val="16"/>
                <w:szCs w:val="18"/>
              </w:rPr>
            </w:pPr>
            <w:del w:id="21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19" w:author="Greg Landry" w:date="2017-02-28T18:36:00Z"/>
          <w:trPrChange w:id="22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22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4" w:author="Greg Landry" w:date="2017-02-28T18:36:00Z"/>
                <w:color w:val="000000"/>
                <w:sz w:val="16"/>
                <w:szCs w:val="18"/>
              </w:rPr>
            </w:pPr>
            <w:del w:id="22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7" w:author="Greg Landry" w:date="2017-02-28T18:36:00Z"/>
                <w:color w:val="000000"/>
                <w:sz w:val="16"/>
                <w:szCs w:val="18"/>
              </w:rPr>
            </w:pPr>
            <w:del w:id="22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30" w:author="Greg Landry" w:date="2017-02-28T18:36:00Z"/>
                <w:color w:val="000000"/>
                <w:sz w:val="16"/>
                <w:szCs w:val="18"/>
              </w:rPr>
            </w:pPr>
            <w:del w:id="23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33" w:author="Greg Landry" w:date="2017-02-28T18:36:00Z"/>
                <w:color w:val="000000"/>
                <w:sz w:val="16"/>
                <w:szCs w:val="18"/>
              </w:rPr>
            </w:pPr>
            <w:del w:id="23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35" w:author="Greg Landry" w:date="2017-02-28T18:36:00Z"/>
          <w:trPrChange w:id="23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38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0" w:author="Greg Landry" w:date="2017-02-28T18:36:00Z"/>
                <w:color w:val="000000"/>
                <w:sz w:val="16"/>
                <w:szCs w:val="18"/>
              </w:rPr>
            </w:pPr>
            <w:del w:id="24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3" w:author="Greg Landry" w:date="2017-02-28T18:36:00Z"/>
                <w:color w:val="000000"/>
                <w:sz w:val="16"/>
                <w:szCs w:val="18"/>
              </w:rPr>
            </w:pPr>
            <w:del w:id="24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6" w:author="Greg Landry" w:date="2017-02-28T18:36:00Z"/>
                <w:color w:val="000000"/>
                <w:sz w:val="16"/>
                <w:szCs w:val="18"/>
              </w:rPr>
            </w:pPr>
            <w:del w:id="24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49" w:author="Greg Landry" w:date="2017-02-28T18:36:00Z"/>
                <w:color w:val="000000"/>
                <w:sz w:val="16"/>
                <w:szCs w:val="18"/>
              </w:rPr>
            </w:pPr>
            <w:del w:id="25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51" w:author="Greg Landry" w:date="2017-02-28T18:36:00Z"/>
          <w:trPrChange w:id="25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54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6" w:author="Greg Landry" w:date="2017-02-28T18:36:00Z"/>
                <w:color w:val="000000"/>
                <w:sz w:val="16"/>
                <w:szCs w:val="18"/>
              </w:rPr>
            </w:pPr>
            <w:del w:id="257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9" w:author="Greg Landry" w:date="2017-02-28T18:36:00Z"/>
                <w:color w:val="000000"/>
                <w:sz w:val="16"/>
                <w:szCs w:val="18"/>
              </w:rPr>
            </w:pPr>
            <w:del w:id="260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2" w:author="Greg Landry" w:date="2017-02-28T18:36:00Z"/>
                <w:color w:val="000000"/>
                <w:sz w:val="16"/>
                <w:szCs w:val="18"/>
              </w:rPr>
            </w:pPr>
            <w:del w:id="26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65" w:author="Greg Landry" w:date="2017-02-28T18:36:00Z"/>
                <w:color w:val="000000"/>
                <w:sz w:val="16"/>
                <w:szCs w:val="18"/>
              </w:rPr>
            </w:pPr>
            <w:del w:id="26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67" w:author="Greg Landry" w:date="2017-02-28T18:36:00Z"/>
          <w:trPrChange w:id="26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70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2" w:author="Greg Landry" w:date="2017-02-28T18:36:00Z"/>
                <w:color w:val="000000"/>
                <w:sz w:val="16"/>
                <w:szCs w:val="18"/>
              </w:rPr>
            </w:pPr>
            <w:del w:id="27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5" w:author="Greg Landry" w:date="2017-02-28T18:36:00Z"/>
                <w:color w:val="000000"/>
                <w:sz w:val="16"/>
                <w:szCs w:val="18"/>
              </w:rPr>
            </w:pPr>
            <w:del w:id="27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8" w:author="Greg Landry" w:date="2017-02-28T18:36:00Z"/>
                <w:color w:val="000000"/>
                <w:sz w:val="16"/>
                <w:szCs w:val="18"/>
              </w:rPr>
            </w:pPr>
            <w:del w:id="27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81" w:author="Greg Landry" w:date="2017-02-28T18:36:00Z"/>
                <w:color w:val="000000"/>
                <w:sz w:val="16"/>
                <w:szCs w:val="18"/>
              </w:rPr>
            </w:pPr>
            <w:del w:id="28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30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3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16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18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19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20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21" w:author="Greg Landry" w:date="2017-03-01T11:04:00Z"/>
                <w:color w:val="000000"/>
                <w:sz w:val="16"/>
                <w:szCs w:val="18"/>
              </w:rPr>
            </w:pPr>
            <w:ins w:id="322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23" w:author="Greg Landry" w:date="2017-03-01T11:04:00Z"/>
                <w:color w:val="000000"/>
                <w:sz w:val="16"/>
                <w:szCs w:val="18"/>
              </w:rPr>
            </w:pPr>
            <w:ins w:id="324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25" w:author="Greg Landry" w:date="2017-03-01T11:04:00Z"/>
                <w:color w:val="000000"/>
                <w:sz w:val="16"/>
                <w:szCs w:val="18"/>
              </w:rPr>
            </w:pPr>
            <w:ins w:id="326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27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28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29" w:author="Greg Landry" w:date="2017-03-01T11:05:00Z"/>
                <w:color w:val="000000"/>
                <w:sz w:val="16"/>
                <w:szCs w:val="18"/>
              </w:rPr>
            </w:pPr>
            <w:ins w:id="330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31" w:author="Greg Landry" w:date="2017-03-01T11:05:00Z"/>
                <w:color w:val="000000"/>
                <w:sz w:val="16"/>
                <w:szCs w:val="18"/>
              </w:rPr>
            </w:pPr>
            <w:ins w:id="332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33" w:author="Greg Landry" w:date="2017-03-01T11:05:00Z"/>
                <w:color w:val="000000"/>
                <w:sz w:val="16"/>
                <w:szCs w:val="18"/>
              </w:rPr>
            </w:pPr>
            <w:ins w:id="334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35" w:author="Greg Landry" w:date="2017-03-01T11:05:00Z"/>
                <w:color w:val="000000"/>
                <w:sz w:val="16"/>
                <w:szCs w:val="18"/>
              </w:rPr>
            </w:pPr>
            <w:ins w:id="336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37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3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40" w:author="Greg Landry" w:date="2017-03-01T11:39:00Z"/>
                <w:color w:val="000000"/>
                <w:sz w:val="16"/>
                <w:szCs w:val="18"/>
              </w:rPr>
            </w:pPr>
            <w:ins w:id="341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42" w:author="Greg Landry" w:date="2017-03-01T11:39:00Z"/>
                <w:color w:val="000000"/>
                <w:sz w:val="16"/>
                <w:szCs w:val="18"/>
              </w:rPr>
            </w:pPr>
            <w:ins w:id="343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44" w:author="Greg Landry" w:date="2017-03-01T11:39:00Z"/>
                <w:color w:val="000000"/>
                <w:sz w:val="16"/>
                <w:szCs w:val="18"/>
              </w:rPr>
            </w:pPr>
            <w:ins w:id="345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46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4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4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49" w:author="Greg Landry" w:date="2017-03-01T11:39:00Z"/>
                <w:color w:val="000000"/>
                <w:sz w:val="16"/>
                <w:szCs w:val="18"/>
              </w:rPr>
            </w:pPr>
            <w:ins w:id="350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51ACBEC8" w:rsidR="004959B2" w:rsidRDefault="004959B2">
            <w:pPr>
              <w:spacing w:after="0" w:line="240" w:lineRule="auto"/>
              <w:jc w:val="center"/>
              <w:rPr>
                <w:ins w:id="351" w:author="Greg Landry" w:date="2017-03-01T11:39:00Z"/>
                <w:color w:val="000000"/>
                <w:sz w:val="16"/>
                <w:szCs w:val="18"/>
              </w:rPr>
            </w:pPr>
            <w:ins w:id="352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353" w:author="Greg Landry" w:date="2017-03-01T11:39:00Z"/>
                <w:color w:val="000000"/>
                <w:sz w:val="16"/>
                <w:szCs w:val="18"/>
              </w:rPr>
            </w:pPr>
            <w:ins w:id="354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55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56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57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5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5A11852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6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D2DDF30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7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8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9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4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398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40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1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1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2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3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2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24124BC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9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1315D2A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5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474029C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6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6976D8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0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0F5C84B0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B76AD" w14:textId="77777777" w:rsidR="0086344D" w:rsidRDefault="0086344D" w:rsidP="00711DF3">
      <w:r>
        <w:separator/>
      </w:r>
    </w:p>
  </w:endnote>
  <w:endnote w:type="continuationSeparator" w:id="0">
    <w:p w14:paraId="70C75AD1" w14:textId="77777777" w:rsidR="0086344D" w:rsidRDefault="0086344D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F5F12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F5F12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9D638" w14:textId="77777777" w:rsidR="0086344D" w:rsidRDefault="0086344D" w:rsidP="00711DF3">
      <w:r>
        <w:separator/>
      </w:r>
    </w:p>
  </w:footnote>
  <w:footnote w:type="continuationSeparator" w:id="0">
    <w:p w14:paraId="5BAF84BC" w14:textId="77777777" w:rsidR="0086344D" w:rsidRDefault="0086344D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E464C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E12DA"/>
    <w:rsid w:val="005F3959"/>
    <w:rsid w:val="005F67C7"/>
    <w:rsid w:val="00602386"/>
    <w:rsid w:val="00625C0B"/>
    <w:rsid w:val="00640EA5"/>
    <w:rsid w:val="00653120"/>
    <w:rsid w:val="0065757C"/>
    <w:rsid w:val="0066002E"/>
    <w:rsid w:val="00665D29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414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95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169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1695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93201-C005-44CB-91C4-AF678B4D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67</cp:revision>
  <cp:lastPrinted>2017-03-16T10:44:00Z</cp:lastPrinted>
  <dcterms:created xsi:type="dcterms:W3CDTF">2016-10-10T22:52:00Z</dcterms:created>
  <dcterms:modified xsi:type="dcterms:W3CDTF">2017-03-16T10:45:00Z</dcterms:modified>
</cp:coreProperties>
</file>