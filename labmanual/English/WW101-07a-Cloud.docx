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bookmarkStart w:id="0" w:name="_GoBack"/>
      <w:bookmarkEnd w:id="0"/>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w:t>
      </w:r>
      <w:proofErr w:type="spellStart"/>
      <w:r w:rsidR="00A84776">
        <w:t>Bluemix</w:t>
      </w:r>
      <w:proofErr w:type="spellEnd"/>
      <w:r w:rsidR="00A84776">
        <w:t xml:space="preserve">,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159E9023" w:rsidR="00EB629E" w:rsidRDefault="00EB629E" w:rsidP="00CB3ED0">
      <w:pPr>
        <w:pStyle w:val="Heading2"/>
      </w:pPr>
      <w:r>
        <w:t>Time</w:t>
      </w:r>
      <w:r w:rsidR="00593945">
        <w:t xml:space="preserve">: </w:t>
      </w:r>
      <w:proofErr w:type="gramStart"/>
      <w:r w:rsidR="00E90157">
        <w:t xml:space="preserve">3½ </w:t>
      </w:r>
      <w:r w:rsidR="00593945">
        <w:t xml:space="preserve"> Hours</w:t>
      </w:r>
      <w:proofErr w:type="gramEnd"/>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In order to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r>
        <w:t xml:space="preserve">In order to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4556E8D4" w14:textId="54D8D27E" w:rsidR="003A03BF" w:rsidRDefault="00E80E1F"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E80E1F"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proofErr w:type="gramStart"/>
      <w:r w:rsidRPr="00873D49">
        <w:rPr>
          <w:b/>
        </w:rPr>
        <w:t>Subscribed</w:t>
      </w:r>
      <w:proofErr w:type="gramEnd"/>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w:t>
      </w:r>
      <w:proofErr w:type="spellStart"/>
      <w:r w:rsidR="00640690">
        <w:t>Bluemix</w:t>
      </w:r>
      <w:proofErr w:type="spellEnd"/>
      <w:r w:rsidR="005C0149">
        <w:t>.</w:t>
      </w:r>
    </w:p>
    <w:p w14:paraId="0E90D51F" w14:textId="2D884DA5" w:rsidR="007619B0" w:rsidRDefault="00E80E1F"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E80E1F"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w:t>
      </w:r>
      <w:proofErr w:type="gramStart"/>
      <w:r>
        <w:t>(iv) a</w:t>
      </w:r>
      <w:proofErr w:type="gramEnd"/>
      <w:r>
        <w:t xml:space="preserve">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E80E1F">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w:t>
      </w:r>
      <w:proofErr w:type="spellStart"/>
      <w:r w:rsidR="00A84776">
        <w:t>keymap</w:t>
      </w:r>
      <w:proofErr w:type="spellEnd"/>
      <w:r w:rsidR="00A84776">
        <w:t xml:space="preserve">) </w:t>
      </w:r>
      <w:r w:rsidR="00AE2D07">
        <w:t xml:space="preserve">pairs </w:t>
      </w:r>
      <w:r>
        <w:t>as “</w:t>
      </w:r>
      <w:proofErr w:type="spellStart"/>
      <w:r>
        <w:t>key”:value</w:t>
      </w:r>
      <w:proofErr w:type="spellEnd"/>
      <w:r w:rsidR="00BA5EB6">
        <w:t xml:space="preserve"> (use “{}” to specify </w:t>
      </w:r>
      <w:r w:rsidR="00A84776">
        <w:t>t</w:t>
      </w:r>
      <w:r w:rsidR="00BA5EB6">
        <w:t xml:space="preserve">he </w:t>
      </w:r>
      <w:proofErr w:type="spellStart"/>
      <w:r w:rsidR="00A84776">
        <w:t>keymap</w:t>
      </w:r>
      <w:proofErr w:type="spellEnd"/>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487A3980" w:rsidR="007E6E5E" w:rsidRDefault="007E6E5E" w:rsidP="00F12B59">
      <w:pPr>
        <w:spacing w:after="0"/>
      </w:pPr>
      <w:r>
        <w:tab/>
        <w:t>“</w:t>
      </w:r>
      <w:proofErr w:type="spellStart"/>
      <w:proofErr w:type="gramStart"/>
      <w:r>
        <w:t>astringkey</w:t>
      </w:r>
      <w:proofErr w:type="spellEnd"/>
      <w:proofErr w:type="gramEnd"/>
      <w:r>
        <w:t>” : “</w:t>
      </w:r>
      <w:proofErr w:type="spellStart"/>
      <w:r>
        <w:t>alan</w:t>
      </w:r>
      <w:proofErr w:type="spellEnd"/>
      <w:r>
        <w:t>”,</w:t>
      </w:r>
    </w:p>
    <w:p w14:paraId="2EBA9F33" w14:textId="0286068B" w:rsidR="007E6E5E" w:rsidRDefault="007E6E5E" w:rsidP="00F12B59">
      <w:pPr>
        <w:spacing w:after="0"/>
      </w:pPr>
      <w:r>
        <w:tab/>
        <w:t>“</w:t>
      </w:r>
      <w:proofErr w:type="gramStart"/>
      <w:r>
        <w:t>age</w:t>
      </w:r>
      <w:proofErr w:type="gramEnd"/>
      <w:r>
        <w:t>”</w:t>
      </w:r>
      <w:r w:rsidR="004963DD">
        <w:t xml:space="preserve"> </w:t>
      </w:r>
      <w:r>
        <w:t>:</w:t>
      </w:r>
      <w:r w:rsidR="004963DD">
        <w:t xml:space="preserve"> </w:t>
      </w:r>
      <w:r>
        <w:t>48,</w:t>
      </w:r>
    </w:p>
    <w:p w14:paraId="3A4F81EF" w14:textId="56DC7119" w:rsidR="007E6E5E" w:rsidRDefault="007E6E5E" w:rsidP="00F12B59">
      <w:pPr>
        <w:spacing w:after="0"/>
      </w:pPr>
      <w:r>
        <w:tab/>
        <w:t>“</w:t>
      </w:r>
      <w:proofErr w:type="gramStart"/>
      <w:r>
        <w:t>badass</w:t>
      </w:r>
      <w:proofErr w:type="gramEnd"/>
      <w:r>
        <w:t>”</w:t>
      </w:r>
      <w:r w:rsidR="004963DD">
        <w:t xml:space="preserve"> : </w:t>
      </w:r>
      <w:r>
        <w:t>true,</w:t>
      </w:r>
    </w:p>
    <w:p w14:paraId="5956B4F7" w14:textId="5E90993E" w:rsidR="007E6E5E" w:rsidRDefault="007E6E5E" w:rsidP="00F12B59">
      <w:pPr>
        <w:spacing w:after="0"/>
      </w:pPr>
      <w:r>
        <w:tab/>
        <w:t>“</w:t>
      </w:r>
      <w:proofErr w:type="gramStart"/>
      <w:r>
        <w:t>children</w:t>
      </w:r>
      <w:proofErr w:type="gramEnd"/>
      <w:r>
        <w:t>”</w:t>
      </w:r>
      <w:r w:rsidR="00CE1D7D">
        <w:t>:</w:t>
      </w:r>
      <w:r>
        <w:t xml:space="preserve">  [“</w:t>
      </w:r>
      <w:proofErr w:type="spellStart"/>
      <w:r>
        <w:t>Anna”,”Nicholas</w:t>
      </w:r>
      <w:proofErr w:type="spellEnd"/>
      <w:r w:rsidR="00EA4C8D">
        <w:t>”</w:t>
      </w:r>
      <w:r>
        <w:t>],</w:t>
      </w:r>
    </w:p>
    <w:p w14:paraId="1126F93C" w14:textId="506E913D" w:rsidR="007E6E5E" w:rsidRDefault="007E6E5E" w:rsidP="00F12B59">
      <w:pPr>
        <w:spacing w:after="0"/>
      </w:pPr>
      <w:r>
        <w:tab/>
        <w:t>“</w:t>
      </w:r>
      <w:proofErr w:type="gramStart"/>
      <w:r>
        <w:t>address</w:t>
      </w:r>
      <w:proofErr w:type="gramEnd"/>
      <w:r>
        <w:t>” : {</w:t>
      </w:r>
    </w:p>
    <w:p w14:paraId="4031AB7C" w14:textId="446499C8" w:rsidR="00BA5EB6" w:rsidRDefault="00BA5EB6" w:rsidP="00F12B59">
      <w:pPr>
        <w:spacing w:after="0"/>
      </w:pPr>
      <w:r>
        <w:tab/>
      </w:r>
      <w:r>
        <w:tab/>
        <w:t>“number”:”201”</w:t>
      </w:r>
      <w:ins w:id="1" w:author="Greg Landry" w:date="2017-03-01T15:31:00Z">
        <w:r w:rsidR="00812E5A">
          <w:t>,</w:t>
        </w:r>
      </w:ins>
    </w:p>
    <w:p w14:paraId="5367CE9F" w14:textId="626C659F" w:rsidR="007E6E5E" w:rsidRDefault="007E6E5E" w:rsidP="00F12B59">
      <w:pPr>
        <w:spacing w:after="0"/>
      </w:pPr>
      <w:r>
        <w:lastRenderedPageBreak/>
        <w:tab/>
      </w:r>
      <w:r>
        <w:tab/>
        <w:t>“street”: “</w:t>
      </w:r>
      <w:r w:rsidR="00BA5EB6">
        <w:t xml:space="preserve">East </w:t>
      </w:r>
      <w:r>
        <w:t>Main Street”</w:t>
      </w:r>
      <w:ins w:id="2" w:author="Greg Landry" w:date="2017-03-01T15:31:00Z">
        <w:r w:rsidR="00812E5A">
          <w:t>,</w:t>
        </w:r>
      </w:ins>
    </w:p>
    <w:p w14:paraId="58FD0DCD" w14:textId="693AA736" w:rsidR="007E6E5E" w:rsidRDefault="007E6E5E" w:rsidP="00F12B59">
      <w:pPr>
        <w:spacing w:after="0"/>
      </w:pPr>
      <w:r>
        <w:tab/>
      </w:r>
      <w:r>
        <w:tab/>
        <w:t>“</w:t>
      </w:r>
      <w:proofErr w:type="gramStart"/>
      <w:r>
        <w:t>city</w:t>
      </w:r>
      <w:proofErr w:type="gramEnd"/>
      <w:r>
        <w:t>”: “Lexington”,</w:t>
      </w:r>
    </w:p>
    <w:p w14:paraId="2AC04758" w14:textId="6B29DDDF" w:rsidR="00BA5EB6" w:rsidRDefault="00BA5EB6" w:rsidP="00F12B59">
      <w:pPr>
        <w:spacing w:after="0"/>
      </w:pPr>
      <w:r>
        <w:tab/>
      </w:r>
      <w:r>
        <w:tab/>
        <w:t>“</w:t>
      </w:r>
      <w:proofErr w:type="spellStart"/>
      <w:r>
        <w:t>state”:”Kentucky</w:t>
      </w:r>
      <w:proofErr w:type="spellEnd"/>
      <w:r>
        <w:t>”,</w:t>
      </w:r>
    </w:p>
    <w:p w14:paraId="46E5CCA8" w14:textId="4EECA52C" w:rsidR="00BA5EB6" w:rsidRDefault="00BA5EB6" w:rsidP="00F12B59">
      <w:pPr>
        <w:spacing w:after="0"/>
      </w:pPr>
      <w:r>
        <w:tab/>
      </w:r>
      <w:r>
        <w:tab/>
        <w:t>“</w:t>
      </w:r>
      <w:proofErr w:type="gramStart"/>
      <w:r>
        <w:t>zipcode</w:t>
      </w:r>
      <w:proofErr w:type="gramEnd"/>
      <w:r>
        <w:t>”:40507</w:t>
      </w:r>
    </w:p>
    <w:p w14:paraId="5A3F715B" w14:textId="67895F26" w:rsidR="00BA5EB6" w:rsidRDefault="00BA5EB6" w:rsidP="00F12B59">
      <w:pPr>
        <w:spacing w:after="0"/>
      </w:pPr>
      <w:r>
        <w:tab/>
        <w:t>}</w:t>
      </w:r>
    </w:p>
    <w:p w14:paraId="344DA616" w14:textId="21E9758F" w:rsidR="007E6E5E" w:rsidRDefault="007E6E5E" w:rsidP="007E6E5E">
      <w:r>
        <w:t>}</w:t>
      </w:r>
    </w:p>
    <w:p w14:paraId="14CBC44E" w14:textId="0DC59337" w:rsidR="00BA5EB6" w:rsidRPr="007E6E5E" w:rsidRDefault="00535C03" w:rsidP="007E6E5E">
      <w:r>
        <w:t>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(IETF</w:t>
      </w:r>
      <w:proofErr w:type="gramStart"/>
      <w:r w:rsidR="00333164">
        <w:t>)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F7B59" w14:textId="77777777" w:rsidR="00E80E1F" w:rsidRDefault="00E80E1F" w:rsidP="00093A9C">
      <w:r>
        <w:separator/>
      </w:r>
    </w:p>
  </w:endnote>
  <w:endnote w:type="continuationSeparator" w:id="0">
    <w:p w14:paraId="41A538DF" w14:textId="77777777" w:rsidR="00E80E1F" w:rsidRDefault="00E80E1F"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9832EC">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9832EC">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D6080" w14:textId="77777777" w:rsidR="00E80E1F" w:rsidRDefault="00E80E1F" w:rsidP="00093A9C">
      <w:r>
        <w:separator/>
      </w:r>
    </w:p>
  </w:footnote>
  <w:footnote w:type="continuationSeparator" w:id="0">
    <w:p w14:paraId="3F027572" w14:textId="77777777" w:rsidR="00E80E1F" w:rsidRDefault="00E80E1F"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51E3C"/>
    <w:rsid w:val="00075EBA"/>
    <w:rsid w:val="000762A6"/>
    <w:rsid w:val="0008280E"/>
    <w:rsid w:val="00090B7A"/>
    <w:rsid w:val="00093229"/>
    <w:rsid w:val="00093A9C"/>
    <w:rsid w:val="000A10C2"/>
    <w:rsid w:val="000C289C"/>
    <w:rsid w:val="000E5073"/>
    <w:rsid w:val="000F50D9"/>
    <w:rsid w:val="00167802"/>
    <w:rsid w:val="00177F74"/>
    <w:rsid w:val="001A475E"/>
    <w:rsid w:val="001B7077"/>
    <w:rsid w:val="001C3071"/>
    <w:rsid w:val="001C41CE"/>
    <w:rsid w:val="001E500C"/>
    <w:rsid w:val="001F31C5"/>
    <w:rsid w:val="00227150"/>
    <w:rsid w:val="00255EB7"/>
    <w:rsid w:val="00266D14"/>
    <w:rsid w:val="0029288C"/>
    <w:rsid w:val="002A0254"/>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5C7A"/>
    <w:rsid w:val="00757332"/>
    <w:rsid w:val="007619B0"/>
    <w:rsid w:val="00774C33"/>
    <w:rsid w:val="00790FD8"/>
    <w:rsid w:val="007A2A53"/>
    <w:rsid w:val="007B104F"/>
    <w:rsid w:val="007B5AD6"/>
    <w:rsid w:val="007C4F4A"/>
    <w:rsid w:val="007E0232"/>
    <w:rsid w:val="007E6E5E"/>
    <w:rsid w:val="007F494E"/>
    <w:rsid w:val="007F696E"/>
    <w:rsid w:val="007F6A4F"/>
    <w:rsid w:val="00812E5A"/>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32EC"/>
    <w:rsid w:val="00985523"/>
    <w:rsid w:val="0098674F"/>
    <w:rsid w:val="009867C1"/>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D137DD"/>
    <w:rsid w:val="00D15072"/>
    <w:rsid w:val="00D23BFF"/>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80E1F"/>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2EC"/>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832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32EC"/>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microsoft.com/office/2011/relationships/people" Target="people.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3B4A9-43A2-4E13-B916-744C6149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49</cp:revision>
  <cp:lastPrinted>2017-03-15T21:34:00Z</cp:lastPrinted>
  <dcterms:created xsi:type="dcterms:W3CDTF">2016-10-22T09:22:00Z</dcterms:created>
  <dcterms:modified xsi:type="dcterms:W3CDTF">2017-03-15T21:34:00Z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