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AF6BE8" w:rsidR="002965BB" w:rsidRDefault="002965BB" w:rsidP="00DE180B">
      <w:pPr>
        <w:pStyle w:val="Heading1"/>
        <w:rPr>
          <w:rFonts w:eastAsiaTheme="minorEastAsia"/>
        </w:rPr>
      </w:pPr>
      <w:r>
        <w:t xml:space="preserve">Chapter </w:t>
      </w:r>
      <w:r w:rsidR="0052787E">
        <w:t>9</w:t>
      </w:r>
      <w:r>
        <w:t>: WICED Academy Shield</w:t>
      </w:r>
    </w:p>
    <w:p w14:paraId="07CC96F2" w14:textId="77777777" w:rsidR="002965BB" w:rsidRDefault="002965BB" w:rsidP="00266D14">
      <w:pPr>
        <w:pStyle w:val="Heading2"/>
      </w:pPr>
      <w:r>
        <w:t>Description</w:t>
      </w:r>
    </w:p>
    <w:p w14:paraId="12674C71" w14:textId="0F077D2A" w:rsidR="00E90259" w:rsidDel="009128F5" w:rsidRDefault="00E90259">
      <w:pPr>
        <w:rPr>
          <w:del w:id="0" w:author="Greg Landry" w:date="2017-03-01T16:09:00Z"/>
        </w:rPr>
      </w:pPr>
      <w:r>
        <w:t>In order to a</w:t>
      </w:r>
      <w:ins w:id="1" w:author="Greg Landry" w:date="2017-03-01T16:08:00Z">
        <w:r w:rsidR="009128F5">
          <w:t>dd inputs and outputs that can be measured and controlled by the WICED device, we have created a shield board that can be connected to the WICED kit</w:t>
        </w:r>
      </w:ins>
      <w:del w:id="2"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3" w:author="Greg Landry" w:date="2017-03-01T16:09:00Z">
        <w:r w:rsidR="009128F5">
          <w:t xml:space="preserve"> It includes a PSoC analog co-processor as </w:t>
        </w:r>
      </w:ins>
    </w:p>
    <w:p w14:paraId="1940A853" w14:textId="58ED947A" w:rsidR="00E90259" w:rsidDel="009128F5" w:rsidRDefault="00E90259">
      <w:pPr>
        <w:rPr>
          <w:del w:id="4" w:author="Greg Landry" w:date="2017-03-01T16:09:00Z"/>
        </w:rPr>
      </w:pPr>
      <w:del w:id="5" w:author="Greg Landry" w:date="2017-03-01T16:09:00Z">
        <w:r w:rsidDel="009128F5">
          <w:delText>Complete documentation on that kit can be found at:</w:delText>
        </w:r>
      </w:del>
    </w:p>
    <w:p w14:paraId="417AE0C2" w14:textId="3EDBBDA7" w:rsidR="00E90259" w:rsidRPr="00E90259" w:rsidRDefault="002B5004">
      <w:pPr>
        <w:pPrChange w:id="6" w:author="Greg Landry" w:date="2017-03-01T16:09:00Z">
          <w:pPr>
            <w:ind w:left="720"/>
          </w:pPr>
        </w:pPrChange>
      </w:pPr>
      <w:del w:id="7"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8" w:author="Greg Landry" w:date="2017-03-01T16:09:00Z"/>
        </w:rPr>
      </w:pPr>
      <w:del w:id="9"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0" w:author="Greg Landry" w:date="2017-03-01T16:09:00Z">
        <w:r w:rsidDel="009128F5">
          <w:delText xml:space="preserve">kit </w:delText>
        </w:r>
      </w:del>
      <w:ins w:id="11" w:author="Greg Landry" w:date="2017-03-01T16:09:00Z">
        <w:r w:rsidR="009128F5">
          <w:t xml:space="preserve">shield </w:t>
        </w:r>
      </w:ins>
      <w:r>
        <w:t>is a PSoC 4 Analog Coprocessor (</w:t>
      </w:r>
      <w:del w:id="12" w:author="Greg Landry" w:date="2017-03-01T16:11:00Z">
        <w:r w:rsidDel="009128F5">
          <w:delText>CY8C4A45LQI-483</w:delText>
        </w:r>
      </w:del>
      <w:ins w:id="13"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4" w:author="Greg Landry" w:date="2017-03-01T16:12:00Z"/>
        </w:rPr>
      </w:pPr>
      <w:r>
        <w:t xml:space="preserve">The PSoC </w:t>
      </w:r>
      <w:r w:rsidR="00FE0C8F">
        <w:t xml:space="preserve">4 </w:t>
      </w:r>
      <w:r>
        <w:t>is capable of sensing voltage, current, resistance, inductance and capacitance. For our purposes,</w:t>
      </w:r>
      <w:ins w:id="15" w:author="Greg Landry" w:date="2017-03-01T16:12:00Z">
        <w:r w:rsidR="009128F5">
          <w:t xml:space="preserve"> we use:</w:t>
        </w:r>
      </w:ins>
    </w:p>
    <w:p w14:paraId="587DCDFD" w14:textId="6C244ACC" w:rsidR="009128F5" w:rsidRDefault="00E90259">
      <w:pPr>
        <w:spacing w:after="0"/>
        <w:ind w:left="720"/>
        <w:rPr>
          <w:ins w:id="16" w:author="Greg Landry" w:date="2017-03-01T16:12:00Z"/>
        </w:rPr>
        <w:pPrChange w:id="17" w:author="Greg Landry" w:date="2017-03-01T16:13:00Z">
          <w:pPr/>
        </w:pPrChange>
      </w:pPr>
      <w:del w:id="18" w:author="Greg Landry" w:date="2017-03-01T16:13:00Z">
        <w:r w:rsidDel="009128F5">
          <w:delText xml:space="preserve"> </w:delText>
        </w:r>
      </w:del>
      <w:ins w:id="19" w:author="Greg Landry" w:date="2017-03-01T16:12:00Z">
        <w:r w:rsidR="009128F5">
          <w:t>R</w:t>
        </w:r>
      </w:ins>
      <w:del w:id="20" w:author="Greg Landry" w:date="2017-03-01T16:12:00Z">
        <w:r w:rsidDel="009128F5">
          <w:delText>r</w:delText>
        </w:r>
      </w:del>
      <w:r>
        <w:t xml:space="preserve">esistance sensing </w:t>
      </w:r>
      <w:del w:id="21" w:author="Greg Landry" w:date="2017-03-01T16:12:00Z">
        <w:r w:rsidDel="009128F5">
          <w:delText xml:space="preserve">is used </w:delText>
        </w:r>
      </w:del>
      <w:r>
        <w:t>for measuring temperature</w:t>
      </w:r>
      <w:del w:id="22" w:author="Greg Landry" w:date="2017-03-01T16:13:00Z">
        <w:r w:rsidDel="009128F5">
          <w:delText xml:space="preserve"> via a thermistor</w:delText>
        </w:r>
      </w:del>
    </w:p>
    <w:p w14:paraId="44B5899E" w14:textId="77777777" w:rsidR="009128F5" w:rsidRDefault="009128F5">
      <w:pPr>
        <w:spacing w:after="0"/>
        <w:ind w:left="720"/>
        <w:rPr>
          <w:ins w:id="23" w:author="Greg Landry" w:date="2017-03-01T16:12:00Z"/>
        </w:rPr>
        <w:pPrChange w:id="24" w:author="Greg Landry" w:date="2017-03-01T16:13:00Z">
          <w:pPr/>
        </w:pPrChange>
      </w:pPr>
      <w:ins w:id="25" w:author="Greg Landry" w:date="2017-03-01T16:12:00Z">
        <w:r>
          <w:t>C</w:t>
        </w:r>
      </w:ins>
      <w:del w:id="26" w:author="Greg Landry" w:date="2017-03-01T16:12:00Z">
        <w:r w:rsidR="00E90259" w:rsidDel="009128F5">
          <w:delText xml:space="preserve">, </w:delText>
        </w:r>
      </w:del>
      <w:ins w:id="27" w:author="Greg Landry" w:date="2017-03-01T16:12:00Z">
        <w:r>
          <w:t>urrent sensing for measuring ambient light</w:t>
        </w:r>
      </w:ins>
    </w:p>
    <w:p w14:paraId="3D97611B" w14:textId="77777777" w:rsidR="009128F5" w:rsidRDefault="009128F5">
      <w:pPr>
        <w:spacing w:after="0"/>
        <w:ind w:left="720"/>
        <w:rPr>
          <w:ins w:id="28" w:author="Greg Landry" w:date="2017-03-01T16:12:00Z"/>
        </w:rPr>
        <w:pPrChange w:id="29" w:author="Greg Landry" w:date="2017-03-01T16:13:00Z">
          <w:pPr/>
        </w:pPrChange>
      </w:pPr>
      <w:ins w:id="30" w:author="Greg Landry" w:date="2017-03-01T16:12:00Z">
        <w:r>
          <w:t>Voltage sensing for measuring a potentiometer</w:t>
        </w:r>
      </w:ins>
    </w:p>
    <w:p w14:paraId="05A34FFA" w14:textId="7FDDBABF" w:rsidR="00E90259" w:rsidRDefault="009128F5">
      <w:pPr>
        <w:ind w:left="720"/>
        <w:pPrChange w:id="31" w:author="Greg Landry" w:date="2017-03-01T16:13:00Z">
          <w:pPr/>
        </w:pPrChange>
      </w:pPr>
      <w:ins w:id="32" w:author="Greg Landry" w:date="2017-03-01T16:13:00Z">
        <w:r>
          <w:t>Capacitance sensing</w:t>
        </w:r>
      </w:ins>
      <w:del w:id="33" w:author="Greg Landry" w:date="2017-03-01T16:13:00Z">
        <w:r w:rsidR="00E90259" w:rsidDel="009128F5">
          <w:delText>while capacitance sensing is used</w:delText>
        </w:r>
      </w:del>
      <w:r w:rsidR="00E90259">
        <w:t xml:space="preserve"> for measuring humidity</w:t>
      </w:r>
      <w:del w:id="34"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5" w:author="Greg Landry" w:date="2017-03-01T16:16:00Z"/>
        </w:rPr>
      </w:pPr>
      <w:ins w:id="36" w:author="Greg Landry" w:date="2017-03-01T16:13:00Z">
        <w:r>
          <w:t xml:space="preserve">There are six LEDs on the shield. Four are associated with the CapSense buttons (although they can be controlled independently </w:t>
        </w:r>
      </w:ins>
      <w:ins w:id="37" w:author="Greg Landry" w:date="2017-03-01T16:15:00Z">
        <w:r>
          <w:t xml:space="preserve">via I2C </w:t>
        </w:r>
      </w:ins>
      <w:ins w:id="38" w:author="Greg Landry" w:date="2017-03-01T16:13:00Z">
        <w:r>
          <w:t xml:space="preserve">if desired as you will see later). The other two </w:t>
        </w:r>
      </w:ins>
      <w:ins w:id="39" w:author="Greg Landry" w:date="2017-03-01T16:15:00Z">
        <w:r>
          <w:t xml:space="preserve">LEDs </w:t>
        </w:r>
      </w:ins>
      <w:ins w:id="40" w:author="Greg Landry" w:date="2017-03-01T16:13:00Z">
        <w:r>
          <w:t>are controlled by the base board.</w:t>
        </w:r>
      </w:ins>
      <w:ins w:id="41" w:author="Greg Landry" w:date="2017-03-01T16:14:00Z">
        <w:r>
          <w:t xml:space="preserve"> All LEDs are active low, but the inversion is handled by the PSoC </w:t>
        </w:r>
      </w:ins>
      <w:ins w:id="42" w:author="Greg Landry" w:date="2017-03-01T16:15:00Z">
        <w:r>
          <w:t xml:space="preserve">using the </w:t>
        </w:r>
        <w:proofErr w:type="spellStart"/>
        <w:r>
          <w:t>SmartIO</w:t>
        </w:r>
        <w:proofErr w:type="spellEnd"/>
        <w:r>
          <w:t xml:space="preserve"> block </w:t>
        </w:r>
      </w:ins>
      <w:ins w:id="43" w:author="Greg Landry" w:date="2017-03-01T16:14:00Z">
        <w:r>
          <w:t>so that they appear to be active high to the WICED base board.</w:t>
        </w:r>
      </w:ins>
    </w:p>
    <w:p w14:paraId="2906AE9F" w14:textId="209A4436" w:rsidR="00E3515E" w:rsidRDefault="00E3515E" w:rsidP="00E90259">
      <w:pPr>
        <w:rPr>
          <w:ins w:id="44" w:author="Greg Landry" w:date="2017-03-01T16:16:00Z"/>
        </w:rPr>
      </w:pPr>
      <w:ins w:id="45" w:author="Greg Landry" w:date="2017-03-01T16:16:00Z">
        <w:r>
          <w:t xml:space="preserve">The two </w:t>
        </w:r>
      </w:ins>
      <w:ins w:id="46" w:author="Greg Landry" w:date="2017-03-01T16:20:00Z">
        <w:r w:rsidR="008943B5">
          <w:t xml:space="preserve">independently controlled </w:t>
        </w:r>
      </w:ins>
      <w:ins w:id="47" w:author="Greg Landry" w:date="2017-03-01T16:16:00Z">
        <w:r>
          <w:t>LEDs are connected to the Arduino header</w:t>
        </w:r>
      </w:ins>
      <w:ins w:id="48" w:author="Greg Landry" w:date="2017-03-01T16:17:00Z">
        <w:r>
          <w:t xml:space="preserve"> as follows:</w:t>
        </w:r>
      </w:ins>
    </w:p>
    <w:tbl>
      <w:tblPr>
        <w:tblStyle w:val="TableGrid"/>
        <w:tblW w:w="0" w:type="auto"/>
        <w:jc w:val="center"/>
        <w:tblLook w:val="04A0" w:firstRow="1" w:lastRow="0" w:firstColumn="1" w:lastColumn="0" w:noHBand="0" w:noVBand="1"/>
        <w:tblPrChange w:id="49" w:author="Greg Landry" w:date="2017-03-01T16:18:00Z">
          <w:tblPr>
            <w:tblStyle w:val="TableGrid"/>
            <w:tblW w:w="0" w:type="auto"/>
            <w:tblLook w:val="04A0" w:firstRow="1" w:lastRow="0" w:firstColumn="1" w:lastColumn="0" w:noHBand="0" w:noVBand="1"/>
          </w:tblPr>
        </w:tblPrChange>
      </w:tblPr>
      <w:tblGrid>
        <w:gridCol w:w="722"/>
        <w:gridCol w:w="1210"/>
        <w:tblGridChange w:id="50">
          <w:tblGrid>
            <w:gridCol w:w="722"/>
            <w:gridCol w:w="811"/>
            <w:gridCol w:w="3142"/>
            <w:gridCol w:w="4675"/>
          </w:tblGrid>
        </w:tblGridChange>
      </w:tblGrid>
      <w:tr w:rsidR="00E3515E" w14:paraId="4867EF9F" w14:textId="77777777" w:rsidTr="00E3515E">
        <w:trPr>
          <w:jc w:val="center"/>
          <w:ins w:id="51" w:author="Greg Landry" w:date="2017-03-01T16:17:00Z"/>
          <w:trPrChange w:id="52" w:author="Greg Landry" w:date="2017-03-01T16:18:00Z">
            <w:trPr>
              <w:gridAfter w:val="0"/>
            </w:trPr>
          </w:trPrChange>
        </w:trPr>
        <w:tc>
          <w:tcPr>
            <w:tcW w:w="722" w:type="dxa"/>
            <w:tcPrChange w:id="53" w:author="Greg Landry" w:date="2017-03-01T16:18:00Z">
              <w:tcPr>
                <w:tcW w:w="722" w:type="dxa"/>
              </w:tcPr>
            </w:tcPrChange>
          </w:tcPr>
          <w:p w14:paraId="1C6BF1A2" w14:textId="566091D5" w:rsidR="00E3515E" w:rsidRPr="00E3515E" w:rsidRDefault="00E3515E" w:rsidP="00E90259">
            <w:pPr>
              <w:rPr>
                <w:ins w:id="54" w:author="Greg Landry" w:date="2017-03-01T16:17:00Z"/>
                <w:b/>
                <w:rPrChange w:id="55" w:author="Greg Landry" w:date="2017-03-01T16:18:00Z">
                  <w:rPr>
                    <w:ins w:id="56" w:author="Greg Landry" w:date="2017-03-01T16:17:00Z"/>
                  </w:rPr>
                </w:rPrChange>
              </w:rPr>
            </w:pPr>
            <w:ins w:id="57" w:author="Greg Landry" w:date="2017-03-01T16:17:00Z">
              <w:r w:rsidRPr="00E3515E">
                <w:rPr>
                  <w:b/>
                  <w:rPrChange w:id="58" w:author="Greg Landry" w:date="2017-03-01T16:18:00Z">
                    <w:rPr/>
                  </w:rPrChange>
                </w:rPr>
                <w:t>LED</w:t>
              </w:r>
            </w:ins>
          </w:p>
        </w:tc>
        <w:tc>
          <w:tcPr>
            <w:tcW w:w="1210" w:type="dxa"/>
            <w:tcPrChange w:id="59" w:author="Greg Landry" w:date="2017-03-01T16:18:00Z">
              <w:tcPr>
                <w:tcW w:w="642" w:type="dxa"/>
              </w:tcPr>
            </w:tcPrChange>
          </w:tcPr>
          <w:p w14:paraId="74219BEE" w14:textId="51C787DF" w:rsidR="00E3515E" w:rsidRPr="00E3515E" w:rsidRDefault="00E3515E" w:rsidP="00E90259">
            <w:pPr>
              <w:rPr>
                <w:ins w:id="60" w:author="Greg Landry" w:date="2017-03-01T16:17:00Z"/>
                <w:b/>
                <w:rPrChange w:id="61" w:author="Greg Landry" w:date="2017-03-01T16:18:00Z">
                  <w:rPr>
                    <w:ins w:id="62" w:author="Greg Landry" w:date="2017-03-01T16:17:00Z"/>
                  </w:rPr>
                </w:rPrChange>
              </w:rPr>
            </w:pPr>
            <w:ins w:id="63" w:author="Greg Landry" w:date="2017-03-01T16:17:00Z">
              <w:r w:rsidRPr="00E3515E">
                <w:rPr>
                  <w:b/>
                  <w:rPrChange w:id="64" w:author="Greg Landry" w:date="2017-03-01T16:18:00Z">
                    <w:rPr/>
                  </w:rPrChange>
                </w:rPr>
                <w:t>Header Pin</w:t>
              </w:r>
            </w:ins>
          </w:p>
        </w:tc>
      </w:tr>
      <w:tr w:rsidR="00E3515E" w14:paraId="207BB4C5" w14:textId="77777777" w:rsidTr="00E3515E">
        <w:trPr>
          <w:jc w:val="center"/>
          <w:ins w:id="65" w:author="Greg Landry" w:date="2017-03-01T16:17:00Z"/>
        </w:trPr>
        <w:tc>
          <w:tcPr>
            <w:tcW w:w="722" w:type="dxa"/>
            <w:tcPrChange w:id="66" w:author="Greg Landry" w:date="2017-03-01T16:18:00Z">
              <w:tcPr>
                <w:tcW w:w="4675" w:type="dxa"/>
                <w:gridSpan w:val="3"/>
              </w:tcPr>
            </w:tcPrChange>
          </w:tcPr>
          <w:p w14:paraId="743612A4" w14:textId="2A6C6B4B" w:rsidR="00E3515E" w:rsidRDefault="00E3515E" w:rsidP="00E90259">
            <w:pPr>
              <w:rPr>
                <w:ins w:id="67" w:author="Greg Landry" w:date="2017-03-01T16:17:00Z"/>
              </w:rPr>
            </w:pPr>
            <w:ins w:id="68" w:author="Greg Landry" w:date="2017-03-01T16:17:00Z">
              <w:r>
                <w:t>LED0</w:t>
              </w:r>
            </w:ins>
          </w:p>
        </w:tc>
        <w:tc>
          <w:tcPr>
            <w:tcW w:w="1210" w:type="dxa"/>
            <w:tcPrChange w:id="69" w:author="Greg Landry" w:date="2017-03-01T16:18:00Z">
              <w:tcPr>
                <w:tcW w:w="4675" w:type="dxa"/>
              </w:tcPr>
            </w:tcPrChange>
          </w:tcPr>
          <w:p w14:paraId="59760A73" w14:textId="31E11475" w:rsidR="00E3515E" w:rsidRDefault="000B5CE4" w:rsidP="00E90259">
            <w:pPr>
              <w:rPr>
                <w:ins w:id="70" w:author="Greg Landry" w:date="2017-03-01T16:17:00Z"/>
              </w:rPr>
            </w:pPr>
            <w:ins w:id="71" w:author="Greg Landry" w:date="2017-03-01T16:17:00Z">
              <w:r>
                <w:t>D10</w:t>
              </w:r>
            </w:ins>
          </w:p>
        </w:tc>
      </w:tr>
      <w:tr w:rsidR="00E3515E" w14:paraId="61F159FB" w14:textId="77777777" w:rsidTr="00E3515E">
        <w:trPr>
          <w:jc w:val="center"/>
          <w:ins w:id="72" w:author="Greg Landry" w:date="2017-03-01T16:17:00Z"/>
        </w:trPr>
        <w:tc>
          <w:tcPr>
            <w:tcW w:w="722" w:type="dxa"/>
            <w:tcPrChange w:id="73" w:author="Greg Landry" w:date="2017-03-01T16:18:00Z">
              <w:tcPr>
                <w:tcW w:w="4675" w:type="dxa"/>
                <w:gridSpan w:val="3"/>
              </w:tcPr>
            </w:tcPrChange>
          </w:tcPr>
          <w:p w14:paraId="44D2BEFC" w14:textId="1C5CEAC6" w:rsidR="00E3515E" w:rsidRDefault="00E3515E" w:rsidP="00E90259">
            <w:pPr>
              <w:rPr>
                <w:ins w:id="74" w:author="Greg Landry" w:date="2017-03-01T16:17:00Z"/>
              </w:rPr>
            </w:pPr>
            <w:ins w:id="75" w:author="Greg Landry" w:date="2017-03-01T16:17:00Z">
              <w:r>
                <w:t>LED1</w:t>
              </w:r>
            </w:ins>
          </w:p>
        </w:tc>
        <w:tc>
          <w:tcPr>
            <w:tcW w:w="1210" w:type="dxa"/>
            <w:tcPrChange w:id="76" w:author="Greg Landry" w:date="2017-03-01T16:18:00Z">
              <w:tcPr>
                <w:tcW w:w="4675" w:type="dxa"/>
              </w:tcPr>
            </w:tcPrChange>
          </w:tcPr>
          <w:p w14:paraId="63F5A615" w14:textId="35BF9716" w:rsidR="00E3515E" w:rsidRDefault="000B5CE4" w:rsidP="00E90259">
            <w:pPr>
              <w:rPr>
                <w:ins w:id="77" w:author="Greg Landry" w:date="2017-03-01T16:17:00Z"/>
              </w:rPr>
            </w:pPr>
            <w:ins w:id="78" w:author="Greg Landry" w:date="2017-03-01T16:17:00Z">
              <w:r>
                <w:t>D9</w:t>
              </w:r>
            </w:ins>
          </w:p>
        </w:tc>
      </w:tr>
    </w:tbl>
    <w:p w14:paraId="0790FF5E" w14:textId="542A6C0B" w:rsidR="00E3515E" w:rsidRDefault="00E3515E" w:rsidP="00E3515E">
      <w:pPr>
        <w:pStyle w:val="Heading3"/>
        <w:rPr>
          <w:ins w:id="79" w:author="Greg Landry" w:date="2017-03-01T16:16:00Z"/>
        </w:rPr>
      </w:pPr>
      <w:ins w:id="80" w:author="Greg Landry" w:date="2017-03-01T16:16:00Z">
        <w:r>
          <w:t>Mechanical Buttons</w:t>
        </w:r>
      </w:ins>
    </w:p>
    <w:p w14:paraId="788B58EE" w14:textId="77777777" w:rsidR="00FB0F34" w:rsidRDefault="00E3515E">
      <w:pPr>
        <w:rPr>
          <w:ins w:id="81" w:author="Greg Landry" w:date="2017-03-01T16:18:00Z"/>
        </w:rPr>
        <w:pPrChange w:id="82" w:author="Greg Landry" w:date="2017-03-01T16:15:00Z">
          <w:pPr>
            <w:jc w:val="center"/>
          </w:pPr>
        </w:pPrChange>
      </w:pPr>
      <w:ins w:id="83" w:author="Greg Landry" w:date="2017-03-01T16:16:00Z">
        <w:r>
          <w:t xml:space="preserve">There are two mechanical buttons on the shield. These are active low and a pullup resistor is included for each of them on the shield. </w:t>
        </w:r>
      </w:ins>
      <w:ins w:id="84"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722"/>
        <w:gridCol w:w="1210"/>
      </w:tblGrid>
      <w:tr w:rsidR="00FB0F34" w14:paraId="7CBC913A" w14:textId="77777777" w:rsidTr="00F838C0">
        <w:trPr>
          <w:jc w:val="center"/>
          <w:ins w:id="85" w:author="Greg Landry" w:date="2017-03-01T16:18:00Z"/>
        </w:trPr>
        <w:tc>
          <w:tcPr>
            <w:tcW w:w="722" w:type="dxa"/>
          </w:tcPr>
          <w:p w14:paraId="38DDC402" w14:textId="77777777" w:rsidR="00FB0F34" w:rsidRPr="00F838C0" w:rsidRDefault="00FB0F34" w:rsidP="00F838C0">
            <w:pPr>
              <w:rPr>
                <w:ins w:id="86" w:author="Greg Landry" w:date="2017-03-01T16:18:00Z"/>
                <w:b/>
              </w:rPr>
            </w:pPr>
            <w:ins w:id="87" w:author="Greg Landry" w:date="2017-03-01T16:18:00Z">
              <w:r w:rsidRPr="00F838C0">
                <w:rPr>
                  <w:b/>
                </w:rPr>
                <w:t>LED</w:t>
              </w:r>
            </w:ins>
          </w:p>
        </w:tc>
        <w:tc>
          <w:tcPr>
            <w:tcW w:w="1210" w:type="dxa"/>
          </w:tcPr>
          <w:p w14:paraId="2EB54FA1" w14:textId="77777777" w:rsidR="00FB0F34" w:rsidRPr="00F838C0" w:rsidRDefault="00FB0F34" w:rsidP="00F838C0">
            <w:pPr>
              <w:rPr>
                <w:ins w:id="88" w:author="Greg Landry" w:date="2017-03-01T16:18:00Z"/>
                <w:b/>
              </w:rPr>
            </w:pPr>
            <w:ins w:id="89" w:author="Greg Landry" w:date="2017-03-01T16:18:00Z">
              <w:r w:rsidRPr="00F838C0">
                <w:rPr>
                  <w:b/>
                </w:rPr>
                <w:t>Header Pin</w:t>
              </w:r>
            </w:ins>
          </w:p>
        </w:tc>
      </w:tr>
      <w:tr w:rsidR="00FB0F34" w14:paraId="24BBA213" w14:textId="77777777" w:rsidTr="00F838C0">
        <w:trPr>
          <w:jc w:val="center"/>
          <w:ins w:id="90" w:author="Greg Landry" w:date="2017-03-01T16:18:00Z"/>
        </w:trPr>
        <w:tc>
          <w:tcPr>
            <w:tcW w:w="722" w:type="dxa"/>
          </w:tcPr>
          <w:p w14:paraId="691C51AF" w14:textId="05EEED0B" w:rsidR="00FB0F34" w:rsidRDefault="00FB0F34" w:rsidP="00F838C0">
            <w:pPr>
              <w:rPr>
                <w:ins w:id="91" w:author="Greg Landry" w:date="2017-03-01T16:18:00Z"/>
              </w:rPr>
            </w:pPr>
            <w:ins w:id="92" w:author="Greg Landry" w:date="2017-03-01T16:19:00Z">
              <w:r>
                <w:t>MB0</w:t>
              </w:r>
            </w:ins>
          </w:p>
        </w:tc>
        <w:tc>
          <w:tcPr>
            <w:tcW w:w="1210" w:type="dxa"/>
          </w:tcPr>
          <w:p w14:paraId="7E768AE6" w14:textId="3BC87232" w:rsidR="00FB0F34" w:rsidRDefault="00FB0F34" w:rsidP="00F838C0">
            <w:pPr>
              <w:rPr>
                <w:ins w:id="93" w:author="Greg Landry" w:date="2017-03-01T16:18:00Z"/>
              </w:rPr>
            </w:pPr>
            <w:ins w:id="94" w:author="Greg Landry" w:date="2017-03-01T16:18:00Z">
              <w:r>
                <w:t>D5</w:t>
              </w:r>
            </w:ins>
          </w:p>
        </w:tc>
      </w:tr>
      <w:tr w:rsidR="00FB0F34" w14:paraId="3B8066AE" w14:textId="77777777" w:rsidTr="00F838C0">
        <w:trPr>
          <w:jc w:val="center"/>
          <w:ins w:id="95" w:author="Greg Landry" w:date="2017-03-01T16:18:00Z"/>
        </w:trPr>
        <w:tc>
          <w:tcPr>
            <w:tcW w:w="722" w:type="dxa"/>
          </w:tcPr>
          <w:p w14:paraId="4D458AF1" w14:textId="713BFC34" w:rsidR="00FB0F34" w:rsidRDefault="00FB0F34" w:rsidP="00F838C0">
            <w:pPr>
              <w:rPr>
                <w:ins w:id="96" w:author="Greg Landry" w:date="2017-03-01T16:18:00Z"/>
              </w:rPr>
            </w:pPr>
            <w:ins w:id="97" w:author="Greg Landry" w:date="2017-03-01T16:18:00Z">
              <w:r>
                <w:t>MB1</w:t>
              </w:r>
            </w:ins>
          </w:p>
        </w:tc>
        <w:tc>
          <w:tcPr>
            <w:tcW w:w="1210" w:type="dxa"/>
          </w:tcPr>
          <w:p w14:paraId="7FF029CC" w14:textId="6EE1AAFE" w:rsidR="00FB0F34" w:rsidRDefault="00FB0F34" w:rsidP="00F838C0">
            <w:pPr>
              <w:rPr>
                <w:ins w:id="98" w:author="Greg Landry" w:date="2017-03-01T16:18:00Z"/>
              </w:rPr>
            </w:pPr>
            <w:ins w:id="99" w:author="Greg Landry" w:date="2017-03-01T16:18:00Z">
              <w:r>
                <w:t>D3</w:t>
              </w:r>
            </w:ins>
          </w:p>
        </w:tc>
      </w:tr>
    </w:tbl>
    <w:p w14:paraId="4404AB82" w14:textId="77777777" w:rsidR="008943B5" w:rsidRDefault="008943B5">
      <w:pPr>
        <w:rPr>
          <w:ins w:id="100" w:author="Greg Landry" w:date="2017-03-01T16:20:00Z"/>
        </w:rPr>
        <w:pPrChange w:id="101" w:author="Greg Landry" w:date="2017-03-01T16:15:00Z">
          <w:pPr>
            <w:jc w:val="center"/>
          </w:pPr>
        </w:pPrChange>
      </w:pPr>
    </w:p>
    <w:p w14:paraId="34523F4A" w14:textId="77777777" w:rsidR="00FF0730" w:rsidRDefault="008943B5">
      <w:pPr>
        <w:rPr>
          <w:ins w:id="102" w:author="Greg Landry" w:date="2017-03-01T16:26:00Z"/>
        </w:rPr>
        <w:pPrChange w:id="103" w:author="Greg Landry" w:date="2017-03-01T16:15:00Z">
          <w:pPr>
            <w:jc w:val="center"/>
          </w:pPr>
        </w:pPrChange>
      </w:pPr>
      <w:ins w:id="104" w:author="Greg Landry" w:date="2017-03-01T16:20:00Z">
        <w:r>
          <w:t>The state of the mechanical buttons can also be read via I2C as you will see later.</w:t>
        </w:r>
      </w:ins>
    </w:p>
    <w:p w14:paraId="4CB6E738" w14:textId="7F53636D" w:rsidR="00FF0730" w:rsidRDefault="00FF0730">
      <w:pPr>
        <w:rPr>
          <w:ins w:id="105" w:author="Greg Landry" w:date="2017-03-01T16:26:00Z"/>
        </w:rPr>
        <w:pPrChange w:id="106" w:author="Greg Landry" w:date="2017-03-01T16:15:00Z">
          <w:pPr>
            <w:jc w:val="center"/>
          </w:pPr>
        </w:pPrChange>
      </w:pPr>
      <w:ins w:id="107" w:author="Greg Landry" w:date="2017-03-01T16:26:00Z">
        <w:r>
          <w:lastRenderedPageBreak/>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08" w:author="Greg Landry" w:date="2017-03-01T16:47:00Z">
        <w:r w:rsidR="00400274">
          <w:t>below</w:t>
        </w:r>
      </w:ins>
      <w:ins w:id="109" w:author="Greg Landry" w:date="2017-03-01T16:26:00Z">
        <w:r>
          <w:t>.</w:t>
        </w:r>
      </w:ins>
    </w:p>
    <w:p w14:paraId="5907EAFE" w14:textId="77777777" w:rsidR="00220B4C" w:rsidRDefault="00220B4C">
      <w:pPr>
        <w:jc w:val="center"/>
        <w:rPr>
          <w:ins w:id="110" w:author="Greg Landry" w:date="2017-03-02T08:08:00Z"/>
          <w:highlight w:val="yellow"/>
        </w:rPr>
      </w:pPr>
      <w:ins w:id="111" w:author="Greg Landry" w:date="2017-03-02T08:08:00Z">
        <w:r>
          <w:rPr>
            <w:noProof/>
          </w:rPr>
          <w:drawing>
            <wp:inline distT="0" distB="0" distL="0" distR="0" wp14:anchorId="77ECFC7F" wp14:editId="599F8D98">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ins>
    </w:p>
    <w:p w14:paraId="1A6C53FF" w14:textId="2560DB95" w:rsidR="004268E5" w:rsidDel="00E3515E" w:rsidRDefault="00220B4C">
      <w:pPr>
        <w:jc w:val="center"/>
        <w:rPr>
          <w:del w:id="112" w:author="Greg Landry" w:date="2017-03-01T16:14:00Z"/>
        </w:rPr>
        <w:pPrChange w:id="113" w:author="Greg Landry" w:date="2017-03-01T16:46:00Z">
          <w:pPr/>
        </w:pPrChange>
      </w:pPr>
      <w:ins w:id="114" w:author="Greg Landry" w:date="2017-03-02T08:08:00Z">
        <w:r>
          <w:rPr>
            <w:noProof/>
          </w:rPr>
          <w:drawing>
            <wp:inline distT="0" distB="0" distL="0" distR="0" wp14:anchorId="0FD4A598" wp14:editId="6C06C1E9">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ins>
      <w:del w:id="115" w:author="Greg Landry" w:date="2017-03-01T16:14:00Z">
        <w:r w:rsidR="00E90259" w:rsidRPr="00F11E71" w:rsidDel="00E3515E">
          <w:rPr>
            <w:highlight w:val="yellow"/>
            <w:rPrChange w:id="116" w:author="Greg Landry" w:date="2017-03-01T17:25:00Z">
              <w:rPr/>
            </w:rPrChange>
          </w:rPr>
          <w:delText>There is a tri-color LED on the</w:delText>
        </w:r>
        <w:r w:rsidR="004268E5" w:rsidRPr="00F11E71" w:rsidDel="00E3515E">
          <w:rPr>
            <w:highlight w:val="yellow"/>
            <w:rPrChange w:id="117"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18"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19" w:author="Greg Landry" w:date="2017-03-01T16:14:00Z"/>
        </w:rPr>
        <w:pPrChange w:id="120" w:author="Greg Landry" w:date="2017-03-01T16:46:00Z">
          <w:pPr/>
        </w:pPrChange>
      </w:pPr>
      <w:del w:id="121"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22" w:author="Greg Landry" w:date="2017-03-01T16:15:00Z"/>
        </w:rPr>
        <w:pPrChange w:id="123" w:author="Greg Landry" w:date="2017-03-01T16:46:00Z">
          <w:pPr/>
        </w:pPrChange>
      </w:pPr>
      <w:del w:id="124"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25"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26" w:author="Greg Landry" w:date="2017-03-01T16:20:00Z"/>
        </w:rPr>
      </w:pPr>
      <w:ins w:id="127" w:author="Greg Landry" w:date="2017-03-01T16:20:00Z">
        <w:r>
          <w:t>CapSense Buttons</w:t>
        </w:r>
      </w:ins>
    </w:p>
    <w:p w14:paraId="4BFA6BE1" w14:textId="604AC0A6" w:rsidR="00FF0730" w:rsidRDefault="00FF0730">
      <w:pPr>
        <w:rPr>
          <w:ins w:id="128" w:author="Greg Landry" w:date="2017-03-01T16:20:00Z"/>
        </w:rPr>
        <w:pPrChange w:id="129" w:author="Greg Landry" w:date="2017-03-01T16:20:00Z">
          <w:pPr>
            <w:pStyle w:val="Heading3"/>
          </w:pPr>
        </w:pPrChange>
      </w:pPr>
      <w:ins w:id="130" w:author="Greg Landry" w:date="2017-03-01T16:20:00Z">
        <w:r>
          <w:t>There are four CapSense buttons. These buttons are scanned by the PSoC and their state is reported via an I2C register (see the I2C section later).</w:t>
        </w:r>
      </w:ins>
    </w:p>
    <w:p w14:paraId="54C47359" w14:textId="0F89F514" w:rsidR="00FF0730" w:rsidRPr="00FF0730" w:rsidRDefault="00FF0730">
      <w:pPr>
        <w:rPr>
          <w:ins w:id="131" w:author="Greg Landry" w:date="2017-03-01T16:20:00Z"/>
          <w:rPrChange w:id="132" w:author="Greg Landry" w:date="2017-03-01T16:20:00Z">
            <w:rPr>
              <w:ins w:id="133" w:author="Greg Landry" w:date="2017-03-01T16:20:00Z"/>
            </w:rPr>
          </w:rPrChange>
        </w:rPr>
        <w:pPrChange w:id="134" w:author="Greg Landry" w:date="2017-03-01T16:20:00Z">
          <w:pPr>
            <w:pStyle w:val="Heading3"/>
          </w:pPr>
        </w:pPrChange>
      </w:pPr>
      <w:ins w:id="135" w:author="Greg Landry" w:date="2017-03-01T16:21:00Z">
        <w:r>
          <w:t xml:space="preserve">By default, each CapSense button will light an LED when it is touched. The LEDs can be </w:t>
        </w:r>
      </w:ins>
      <w:ins w:id="136" w:author="Greg Landry" w:date="2017-03-01T16:22:00Z">
        <w:r>
          <w:t xml:space="preserve">“decoupled” from the CapSense buttons if desired by setting bit 0 in the I2C LED Control register. Once that is done, the LED Value register can be used to control the LEDs </w:t>
        </w:r>
      </w:ins>
      <w:ins w:id="137" w:author="Greg Landry" w:date="2017-03-01T16:23:00Z">
        <w:r>
          <w:t>independent</w:t>
        </w:r>
      </w:ins>
      <w:ins w:id="138" w:author="Greg Landry" w:date="2017-03-01T16:24:00Z">
        <w:r>
          <w:t>ly</w:t>
        </w:r>
      </w:ins>
      <w:ins w:id="139" w:author="Greg Landry" w:date="2017-03-01T16:22:00Z">
        <w:r>
          <w:t xml:space="preserve"> </w:t>
        </w:r>
      </w:ins>
      <w:ins w:id="140" w:author="Greg Landry" w:date="2017-03-01T16:23:00Z">
        <w:r>
          <w:t>from the CapSense buttons.</w:t>
        </w:r>
      </w:ins>
    </w:p>
    <w:p w14:paraId="2824EE2C" w14:textId="2CFF8F1D" w:rsidR="009A2982" w:rsidRDefault="009A2982" w:rsidP="00583ABA">
      <w:pPr>
        <w:pStyle w:val="Heading3"/>
        <w:rPr>
          <w:ins w:id="141" w:author="Greg Landry" w:date="2017-03-01T16:52:00Z"/>
        </w:rPr>
      </w:pPr>
      <w:ins w:id="142" w:author="Greg Landry" w:date="2017-03-01T16:52:00Z">
        <w:r>
          <w:t>Proximity</w:t>
        </w:r>
      </w:ins>
    </w:p>
    <w:p w14:paraId="2BD1DC5C" w14:textId="743A8AA8" w:rsidR="009A2982" w:rsidRPr="009A2982" w:rsidRDefault="009A2982">
      <w:pPr>
        <w:rPr>
          <w:ins w:id="143" w:author="Greg Landry" w:date="2017-03-01T16:51:00Z"/>
          <w:rPrChange w:id="144" w:author="Greg Landry" w:date="2017-03-01T16:52:00Z">
            <w:rPr>
              <w:ins w:id="145" w:author="Greg Landry" w:date="2017-03-01T16:51:00Z"/>
            </w:rPr>
          </w:rPrChange>
        </w:rPr>
        <w:pPrChange w:id="146" w:author="Greg Landry" w:date="2017-03-01T16:52:00Z">
          <w:pPr>
            <w:pStyle w:val="Heading3"/>
          </w:pPr>
        </w:pPrChange>
      </w:pPr>
      <w:ins w:id="147"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t>Thermistor</w:t>
      </w:r>
    </w:p>
    <w:p w14:paraId="22BB2E0D" w14:textId="77D5B805" w:rsidR="0095168F" w:rsidRDefault="0095168F" w:rsidP="0095168F">
      <w:r>
        <w:t>The temperature is calculated by measuring voltage across a thermistor</w:t>
      </w:r>
      <w:del w:id="148" w:author="Greg Landry" w:date="2017-03-01T16:41:00Z">
        <w:r w:rsidDel="00C87D7D">
          <w:delText xml:space="preserve"> using the ADC</w:delText>
        </w:r>
      </w:del>
      <w:r>
        <w:t xml:space="preserve">. </w:t>
      </w:r>
      <w:ins w:id="149" w:author="Greg Landry" w:date="2017-03-01T16:39:00Z">
        <w:r w:rsidR="00C87D7D">
          <w:t xml:space="preserve">The actual </w:t>
        </w:r>
      </w:ins>
      <w:ins w:id="150" w:author="Greg Landry" w:date="2017-03-01T16:40:00Z">
        <w:r w:rsidR="00C87D7D">
          <w:t>temperature</w:t>
        </w:r>
      </w:ins>
      <w:ins w:id="151" w:author="Greg Landry" w:date="2017-03-01T16:39:00Z">
        <w:r w:rsidR="00C87D7D">
          <w:t xml:space="preserve"> calculation is handled by a </w:t>
        </w:r>
      </w:ins>
      <w:ins w:id="152" w:author="Greg Landry" w:date="2017-03-01T16:40:00Z">
        <w:r w:rsidR="00C87D7D">
          <w:t xml:space="preserve">PSoC </w:t>
        </w:r>
      </w:ins>
      <w:ins w:id="153" w:author="Greg Landry" w:date="2017-03-01T16:39:00Z">
        <w:r w:rsidR="00C87D7D">
          <w:t xml:space="preserve">component </w:t>
        </w:r>
      </w:ins>
      <w:ins w:id="154" w:author="Greg Landry" w:date="2017-03-01T16:40:00Z">
        <w:r w:rsidR="00C87D7D">
          <w:t xml:space="preserve">called “Thermistor” which greatly simplifies the coding </w:t>
        </w:r>
        <w:r w:rsidR="00C87D7D">
          <w:lastRenderedPageBreak/>
          <w:t xml:space="preserve">required. </w:t>
        </w:r>
      </w:ins>
      <w:r>
        <w:t>The schematic and firmware are based on code example CE211321. The temperature value can be read over the I2C interface (see I2C section below for details)</w:t>
      </w:r>
      <w:ins w:id="155" w:author="Greg Landry" w:date="2017-03-01T16:44:00Z">
        <w:r w:rsidR="00C87D7D">
          <w:t xml:space="preserve"> and is reported in degrees </w:t>
        </w:r>
      </w:ins>
      <w:ins w:id="156" w:author="Greg Landry" w:date="2017-03-01T16:45:00Z">
        <w:r w:rsidR="00C87D7D">
          <w:t>Celsius</w:t>
        </w:r>
      </w:ins>
      <w:ins w:id="157" w:author="Greg Landry" w:date="2017-03-01T16:44:00Z">
        <w:r w:rsidR="00C87D7D">
          <w:t>.</w:t>
        </w:r>
      </w:ins>
      <w:del w:id="158" w:author="Greg Landry" w:date="2017-03-01T16:44:00Z">
        <w:r w:rsidDel="00C87D7D">
          <w:delText xml:space="preserve">. </w:delText>
        </w:r>
      </w:del>
      <w:del w:id="159"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60" w:author="Greg Landry" w:date="2017-03-01T16:39:00Z"/>
        </w:rPr>
      </w:pPr>
      <w:ins w:id="161" w:author="Greg Landry" w:date="2017-03-01T16:39:00Z">
        <w:r>
          <w:t>Ambient Light Sensor</w:t>
        </w:r>
      </w:ins>
    </w:p>
    <w:p w14:paraId="327812A8" w14:textId="5D018A9B" w:rsidR="00C87D7D" w:rsidRPr="00C87D7D" w:rsidRDefault="00C87D7D">
      <w:pPr>
        <w:rPr>
          <w:ins w:id="162" w:author="Greg Landry" w:date="2017-03-01T16:39:00Z"/>
          <w:rPrChange w:id="163" w:author="Greg Landry" w:date="2017-03-01T16:39:00Z">
            <w:rPr>
              <w:ins w:id="164" w:author="Greg Landry" w:date="2017-03-01T16:39:00Z"/>
            </w:rPr>
          </w:rPrChange>
        </w:rPr>
        <w:pPrChange w:id="165" w:author="Greg Landry" w:date="2017-03-01T16:39:00Z">
          <w:pPr>
            <w:pStyle w:val="Heading3"/>
          </w:pPr>
        </w:pPrChange>
      </w:pPr>
      <w:ins w:id="166" w:author="Greg Landry" w:date="2017-03-01T16:40:00Z">
        <w:r>
          <w:t>The ambient light is calculated by measuring current through a photo-transistor.</w:t>
        </w:r>
      </w:ins>
      <w:ins w:id="167" w:author="Greg Landry" w:date="2017-03-01T16:41:00Z">
        <w:r>
          <w:t xml:space="preserve"> The schematic and firmware are based on code example CE211252. The light value can be read over the </w:t>
        </w:r>
      </w:ins>
      <w:ins w:id="168" w:author="Greg Landry" w:date="2017-03-01T16:42:00Z">
        <w:r>
          <w:t>I2C interface (see I2C section below for details)</w:t>
        </w:r>
      </w:ins>
      <w:ins w:id="169" w:author="Greg Landry" w:date="2017-03-01T16:45:00Z">
        <w:r>
          <w:t xml:space="preserve"> and is reported in Lux</w:t>
        </w:r>
      </w:ins>
      <w:ins w:id="170" w:author="Greg Landry" w:date="2017-03-01T16:42:00Z">
        <w:r>
          <w:t>. In addition, the raw value at the output of the TIA can be measured at Arduino pin A0.</w:t>
        </w:r>
      </w:ins>
    </w:p>
    <w:p w14:paraId="09AD6DB8" w14:textId="52BFEE05" w:rsidR="00C87D7D" w:rsidRDefault="00C87D7D" w:rsidP="00C87D7D">
      <w:pPr>
        <w:pStyle w:val="Heading3"/>
        <w:rPr>
          <w:ins w:id="171" w:author="Greg Landry" w:date="2017-03-01T16:39:00Z"/>
        </w:rPr>
      </w:pPr>
      <w:ins w:id="172" w:author="Greg Landry" w:date="2017-03-01T16:39:00Z">
        <w:r>
          <w:t>Potentiometer</w:t>
        </w:r>
      </w:ins>
    </w:p>
    <w:p w14:paraId="1ADF492D" w14:textId="77777777" w:rsidR="00400274" w:rsidRDefault="00C87D7D">
      <w:pPr>
        <w:rPr>
          <w:ins w:id="173" w:author="Greg Landry" w:date="2017-03-01T16:46:00Z"/>
        </w:rPr>
        <w:pPrChange w:id="174" w:author="Greg Landry" w:date="2017-03-01T16:38:00Z">
          <w:pPr>
            <w:jc w:val="center"/>
          </w:pPr>
        </w:pPrChange>
      </w:pPr>
      <w:ins w:id="175" w:author="Greg Landry" w:date="2017-03-01T16:42:00Z">
        <w:r>
          <w:t xml:space="preserve">The voltage of the potentiometer is measured and can be </w:t>
        </w:r>
      </w:ins>
      <w:ins w:id="176" w:author="Greg Landry" w:date="2017-03-01T16:43:00Z">
        <w:r>
          <w:t>read over the I2C interface (see I2C section below for details)</w:t>
        </w:r>
      </w:ins>
      <w:ins w:id="177" w:author="Greg Landry" w:date="2017-03-01T16:45:00Z">
        <w:r>
          <w:t xml:space="preserve"> and is reported in Volts</w:t>
        </w:r>
      </w:ins>
      <w:ins w:id="178" w:author="Greg Landry" w:date="2017-03-01T16:43:00Z">
        <w:r>
          <w:t xml:space="preserve">. The ADC range is limited to 0 </w:t>
        </w:r>
      </w:ins>
      <w:ins w:id="179" w:author="Greg Landry" w:date="2017-03-01T16:44:00Z">
        <w:r>
          <w:t>–</w:t>
        </w:r>
      </w:ins>
      <w:ins w:id="180" w:author="Greg Landry" w:date="2017-03-01T16:43:00Z">
        <w:r>
          <w:t xml:space="preserve"> 2.4V. In addition, the raw POT voltage is available at Arduino pin A2.</w:t>
        </w:r>
      </w:ins>
    </w:p>
    <w:p w14:paraId="3E6B607D" w14:textId="469D16C5" w:rsidR="00400274" w:rsidRDefault="00400274">
      <w:pPr>
        <w:rPr>
          <w:ins w:id="181" w:author="Greg Landry" w:date="2017-03-01T16:47:00Z"/>
        </w:rPr>
        <w:pPrChange w:id="182" w:author="Greg Landry" w:date="2017-03-01T16:38:00Z">
          <w:pPr>
            <w:jc w:val="center"/>
          </w:pPr>
        </w:pPrChange>
      </w:pPr>
      <w:ins w:id="183" w:author="Greg Landry" w:date="2017-03-01T16:47:00Z">
        <w:r>
          <w:t>The schematic for the Thermistor, Ambient Light Sensor, and Potentiometer is shown below.</w:t>
        </w:r>
      </w:ins>
    </w:p>
    <w:p w14:paraId="215283A5" w14:textId="26F28BD6" w:rsidR="0095168F" w:rsidRPr="0095168F" w:rsidRDefault="00400274">
      <w:pPr>
        <w:jc w:val="center"/>
      </w:pPr>
      <w:ins w:id="184"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4850"/>
                      </a:xfrm>
                      <a:prstGeom prst="rect">
                        <a:avLst/>
                      </a:prstGeom>
                    </pic:spPr>
                  </pic:pic>
                </a:graphicData>
              </a:graphic>
            </wp:inline>
          </w:drawing>
        </w:r>
      </w:ins>
      <w:del w:id="185"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186" w:author="Greg Landry" w:date="2017-03-01T16:45:00Z">
        <w:r w:rsidR="00C87D7D">
          <w:t xml:space="preserve"> and is reported as a percentage</w:t>
        </w:r>
      </w:ins>
      <w:r>
        <w:t>.</w:t>
      </w:r>
      <w:del w:id="187"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188" w:author="Greg Landry" w:date="2017-03-01T16:45:00Z"/>
        </w:rPr>
      </w:pPr>
      <w:ins w:id="189" w:author="Greg Landry" w:date="2017-03-01T16:43:00Z">
        <w:r>
          <w:t>DAC Output</w:t>
        </w:r>
      </w:ins>
    </w:p>
    <w:p w14:paraId="160C1CE0" w14:textId="3BDD17EE" w:rsidR="00124206" w:rsidRDefault="00400274">
      <w:pPr>
        <w:rPr>
          <w:ins w:id="190" w:author="Greg Landry" w:date="2017-03-01T16:48:00Z"/>
        </w:rPr>
        <w:pPrChange w:id="191" w:author="Greg Landry" w:date="2017-03-01T16:45:00Z">
          <w:pPr>
            <w:pStyle w:val="Heading3"/>
          </w:pPr>
        </w:pPrChange>
      </w:pPr>
      <w:ins w:id="192" w:author="Greg Landry" w:date="2017-03-01T16:47:00Z">
        <w:r>
          <w:t xml:space="preserve">A voltage DAC output is available on Arduino pin A1. The DAC voltage can be set in the range from 0V - 2.4V over the I2C </w:t>
        </w:r>
      </w:ins>
      <w:ins w:id="193" w:author="Greg Landry" w:date="2017-03-01T16:48:00Z">
        <w:r>
          <w:t>interface</w:t>
        </w:r>
      </w:ins>
      <w:ins w:id="194" w:author="Greg Landry" w:date="2017-03-01T16:47:00Z">
        <w:r>
          <w:t xml:space="preserve"> </w:t>
        </w:r>
      </w:ins>
      <w:ins w:id="195" w:author="Greg Landry" w:date="2017-03-01T16:48:00Z">
        <w:r>
          <w:t>(see I2C section below for details).</w:t>
        </w:r>
      </w:ins>
    </w:p>
    <w:p w14:paraId="2BD6C460" w14:textId="1D5890F7" w:rsidR="009A2982" w:rsidRPr="00124206" w:rsidRDefault="009A2982">
      <w:pPr>
        <w:jc w:val="center"/>
        <w:rPr>
          <w:ins w:id="196" w:author="Greg Landry" w:date="2017-03-01T16:43:00Z"/>
          <w:rPrChange w:id="197" w:author="Greg Landry" w:date="2017-03-01T16:45:00Z">
            <w:rPr>
              <w:ins w:id="198" w:author="Greg Landry" w:date="2017-03-01T16:43:00Z"/>
            </w:rPr>
          </w:rPrChange>
        </w:rPr>
        <w:pPrChange w:id="199" w:author="Greg Landry" w:date="2017-03-01T16:48:00Z">
          <w:pPr>
            <w:pStyle w:val="Heading3"/>
          </w:pPr>
        </w:pPrChange>
      </w:pPr>
      <w:ins w:id="200"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1238250"/>
                      </a:xfrm>
                      <a:prstGeom prst="rect">
                        <a:avLst/>
                      </a:prstGeom>
                    </pic:spPr>
                  </pic:pic>
                </a:graphicData>
              </a:graphic>
            </wp:inline>
          </w:drawing>
        </w:r>
      </w:ins>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201" w:author="Greg Landry" w:date="2017-03-01T16:49:00Z">
        <w:r w:rsidDel="009A2982">
          <w:delText xml:space="preserve">0x08 </w:delText>
        </w:r>
      </w:del>
      <w:ins w:id="202"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203"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04">
          <w:tblGrid>
            <w:gridCol w:w="815"/>
            <w:gridCol w:w="1384"/>
            <w:gridCol w:w="645"/>
            <w:gridCol w:w="1280"/>
            <w:gridCol w:w="552"/>
            <w:gridCol w:w="2121"/>
            <w:gridCol w:w="356"/>
          </w:tblGrid>
        </w:tblGridChange>
      </w:tblGrid>
      <w:tr w:rsidR="009A2982" w14:paraId="04435215" w14:textId="77777777" w:rsidTr="005E7944">
        <w:trPr>
          <w:tblHeader/>
          <w:jc w:val="center"/>
          <w:trPrChange w:id="205" w:author="Greg Landry" w:date="2017-03-01T16:56:00Z">
            <w:trPr>
              <w:tblHeader/>
              <w:jc w:val="center"/>
            </w:trPr>
          </w:trPrChange>
        </w:trPr>
        <w:tc>
          <w:tcPr>
            <w:tcW w:w="815" w:type="dxa"/>
            <w:shd w:val="clear" w:color="auto" w:fill="D9D9D9" w:themeFill="background1" w:themeFillShade="D9"/>
            <w:tcPrChange w:id="206"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07" w:author="Greg Landry" w:date="2017-03-01T16:50:00Z">
                  <w:rPr/>
                </w:rPrChange>
              </w:rPr>
            </w:pPr>
            <w:r w:rsidRPr="009A2982">
              <w:rPr>
                <w:b/>
                <w:rPrChange w:id="208" w:author="Greg Landry" w:date="2017-03-01T16:50:00Z">
                  <w:rPr/>
                </w:rPrChange>
              </w:rPr>
              <w:t>Offset</w:t>
            </w:r>
          </w:p>
        </w:tc>
        <w:tc>
          <w:tcPr>
            <w:tcW w:w="2029" w:type="dxa"/>
            <w:shd w:val="clear" w:color="auto" w:fill="D9D9D9" w:themeFill="background1" w:themeFillShade="D9"/>
            <w:tcPrChange w:id="209"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10" w:author="Greg Landry" w:date="2017-03-01T16:50:00Z">
                  <w:rPr/>
                </w:rPrChange>
              </w:rPr>
            </w:pPr>
            <w:r w:rsidRPr="009A2982">
              <w:rPr>
                <w:b/>
                <w:rPrChange w:id="211" w:author="Greg Landry" w:date="2017-03-01T16:50:00Z">
                  <w:rPr/>
                </w:rPrChange>
              </w:rPr>
              <w:t>Description</w:t>
            </w:r>
          </w:p>
        </w:tc>
        <w:tc>
          <w:tcPr>
            <w:tcW w:w="1280" w:type="dxa"/>
            <w:shd w:val="clear" w:color="auto" w:fill="D9D9D9" w:themeFill="background1" w:themeFillShade="D9"/>
            <w:tcPrChange w:id="212"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13" w:author="Greg Landry" w:date="2017-03-01T16:50:00Z"/>
                <w:b/>
                <w:rPrChange w:id="214" w:author="Greg Landry" w:date="2017-03-01T16:50:00Z">
                  <w:rPr>
                    <w:ins w:id="215" w:author="Greg Landry" w:date="2017-03-01T16:50:00Z"/>
                  </w:rPr>
                </w:rPrChange>
              </w:rPr>
            </w:pPr>
            <w:ins w:id="216" w:author="Greg Landry" w:date="2017-03-01T16:50:00Z">
              <w:r w:rsidRPr="009A2982">
                <w:rPr>
                  <w:b/>
                  <w:rPrChange w:id="217" w:author="Greg Landry" w:date="2017-03-01T16:50:00Z">
                    <w:rPr/>
                  </w:rPrChange>
                </w:rPr>
                <w:t>Format</w:t>
              </w:r>
            </w:ins>
          </w:p>
        </w:tc>
        <w:tc>
          <w:tcPr>
            <w:tcW w:w="4944" w:type="dxa"/>
            <w:shd w:val="clear" w:color="auto" w:fill="D9D9D9" w:themeFill="background1" w:themeFillShade="D9"/>
            <w:tcPrChange w:id="218"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19" w:author="Greg Landry" w:date="2017-03-01T16:50:00Z">
                  <w:rPr/>
                </w:rPrChange>
              </w:rPr>
            </w:pPr>
            <w:r w:rsidRPr="009A2982">
              <w:rPr>
                <w:b/>
                <w:rPrChange w:id="220" w:author="Greg Landry" w:date="2017-03-01T16:50:00Z">
                  <w:rPr/>
                </w:rPrChange>
              </w:rPr>
              <w:t>Details</w:t>
            </w:r>
          </w:p>
        </w:tc>
      </w:tr>
      <w:tr w:rsidR="009A2982" w14:paraId="4342A2BE" w14:textId="77777777" w:rsidTr="005E7944">
        <w:trPr>
          <w:jc w:val="center"/>
          <w:trPrChange w:id="221" w:author="Greg Landry" w:date="2017-03-01T16:56:00Z">
            <w:trPr>
              <w:jc w:val="center"/>
            </w:trPr>
          </w:trPrChange>
        </w:trPr>
        <w:tc>
          <w:tcPr>
            <w:tcW w:w="815" w:type="dxa"/>
            <w:tcPrChange w:id="222"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23" w:author="Greg Landry" w:date="2017-03-01T16:56:00Z">
              <w:tcPr>
                <w:tcW w:w="1384" w:type="dxa"/>
              </w:tcPr>
            </w:tcPrChange>
          </w:tcPr>
          <w:p w14:paraId="054B6A87" w14:textId="37838044" w:rsidR="009A2982" w:rsidRDefault="009A2982" w:rsidP="006568AE">
            <w:pPr>
              <w:pStyle w:val="ListParagraph"/>
              <w:ind w:left="0"/>
            </w:pPr>
            <w:ins w:id="224" w:author="Greg Landry" w:date="2017-03-01T16:49:00Z">
              <w:r>
                <w:t>DAC Voltage</w:t>
              </w:r>
            </w:ins>
            <w:del w:id="225" w:author="Greg Landry" w:date="2017-03-01T16:49:00Z">
              <w:r w:rsidDel="009A2982">
                <w:delText>Red LED</w:delText>
              </w:r>
            </w:del>
          </w:p>
        </w:tc>
        <w:tc>
          <w:tcPr>
            <w:tcW w:w="1280" w:type="dxa"/>
            <w:tcPrChange w:id="226" w:author="Greg Landry" w:date="2017-03-01T16:56:00Z">
              <w:tcPr>
                <w:tcW w:w="2477" w:type="dxa"/>
                <w:gridSpan w:val="3"/>
              </w:tcPr>
            </w:tcPrChange>
          </w:tcPr>
          <w:p w14:paraId="0E3BB92C" w14:textId="4FBEE188" w:rsidR="009A2982" w:rsidRDefault="009A2982" w:rsidP="006568AE">
            <w:pPr>
              <w:pStyle w:val="ListParagraph"/>
              <w:ind w:left="0"/>
              <w:rPr>
                <w:ins w:id="227" w:author="Greg Landry" w:date="2017-03-01T16:50:00Z"/>
              </w:rPr>
            </w:pPr>
            <w:ins w:id="228" w:author="Greg Landry" w:date="2017-03-01T16:50:00Z">
              <w:r>
                <w:t>4 Byte Float</w:t>
              </w:r>
            </w:ins>
          </w:p>
        </w:tc>
        <w:tc>
          <w:tcPr>
            <w:tcW w:w="4944" w:type="dxa"/>
            <w:tcPrChange w:id="229" w:author="Greg Landry" w:date="2017-03-01T16:56:00Z">
              <w:tcPr>
                <w:tcW w:w="2477" w:type="dxa"/>
                <w:gridSpan w:val="2"/>
              </w:tcPr>
            </w:tcPrChange>
          </w:tcPr>
          <w:p w14:paraId="394265A8" w14:textId="7CBFA657" w:rsidR="009A2982" w:rsidRDefault="009A2982">
            <w:pPr>
              <w:pStyle w:val="ListParagraph"/>
              <w:ind w:left="0"/>
            </w:pPr>
            <w:ins w:id="230" w:author="Greg Landry" w:date="2017-03-01T16:49:00Z">
              <w:r>
                <w:t>D</w:t>
              </w:r>
              <w:r w:rsidR="005E7944">
                <w:t>esired DAC voltage in Volts</w:t>
              </w:r>
            </w:ins>
            <w:del w:id="231" w:author="Greg Landry" w:date="2017-03-01T16:49:00Z">
              <w:r w:rsidDel="009A2982">
                <w:delText>0 = OFF, non-zero = ON</w:delText>
              </w:r>
            </w:del>
          </w:p>
        </w:tc>
      </w:tr>
      <w:tr w:rsidR="009A2982" w14:paraId="67FCC6A5" w14:textId="77777777" w:rsidTr="005E7944">
        <w:trPr>
          <w:jc w:val="center"/>
          <w:trPrChange w:id="232" w:author="Greg Landry" w:date="2017-03-01T16:56:00Z">
            <w:trPr>
              <w:jc w:val="center"/>
            </w:trPr>
          </w:trPrChange>
        </w:trPr>
        <w:tc>
          <w:tcPr>
            <w:tcW w:w="815" w:type="dxa"/>
            <w:tcPrChange w:id="233" w:author="Greg Landry" w:date="2017-03-01T16:56:00Z">
              <w:tcPr>
                <w:tcW w:w="815" w:type="dxa"/>
              </w:tcPr>
            </w:tcPrChange>
          </w:tcPr>
          <w:p w14:paraId="6E6A1C27" w14:textId="0FEAD335" w:rsidR="009A2982" w:rsidRDefault="009A2982" w:rsidP="006568AE">
            <w:pPr>
              <w:pStyle w:val="ListParagraph"/>
              <w:ind w:left="0"/>
            </w:pPr>
            <w:r>
              <w:t>0</w:t>
            </w:r>
            <w:ins w:id="234" w:author="Greg Landry" w:date="2017-03-01T16:49:00Z">
              <w:r>
                <w:t>4</w:t>
              </w:r>
            </w:ins>
            <w:del w:id="235" w:author="Greg Landry" w:date="2017-03-01T16:49:00Z">
              <w:r w:rsidDel="009A2982">
                <w:delText>1</w:delText>
              </w:r>
            </w:del>
          </w:p>
        </w:tc>
        <w:tc>
          <w:tcPr>
            <w:tcW w:w="2029" w:type="dxa"/>
            <w:tcPrChange w:id="236" w:author="Greg Landry" w:date="2017-03-01T16:56:00Z">
              <w:tcPr>
                <w:tcW w:w="1384" w:type="dxa"/>
              </w:tcPr>
            </w:tcPrChange>
          </w:tcPr>
          <w:p w14:paraId="77C6E8CB" w14:textId="282F27D9" w:rsidR="009A2982" w:rsidRDefault="009A2982" w:rsidP="006568AE">
            <w:pPr>
              <w:pStyle w:val="ListParagraph"/>
              <w:ind w:left="0"/>
            </w:pPr>
            <w:ins w:id="237" w:author="Greg Landry" w:date="2017-03-01T16:50:00Z">
              <w:r>
                <w:t>LED Value</w:t>
              </w:r>
            </w:ins>
            <w:del w:id="238" w:author="Greg Landry" w:date="2017-03-01T16:49:00Z">
              <w:r w:rsidDel="009A2982">
                <w:delText>Blue LED</w:delText>
              </w:r>
            </w:del>
          </w:p>
        </w:tc>
        <w:tc>
          <w:tcPr>
            <w:tcW w:w="1280" w:type="dxa"/>
            <w:tcPrChange w:id="239" w:author="Greg Landry" w:date="2017-03-01T16:56:00Z">
              <w:tcPr>
                <w:tcW w:w="2477" w:type="dxa"/>
                <w:gridSpan w:val="3"/>
              </w:tcPr>
            </w:tcPrChange>
          </w:tcPr>
          <w:p w14:paraId="1B542E2D" w14:textId="4096CEA2" w:rsidR="009A2982" w:rsidDel="009A2982" w:rsidRDefault="005E7944" w:rsidP="006568AE">
            <w:pPr>
              <w:pStyle w:val="ListParagraph"/>
              <w:ind w:left="0"/>
              <w:rPr>
                <w:ins w:id="240" w:author="Greg Landry" w:date="2017-03-01T16:50:00Z"/>
              </w:rPr>
            </w:pPr>
            <w:ins w:id="241" w:author="Greg Landry" w:date="2017-03-01T16:53:00Z">
              <w:r>
                <w:t>1 Byte</w:t>
              </w:r>
            </w:ins>
          </w:p>
        </w:tc>
        <w:tc>
          <w:tcPr>
            <w:tcW w:w="4944" w:type="dxa"/>
            <w:tcPrChange w:id="242" w:author="Greg Landry" w:date="2017-03-01T16:56:00Z">
              <w:tcPr>
                <w:tcW w:w="2477" w:type="dxa"/>
                <w:gridSpan w:val="2"/>
              </w:tcPr>
            </w:tcPrChange>
          </w:tcPr>
          <w:p w14:paraId="1AA27616" w14:textId="77777777" w:rsidR="005E7944" w:rsidRDefault="005E7944" w:rsidP="006568AE">
            <w:pPr>
              <w:pStyle w:val="ListParagraph"/>
              <w:ind w:left="0"/>
              <w:rPr>
                <w:ins w:id="243" w:author="Greg Landry" w:date="2017-03-01T16:54:00Z"/>
              </w:rPr>
            </w:pPr>
            <w:ins w:id="244" w:author="Greg Landry" w:date="2017-03-01T16:54:00Z">
              <w:r>
                <w:t>CapSense LED values if LED Control bit 1 is 1. Mapping is:</w:t>
              </w:r>
            </w:ins>
          </w:p>
          <w:p w14:paraId="37F30E0C" w14:textId="656EF678" w:rsidR="005E7944" w:rsidRDefault="005E7944" w:rsidP="006568AE">
            <w:pPr>
              <w:pStyle w:val="ListParagraph"/>
              <w:ind w:left="0"/>
              <w:rPr>
                <w:ins w:id="245" w:author="Greg Landry" w:date="2017-03-01T16:55:00Z"/>
              </w:rPr>
            </w:pPr>
            <w:ins w:id="246" w:author="Greg Landry" w:date="2017-03-01T16:55:00Z">
              <w:r>
                <w:t>Bit 0: CSLED0</w:t>
              </w:r>
            </w:ins>
          </w:p>
          <w:p w14:paraId="6CF23DC5" w14:textId="77777777" w:rsidR="005E7944" w:rsidRDefault="005E7944" w:rsidP="006568AE">
            <w:pPr>
              <w:pStyle w:val="ListParagraph"/>
              <w:ind w:left="0"/>
              <w:rPr>
                <w:ins w:id="247" w:author="Greg Landry" w:date="2017-03-01T16:55:00Z"/>
              </w:rPr>
            </w:pPr>
            <w:ins w:id="248" w:author="Greg Landry" w:date="2017-03-01T16:55:00Z">
              <w:r>
                <w:t>Bit 1: CSLED1</w:t>
              </w:r>
            </w:ins>
            <w:ins w:id="249" w:author="Greg Landry" w:date="2017-03-01T16:54:00Z">
              <w:r>
                <w:t xml:space="preserve"> </w:t>
              </w:r>
            </w:ins>
          </w:p>
          <w:p w14:paraId="2CBDF6F0" w14:textId="77777777" w:rsidR="005E7944" w:rsidRDefault="005E7944" w:rsidP="006568AE">
            <w:pPr>
              <w:pStyle w:val="ListParagraph"/>
              <w:ind w:left="0"/>
              <w:rPr>
                <w:ins w:id="250" w:author="Greg Landry" w:date="2017-03-01T16:55:00Z"/>
              </w:rPr>
            </w:pPr>
            <w:ins w:id="251" w:author="Greg Landry" w:date="2017-03-01T16:55:00Z">
              <w:r>
                <w:t>Bit2: CSLED2</w:t>
              </w:r>
            </w:ins>
          </w:p>
          <w:p w14:paraId="24DDB1DA" w14:textId="24D60E3E" w:rsidR="009A2982" w:rsidRDefault="005E7944" w:rsidP="006568AE">
            <w:pPr>
              <w:pStyle w:val="ListParagraph"/>
              <w:ind w:left="0"/>
            </w:pPr>
            <w:ins w:id="252" w:author="Greg Landry" w:date="2017-03-01T16:55:00Z">
              <w:r>
                <w:t>Bit3: CSLED3</w:t>
              </w:r>
            </w:ins>
            <w:del w:id="253" w:author="Greg Landry" w:date="2017-03-01T16:49:00Z">
              <w:r w:rsidR="009A2982" w:rsidDel="009A2982">
                <w:delText>0 = OFF, non-zero = ON</w:delText>
              </w:r>
            </w:del>
          </w:p>
        </w:tc>
      </w:tr>
      <w:tr w:rsidR="009A2982" w14:paraId="6C5D86F5" w14:textId="77777777" w:rsidTr="005E7944">
        <w:trPr>
          <w:jc w:val="center"/>
          <w:trPrChange w:id="254" w:author="Greg Landry" w:date="2017-03-01T16:56:00Z">
            <w:trPr>
              <w:jc w:val="center"/>
            </w:trPr>
          </w:trPrChange>
        </w:trPr>
        <w:tc>
          <w:tcPr>
            <w:tcW w:w="815" w:type="dxa"/>
            <w:tcPrChange w:id="255" w:author="Greg Landry" w:date="2017-03-01T16:56:00Z">
              <w:tcPr>
                <w:tcW w:w="815" w:type="dxa"/>
              </w:tcPr>
            </w:tcPrChange>
          </w:tcPr>
          <w:p w14:paraId="675D8899" w14:textId="0EB730C1" w:rsidR="009A2982" w:rsidRDefault="009A2982" w:rsidP="006568AE">
            <w:pPr>
              <w:pStyle w:val="ListParagraph"/>
              <w:ind w:left="0"/>
            </w:pPr>
            <w:r>
              <w:t>0</w:t>
            </w:r>
            <w:ins w:id="256" w:author="Greg Landry" w:date="2017-03-01T16:49:00Z">
              <w:r>
                <w:t>5</w:t>
              </w:r>
            </w:ins>
            <w:del w:id="257" w:author="Greg Landry" w:date="2017-03-01T16:49:00Z">
              <w:r w:rsidDel="009A2982">
                <w:delText>2</w:delText>
              </w:r>
            </w:del>
          </w:p>
        </w:tc>
        <w:tc>
          <w:tcPr>
            <w:tcW w:w="2029" w:type="dxa"/>
            <w:tcPrChange w:id="258" w:author="Greg Landry" w:date="2017-03-01T16:56:00Z">
              <w:tcPr>
                <w:tcW w:w="1384" w:type="dxa"/>
              </w:tcPr>
            </w:tcPrChange>
          </w:tcPr>
          <w:p w14:paraId="0A4E3B90" w14:textId="34186D46" w:rsidR="009A2982" w:rsidRDefault="009A2982" w:rsidP="006568AE">
            <w:pPr>
              <w:pStyle w:val="ListParagraph"/>
              <w:ind w:left="0"/>
            </w:pPr>
            <w:ins w:id="259" w:author="Greg Landry" w:date="2017-03-01T16:51:00Z">
              <w:r>
                <w:t>LED Control</w:t>
              </w:r>
            </w:ins>
            <w:del w:id="260" w:author="Greg Landry" w:date="2017-03-01T16:49:00Z">
              <w:r w:rsidDel="009A2982">
                <w:delText>Temperature</w:delText>
              </w:r>
            </w:del>
          </w:p>
        </w:tc>
        <w:tc>
          <w:tcPr>
            <w:tcW w:w="1280" w:type="dxa"/>
            <w:tcPrChange w:id="261" w:author="Greg Landry" w:date="2017-03-01T16:56:00Z">
              <w:tcPr>
                <w:tcW w:w="2477" w:type="dxa"/>
                <w:gridSpan w:val="3"/>
              </w:tcPr>
            </w:tcPrChange>
          </w:tcPr>
          <w:p w14:paraId="45496AB3" w14:textId="7481EC7F" w:rsidR="009A2982" w:rsidDel="009A2982" w:rsidRDefault="005E7944" w:rsidP="006568AE">
            <w:pPr>
              <w:pStyle w:val="ListParagraph"/>
              <w:ind w:left="0"/>
              <w:rPr>
                <w:ins w:id="262" w:author="Greg Landry" w:date="2017-03-01T16:50:00Z"/>
              </w:rPr>
            </w:pPr>
            <w:ins w:id="263" w:author="Greg Landry" w:date="2017-03-01T16:53:00Z">
              <w:r>
                <w:t>1 Byte</w:t>
              </w:r>
            </w:ins>
          </w:p>
        </w:tc>
        <w:tc>
          <w:tcPr>
            <w:tcW w:w="4944" w:type="dxa"/>
            <w:tcPrChange w:id="264" w:author="Greg Landry" w:date="2017-03-01T16:56:00Z">
              <w:tcPr>
                <w:tcW w:w="2477" w:type="dxa"/>
                <w:gridSpan w:val="2"/>
              </w:tcPr>
            </w:tcPrChange>
          </w:tcPr>
          <w:p w14:paraId="77659B14" w14:textId="36DA07D8" w:rsidR="005E7944" w:rsidRDefault="005E7944" w:rsidP="006568AE">
            <w:pPr>
              <w:pStyle w:val="ListParagraph"/>
              <w:ind w:left="0"/>
              <w:rPr>
                <w:ins w:id="265" w:author="Greg Landry" w:date="2017-03-01T16:55:00Z"/>
              </w:rPr>
            </w:pPr>
            <w:ins w:id="266" w:author="Greg Landry" w:date="2017-03-01T16:55:00Z">
              <w:r>
                <w:t xml:space="preserve">Bit 0 sets </w:t>
              </w:r>
            </w:ins>
            <w:ins w:id="267" w:author="Greg Landry" w:date="2017-03-01T16:56:00Z">
              <w:r>
                <w:t xml:space="preserve">how </w:t>
              </w:r>
            </w:ins>
            <w:ins w:id="268" w:author="Greg Landry" w:date="2017-03-01T16:57:00Z">
              <w:r>
                <w:t xml:space="preserve">the 4 </w:t>
              </w:r>
            </w:ins>
            <w:ins w:id="269" w:author="Greg Landry" w:date="2017-03-01T16:55:00Z">
              <w:r>
                <w:t>CapSense LEDs</w:t>
              </w:r>
            </w:ins>
            <w:ins w:id="270" w:author="Greg Landry" w:date="2017-03-01T16:56:00Z">
              <w:r>
                <w:t xml:space="preserve"> are controlled</w:t>
              </w:r>
            </w:ins>
            <w:ins w:id="271" w:author="Greg Landry" w:date="2017-03-01T16:57:00Z">
              <w:r>
                <w:t>:</w:t>
              </w:r>
            </w:ins>
          </w:p>
          <w:p w14:paraId="42ED27DB" w14:textId="40D1F017" w:rsidR="005E7944" w:rsidRDefault="005E7944" w:rsidP="006568AE">
            <w:pPr>
              <w:pStyle w:val="ListParagraph"/>
              <w:ind w:left="0"/>
              <w:rPr>
                <w:ins w:id="272" w:author="Greg Landry" w:date="2017-03-01T16:55:00Z"/>
              </w:rPr>
            </w:pPr>
            <w:ins w:id="273" w:author="Greg Landry" w:date="2017-03-01T16:55:00Z">
              <w:r>
                <w:t>0</w:t>
              </w:r>
            </w:ins>
            <w:ins w:id="274" w:author="Greg Landry" w:date="2017-03-01T16:56:00Z">
              <w:r>
                <w:t xml:space="preserve"> </w:t>
              </w:r>
            </w:ins>
            <w:ins w:id="275" w:author="Greg Landry" w:date="2017-03-01T16:55:00Z">
              <w:r>
                <w:t>=</w:t>
              </w:r>
            </w:ins>
            <w:ins w:id="276" w:author="Greg Landry" w:date="2017-03-01T16:56:00Z">
              <w:r>
                <w:t xml:space="preserve"> </w:t>
              </w:r>
            </w:ins>
            <w:ins w:id="277" w:author="Greg Landry" w:date="2017-03-01T16:55:00Z">
              <w:r>
                <w:t>CapSense Control</w:t>
              </w:r>
            </w:ins>
          </w:p>
          <w:p w14:paraId="764FBEF4" w14:textId="6F61DFB3" w:rsidR="009A2982" w:rsidRDefault="005E7944" w:rsidP="006568AE">
            <w:pPr>
              <w:pStyle w:val="ListParagraph"/>
              <w:ind w:left="0"/>
            </w:pPr>
            <w:ins w:id="278" w:author="Greg Landry" w:date="2017-03-01T16:56:00Z">
              <w:r>
                <w:t xml:space="preserve">1 = Base Board Control via </w:t>
              </w:r>
            </w:ins>
            <w:ins w:id="279" w:author="Greg Landry" w:date="2017-03-01T16:57:00Z">
              <w:r>
                <w:t xml:space="preserve">the </w:t>
              </w:r>
            </w:ins>
            <w:ins w:id="280" w:author="Greg Landry" w:date="2017-03-01T16:56:00Z">
              <w:r>
                <w:t>LED Value Reg</w:t>
              </w:r>
            </w:ins>
            <w:ins w:id="281" w:author="Greg Landry" w:date="2017-03-01T16:57:00Z">
              <w:r>
                <w:t>ister</w:t>
              </w:r>
            </w:ins>
            <w:del w:id="282" w:author="Greg Landry" w:date="2017-03-01T16:49:00Z">
              <w:r w:rsidR="009A2982" w:rsidDel="009A2982">
                <w:delText>LSB of temperature * 100</w:delText>
              </w:r>
            </w:del>
          </w:p>
        </w:tc>
      </w:tr>
      <w:tr w:rsidR="009A2982" w14:paraId="3BCDBD0F" w14:textId="77777777" w:rsidTr="005E7944">
        <w:trPr>
          <w:jc w:val="center"/>
          <w:trPrChange w:id="283" w:author="Greg Landry" w:date="2017-03-01T16:56:00Z">
            <w:trPr>
              <w:jc w:val="center"/>
            </w:trPr>
          </w:trPrChange>
        </w:trPr>
        <w:tc>
          <w:tcPr>
            <w:tcW w:w="815" w:type="dxa"/>
            <w:tcPrChange w:id="284" w:author="Greg Landry" w:date="2017-03-01T16:56:00Z">
              <w:tcPr>
                <w:tcW w:w="815" w:type="dxa"/>
              </w:tcPr>
            </w:tcPrChange>
          </w:tcPr>
          <w:p w14:paraId="5B0F49A2" w14:textId="0FFB4F12" w:rsidR="009A2982" w:rsidRDefault="009A2982" w:rsidP="006568AE">
            <w:pPr>
              <w:pStyle w:val="ListParagraph"/>
              <w:ind w:left="0"/>
            </w:pPr>
            <w:r>
              <w:lastRenderedPageBreak/>
              <w:t>0</w:t>
            </w:r>
            <w:ins w:id="285" w:author="Greg Landry" w:date="2017-03-01T16:49:00Z">
              <w:r>
                <w:t>6</w:t>
              </w:r>
            </w:ins>
            <w:del w:id="286" w:author="Greg Landry" w:date="2017-03-01T16:49:00Z">
              <w:r w:rsidDel="009A2982">
                <w:delText>3</w:delText>
              </w:r>
            </w:del>
          </w:p>
        </w:tc>
        <w:tc>
          <w:tcPr>
            <w:tcW w:w="2029" w:type="dxa"/>
            <w:tcPrChange w:id="287" w:author="Greg Landry" w:date="2017-03-01T16:56:00Z">
              <w:tcPr>
                <w:tcW w:w="1384" w:type="dxa"/>
              </w:tcPr>
            </w:tcPrChange>
          </w:tcPr>
          <w:p w14:paraId="7488A397" w14:textId="6ACD8CAE" w:rsidR="009A2982" w:rsidRDefault="005E7944" w:rsidP="006568AE">
            <w:pPr>
              <w:pStyle w:val="ListParagraph"/>
              <w:ind w:left="0"/>
            </w:pPr>
            <w:ins w:id="288" w:author="Greg Landry" w:date="2017-03-01T16:52:00Z">
              <w:r>
                <w:t>Button State</w:t>
              </w:r>
            </w:ins>
            <w:del w:id="289" w:author="Greg Landry" w:date="2017-03-01T16:49:00Z">
              <w:r w:rsidR="009A2982" w:rsidDel="009A2982">
                <w:delText>Temperature</w:delText>
              </w:r>
            </w:del>
          </w:p>
        </w:tc>
        <w:tc>
          <w:tcPr>
            <w:tcW w:w="1280" w:type="dxa"/>
            <w:tcPrChange w:id="290" w:author="Greg Landry" w:date="2017-03-01T16:56:00Z">
              <w:tcPr>
                <w:tcW w:w="2477" w:type="dxa"/>
                <w:gridSpan w:val="3"/>
              </w:tcPr>
            </w:tcPrChange>
          </w:tcPr>
          <w:p w14:paraId="09B5A6F7" w14:textId="375AC790" w:rsidR="009A2982" w:rsidDel="009A2982" w:rsidRDefault="005E7944" w:rsidP="006568AE">
            <w:pPr>
              <w:pStyle w:val="ListParagraph"/>
              <w:ind w:left="0"/>
              <w:rPr>
                <w:ins w:id="291" w:author="Greg Landry" w:date="2017-03-01T16:50:00Z"/>
              </w:rPr>
            </w:pPr>
            <w:ins w:id="292" w:author="Greg Landry" w:date="2017-03-01T16:53:00Z">
              <w:r>
                <w:t>1 Byte</w:t>
              </w:r>
            </w:ins>
          </w:p>
        </w:tc>
        <w:tc>
          <w:tcPr>
            <w:tcW w:w="4944" w:type="dxa"/>
            <w:tcPrChange w:id="293" w:author="Greg Landry" w:date="2017-03-01T16:56:00Z">
              <w:tcPr>
                <w:tcW w:w="2477" w:type="dxa"/>
                <w:gridSpan w:val="2"/>
              </w:tcPr>
            </w:tcPrChange>
          </w:tcPr>
          <w:p w14:paraId="18CFD03D" w14:textId="77777777" w:rsidR="005E7944" w:rsidRDefault="005E7944" w:rsidP="006568AE">
            <w:pPr>
              <w:pStyle w:val="ListParagraph"/>
              <w:ind w:left="0"/>
              <w:rPr>
                <w:ins w:id="294" w:author="Greg Landry" w:date="2017-03-01T16:57:00Z"/>
              </w:rPr>
            </w:pPr>
            <w:ins w:id="295" w:author="Greg Landry" w:date="2017-03-01T16:57:00Z">
              <w:r>
                <w:t>State of CapSense, Proximity, and Mechanical Buttons:</w:t>
              </w:r>
            </w:ins>
          </w:p>
          <w:p w14:paraId="493418D1" w14:textId="57FBF2D8" w:rsidR="005E7944" w:rsidRDefault="005E7944" w:rsidP="006568AE">
            <w:pPr>
              <w:pStyle w:val="ListParagraph"/>
              <w:ind w:left="0"/>
              <w:rPr>
                <w:ins w:id="296" w:author="Greg Landry" w:date="2017-03-01T16:57:00Z"/>
              </w:rPr>
            </w:pPr>
            <w:ins w:id="297" w:author="Greg Landry" w:date="2017-03-01T16:57:00Z">
              <w:r>
                <w:t>Bit 0:</w:t>
              </w:r>
            </w:ins>
            <w:ins w:id="298" w:author="Greg Landry" w:date="2017-03-01T16:59:00Z">
              <w:r w:rsidR="00384263">
                <w:t xml:space="preserve"> </w:t>
              </w:r>
            </w:ins>
            <w:ins w:id="299" w:author="Greg Landry" w:date="2017-03-01T17:13:00Z">
              <w:r w:rsidR="00867CCD">
                <w:t>CapSense B0</w:t>
              </w:r>
            </w:ins>
          </w:p>
          <w:p w14:paraId="5F22B44A" w14:textId="1DE608BE" w:rsidR="005E7944" w:rsidRDefault="005E7944" w:rsidP="006568AE">
            <w:pPr>
              <w:pStyle w:val="ListParagraph"/>
              <w:ind w:left="0"/>
              <w:rPr>
                <w:ins w:id="300" w:author="Greg Landry" w:date="2017-03-01T16:57:00Z"/>
              </w:rPr>
            </w:pPr>
            <w:ins w:id="301" w:author="Greg Landry" w:date="2017-03-01T16:57:00Z">
              <w:r>
                <w:t>Bit 1:</w:t>
              </w:r>
            </w:ins>
            <w:ins w:id="302" w:author="Greg Landry" w:date="2017-03-01T16:59:00Z">
              <w:r w:rsidR="00384263">
                <w:t xml:space="preserve"> </w:t>
              </w:r>
            </w:ins>
            <w:ins w:id="303" w:author="Greg Landry" w:date="2017-03-01T17:13:00Z">
              <w:r w:rsidR="00867CCD">
                <w:t>CapSense B1</w:t>
              </w:r>
            </w:ins>
          </w:p>
          <w:p w14:paraId="1F5E7AB5" w14:textId="5BCDBC69" w:rsidR="005E7944" w:rsidRDefault="005E7944" w:rsidP="006568AE">
            <w:pPr>
              <w:pStyle w:val="ListParagraph"/>
              <w:ind w:left="0"/>
              <w:rPr>
                <w:ins w:id="304" w:author="Greg Landry" w:date="2017-03-01T16:57:00Z"/>
              </w:rPr>
            </w:pPr>
            <w:ins w:id="305" w:author="Greg Landry" w:date="2017-03-01T16:57:00Z">
              <w:r>
                <w:t>Bit 2:</w:t>
              </w:r>
            </w:ins>
            <w:ins w:id="306" w:author="Greg Landry" w:date="2017-03-01T16:59:00Z">
              <w:r w:rsidR="00384263">
                <w:t xml:space="preserve"> </w:t>
              </w:r>
            </w:ins>
            <w:ins w:id="307" w:author="Greg Landry" w:date="2017-03-01T17:13:00Z">
              <w:r w:rsidR="00867CCD">
                <w:t>CapSense B2</w:t>
              </w:r>
            </w:ins>
          </w:p>
          <w:p w14:paraId="4A724AD8" w14:textId="72266E43" w:rsidR="005E7944" w:rsidRDefault="005E7944" w:rsidP="006568AE">
            <w:pPr>
              <w:pStyle w:val="ListParagraph"/>
              <w:ind w:left="0"/>
              <w:rPr>
                <w:ins w:id="308" w:author="Greg Landry" w:date="2017-03-01T16:57:00Z"/>
              </w:rPr>
            </w:pPr>
            <w:ins w:id="309" w:author="Greg Landry" w:date="2017-03-01T16:57:00Z">
              <w:r>
                <w:t>Bit 3:</w:t>
              </w:r>
            </w:ins>
            <w:ins w:id="310" w:author="Greg Landry" w:date="2017-03-01T16:59:00Z">
              <w:r w:rsidR="00384263">
                <w:t xml:space="preserve"> </w:t>
              </w:r>
            </w:ins>
            <w:ins w:id="311" w:author="Greg Landry" w:date="2017-03-01T17:13:00Z">
              <w:r w:rsidR="00867CCD">
                <w:t>CapSense B3</w:t>
              </w:r>
            </w:ins>
          </w:p>
          <w:p w14:paraId="3D0005AE" w14:textId="58B9FAD5" w:rsidR="005E7944" w:rsidRDefault="005E7944" w:rsidP="006568AE">
            <w:pPr>
              <w:pStyle w:val="ListParagraph"/>
              <w:ind w:left="0"/>
              <w:rPr>
                <w:ins w:id="312" w:author="Greg Landry" w:date="2017-03-01T16:57:00Z"/>
              </w:rPr>
            </w:pPr>
            <w:ins w:id="313" w:author="Greg Landry" w:date="2017-03-01T16:57:00Z">
              <w:r>
                <w:t>Bit 4:</w:t>
              </w:r>
            </w:ins>
            <w:ins w:id="314" w:author="Greg Landry" w:date="2017-03-01T16:59:00Z">
              <w:r w:rsidR="00384263">
                <w:t xml:space="preserve"> </w:t>
              </w:r>
            </w:ins>
            <w:ins w:id="315" w:author="Greg Landry" w:date="2017-03-01T17:13:00Z">
              <w:r w:rsidR="00867CCD">
                <w:t>Mechanical Button MB0</w:t>
              </w:r>
            </w:ins>
          </w:p>
          <w:p w14:paraId="61F09796" w14:textId="54C7EEDA" w:rsidR="005E7944" w:rsidRDefault="005E7944" w:rsidP="006568AE">
            <w:pPr>
              <w:pStyle w:val="ListParagraph"/>
              <w:ind w:left="0"/>
              <w:rPr>
                <w:ins w:id="316" w:author="Greg Landry" w:date="2017-03-01T16:57:00Z"/>
              </w:rPr>
            </w:pPr>
            <w:ins w:id="317" w:author="Greg Landry" w:date="2017-03-01T16:57:00Z">
              <w:r>
                <w:t>Bit 5:</w:t>
              </w:r>
            </w:ins>
            <w:ins w:id="318" w:author="Greg Landry" w:date="2017-03-01T16:59:00Z">
              <w:r w:rsidR="00384263">
                <w:t xml:space="preserve"> </w:t>
              </w:r>
            </w:ins>
            <w:ins w:id="319" w:author="Greg Landry" w:date="2017-03-01T17:14:00Z">
              <w:r w:rsidR="00867CCD">
                <w:t>Mechanical Button MB1</w:t>
              </w:r>
            </w:ins>
          </w:p>
          <w:p w14:paraId="38F8CC98" w14:textId="3B6A4D55" w:rsidR="009A2982" w:rsidRDefault="005E7944" w:rsidP="006568AE">
            <w:pPr>
              <w:pStyle w:val="ListParagraph"/>
              <w:ind w:left="0"/>
            </w:pPr>
            <w:ins w:id="320" w:author="Greg Landry" w:date="2017-03-01T16:57:00Z">
              <w:r>
                <w:t>Bit 6:</w:t>
              </w:r>
            </w:ins>
            <w:ins w:id="321" w:author="Greg Landry" w:date="2017-03-01T16:59:00Z">
              <w:r w:rsidR="00384263">
                <w:t xml:space="preserve"> </w:t>
              </w:r>
            </w:ins>
            <w:ins w:id="322" w:author="Greg Landry" w:date="2017-03-01T17:14:00Z">
              <w:r w:rsidR="00867CCD">
                <w:t>Proximity</w:t>
              </w:r>
            </w:ins>
            <w:del w:id="323" w:author="Greg Landry" w:date="2017-03-01T16:49:00Z">
              <w:r w:rsidR="009A2982" w:rsidDel="009A2982">
                <w:delText>MSB of temperature * 100</w:delText>
              </w:r>
            </w:del>
          </w:p>
        </w:tc>
      </w:tr>
      <w:tr w:rsidR="005E7944" w14:paraId="4BBCB0F2" w14:textId="77777777" w:rsidTr="005E7944">
        <w:trPr>
          <w:jc w:val="center"/>
          <w:trPrChange w:id="324" w:author="Greg Landry" w:date="2017-03-01T16:56:00Z">
            <w:trPr>
              <w:jc w:val="center"/>
            </w:trPr>
          </w:trPrChange>
        </w:trPr>
        <w:tc>
          <w:tcPr>
            <w:tcW w:w="815" w:type="dxa"/>
            <w:tcPrChange w:id="325" w:author="Greg Landry" w:date="2017-03-01T16:56:00Z">
              <w:tcPr>
                <w:tcW w:w="815" w:type="dxa"/>
              </w:tcPr>
            </w:tcPrChange>
          </w:tcPr>
          <w:p w14:paraId="5EDABA1F" w14:textId="65F42D3B" w:rsidR="005E7944" w:rsidRDefault="005E7944" w:rsidP="005E7944">
            <w:pPr>
              <w:pStyle w:val="ListParagraph"/>
              <w:ind w:left="0"/>
            </w:pPr>
            <w:r>
              <w:t>0</w:t>
            </w:r>
            <w:ins w:id="326" w:author="Greg Landry" w:date="2017-03-01T16:52:00Z">
              <w:r>
                <w:t>7</w:t>
              </w:r>
            </w:ins>
            <w:del w:id="327" w:author="Greg Landry" w:date="2017-03-01T16:52:00Z">
              <w:r w:rsidDel="005E7944">
                <w:delText>4</w:delText>
              </w:r>
            </w:del>
          </w:p>
        </w:tc>
        <w:tc>
          <w:tcPr>
            <w:tcW w:w="2029" w:type="dxa"/>
            <w:tcPrChange w:id="328" w:author="Greg Landry" w:date="2017-03-01T16:56:00Z">
              <w:tcPr>
                <w:tcW w:w="1384" w:type="dxa"/>
              </w:tcPr>
            </w:tcPrChange>
          </w:tcPr>
          <w:p w14:paraId="082310A8" w14:textId="6404B35F" w:rsidR="005E7944" w:rsidRDefault="005E7944">
            <w:pPr>
              <w:pStyle w:val="ListParagraph"/>
              <w:ind w:left="0"/>
            </w:pPr>
            <w:ins w:id="329" w:author="Greg Landry" w:date="2017-03-01T16:53:00Z">
              <w:r>
                <w:t xml:space="preserve">Temperature </w:t>
              </w:r>
            </w:ins>
            <w:del w:id="330" w:author="Greg Landry" w:date="2017-03-01T16:49:00Z">
              <w:r w:rsidDel="009A2982">
                <w:delText>Humidity</w:delText>
              </w:r>
            </w:del>
          </w:p>
        </w:tc>
        <w:tc>
          <w:tcPr>
            <w:tcW w:w="1280" w:type="dxa"/>
            <w:tcPrChange w:id="331" w:author="Greg Landry" w:date="2017-03-01T16:56:00Z">
              <w:tcPr>
                <w:tcW w:w="2477" w:type="dxa"/>
                <w:gridSpan w:val="3"/>
              </w:tcPr>
            </w:tcPrChange>
          </w:tcPr>
          <w:p w14:paraId="73280C2A" w14:textId="26025395" w:rsidR="005E7944" w:rsidDel="009A2982" w:rsidRDefault="005E7944" w:rsidP="005E7944">
            <w:pPr>
              <w:pStyle w:val="ListParagraph"/>
              <w:ind w:left="0"/>
              <w:rPr>
                <w:ins w:id="332" w:author="Greg Landry" w:date="2017-03-01T16:50:00Z"/>
              </w:rPr>
            </w:pPr>
            <w:ins w:id="333" w:author="Greg Landry" w:date="2017-03-01T16:53:00Z">
              <w:r>
                <w:t>4 Byte Float</w:t>
              </w:r>
            </w:ins>
          </w:p>
        </w:tc>
        <w:tc>
          <w:tcPr>
            <w:tcW w:w="4944" w:type="dxa"/>
            <w:tcPrChange w:id="334" w:author="Greg Landry" w:date="2017-03-01T16:56:00Z">
              <w:tcPr>
                <w:tcW w:w="2477" w:type="dxa"/>
                <w:gridSpan w:val="2"/>
              </w:tcPr>
            </w:tcPrChange>
          </w:tcPr>
          <w:p w14:paraId="4442A4E5" w14:textId="17D45645" w:rsidR="005E7944" w:rsidRDefault="005E7944" w:rsidP="005E7944">
            <w:pPr>
              <w:pStyle w:val="ListParagraph"/>
              <w:ind w:left="0"/>
            </w:pPr>
            <w:ins w:id="335" w:author="Greg Landry" w:date="2017-03-01T16:58:00Z">
              <w:r>
                <w:t>Temperature reported in °C</w:t>
              </w:r>
            </w:ins>
            <w:del w:id="336" w:author="Greg Landry" w:date="2017-03-01T16:49:00Z">
              <w:r w:rsidDel="009A2982">
                <w:delText>LSB of humidity * 10</w:delText>
              </w:r>
            </w:del>
          </w:p>
        </w:tc>
      </w:tr>
      <w:tr w:rsidR="005E7944" w14:paraId="2D2A52DC" w14:textId="77777777" w:rsidTr="005E7944">
        <w:trPr>
          <w:jc w:val="center"/>
          <w:trPrChange w:id="337" w:author="Greg Landry" w:date="2017-03-01T16:56:00Z">
            <w:trPr>
              <w:jc w:val="center"/>
            </w:trPr>
          </w:trPrChange>
        </w:trPr>
        <w:tc>
          <w:tcPr>
            <w:tcW w:w="815" w:type="dxa"/>
            <w:tcPrChange w:id="338" w:author="Greg Landry" w:date="2017-03-01T16:56:00Z">
              <w:tcPr>
                <w:tcW w:w="815" w:type="dxa"/>
              </w:tcPr>
            </w:tcPrChange>
          </w:tcPr>
          <w:p w14:paraId="20DCFFE5" w14:textId="55876C78" w:rsidR="005E7944" w:rsidRDefault="005E7944" w:rsidP="005E7944">
            <w:pPr>
              <w:pStyle w:val="ListParagraph"/>
              <w:ind w:left="0"/>
            </w:pPr>
            <w:r>
              <w:t>0</w:t>
            </w:r>
            <w:ins w:id="339" w:author="Greg Landry" w:date="2017-03-01T16:53:00Z">
              <w:r>
                <w:t>B</w:t>
              </w:r>
            </w:ins>
            <w:del w:id="340" w:author="Greg Landry" w:date="2017-03-01T16:52:00Z">
              <w:r w:rsidDel="005E7944">
                <w:delText>5</w:delText>
              </w:r>
            </w:del>
          </w:p>
        </w:tc>
        <w:tc>
          <w:tcPr>
            <w:tcW w:w="2029" w:type="dxa"/>
            <w:tcPrChange w:id="341" w:author="Greg Landry" w:date="2017-03-01T16:56:00Z">
              <w:tcPr>
                <w:tcW w:w="1384" w:type="dxa"/>
              </w:tcPr>
            </w:tcPrChange>
          </w:tcPr>
          <w:p w14:paraId="5951AEB6" w14:textId="017F81AF" w:rsidR="005E7944" w:rsidRDefault="005E7944" w:rsidP="005E7944">
            <w:pPr>
              <w:pStyle w:val="ListParagraph"/>
              <w:ind w:left="0"/>
            </w:pPr>
            <w:ins w:id="342" w:author="Greg Landry" w:date="2017-03-01T16:53:00Z">
              <w:r>
                <w:t>Humidity</w:t>
              </w:r>
            </w:ins>
            <w:del w:id="343" w:author="Greg Landry" w:date="2017-03-01T16:49:00Z">
              <w:r w:rsidDel="009A2982">
                <w:delText>Humidity</w:delText>
              </w:r>
            </w:del>
          </w:p>
        </w:tc>
        <w:tc>
          <w:tcPr>
            <w:tcW w:w="1280" w:type="dxa"/>
            <w:tcPrChange w:id="344" w:author="Greg Landry" w:date="2017-03-01T16:56:00Z">
              <w:tcPr>
                <w:tcW w:w="2477" w:type="dxa"/>
                <w:gridSpan w:val="3"/>
              </w:tcPr>
            </w:tcPrChange>
          </w:tcPr>
          <w:p w14:paraId="3AEF89E0" w14:textId="61478C5C" w:rsidR="005E7944" w:rsidDel="009A2982" w:rsidRDefault="005E7944" w:rsidP="005E7944">
            <w:pPr>
              <w:pStyle w:val="ListParagraph"/>
              <w:ind w:left="0"/>
              <w:rPr>
                <w:ins w:id="345" w:author="Greg Landry" w:date="2017-03-01T16:50:00Z"/>
              </w:rPr>
            </w:pPr>
            <w:ins w:id="346" w:author="Greg Landry" w:date="2017-03-01T16:53:00Z">
              <w:r>
                <w:t>4 Byte Float</w:t>
              </w:r>
            </w:ins>
          </w:p>
        </w:tc>
        <w:tc>
          <w:tcPr>
            <w:tcW w:w="4944" w:type="dxa"/>
            <w:tcPrChange w:id="347" w:author="Greg Landry" w:date="2017-03-01T16:56:00Z">
              <w:tcPr>
                <w:tcW w:w="2477" w:type="dxa"/>
                <w:gridSpan w:val="2"/>
              </w:tcPr>
            </w:tcPrChange>
          </w:tcPr>
          <w:p w14:paraId="2DA850A3" w14:textId="47FE4A91" w:rsidR="005E7944" w:rsidRDefault="005E7944" w:rsidP="005E7944">
            <w:pPr>
              <w:pStyle w:val="ListParagraph"/>
              <w:ind w:left="0"/>
            </w:pPr>
            <w:ins w:id="348" w:author="Greg Landry" w:date="2017-03-01T16:58:00Z">
              <w:r>
                <w:t>Humidity reported in %</w:t>
              </w:r>
            </w:ins>
            <w:del w:id="349" w:author="Greg Landry" w:date="2017-03-01T16:49:00Z">
              <w:r w:rsidDel="009A2982">
                <w:delText>LSB of humidity * 10</w:delText>
              </w:r>
            </w:del>
          </w:p>
        </w:tc>
      </w:tr>
      <w:tr w:rsidR="005E7944" w14:paraId="790645EF" w14:textId="77777777" w:rsidTr="005E7944">
        <w:trPr>
          <w:jc w:val="center"/>
          <w:ins w:id="350" w:author="Greg Landry" w:date="2017-03-01T16:53:00Z"/>
          <w:trPrChange w:id="351" w:author="Greg Landry" w:date="2017-03-01T16:56:00Z">
            <w:trPr>
              <w:gridAfter w:val="0"/>
              <w:jc w:val="center"/>
            </w:trPr>
          </w:trPrChange>
        </w:trPr>
        <w:tc>
          <w:tcPr>
            <w:tcW w:w="815" w:type="dxa"/>
            <w:tcPrChange w:id="352" w:author="Greg Landry" w:date="2017-03-01T16:56:00Z">
              <w:tcPr>
                <w:tcW w:w="815" w:type="dxa"/>
              </w:tcPr>
            </w:tcPrChange>
          </w:tcPr>
          <w:p w14:paraId="1FD50DB9" w14:textId="79290B2C" w:rsidR="005E7944" w:rsidRDefault="005E7944" w:rsidP="005E7944">
            <w:pPr>
              <w:pStyle w:val="ListParagraph"/>
              <w:ind w:left="0"/>
              <w:rPr>
                <w:ins w:id="353" w:author="Greg Landry" w:date="2017-03-01T16:53:00Z"/>
              </w:rPr>
            </w:pPr>
            <w:ins w:id="354" w:author="Greg Landry" w:date="2017-03-01T16:54:00Z">
              <w:r>
                <w:t>0F</w:t>
              </w:r>
            </w:ins>
          </w:p>
        </w:tc>
        <w:tc>
          <w:tcPr>
            <w:tcW w:w="2029" w:type="dxa"/>
            <w:tcPrChange w:id="355" w:author="Greg Landry" w:date="2017-03-01T16:56:00Z">
              <w:tcPr>
                <w:tcW w:w="2029" w:type="dxa"/>
                <w:gridSpan w:val="2"/>
              </w:tcPr>
            </w:tcPrChange>
          </w:tcPr>
          <w:p w14:paraId="4B7C33B2" w14:textId="4CDFB039" w:rsidR="005E7944" w:rsidRDefault="005E7944" w:rsidP="005E7944">
            <w:pPr>
              <w:pStyle w:val="ListParagraph"/>
              <w:ind w:left="0"/>
              <w:rPr>
                <w:ins w:id="356" w:author="Greg Landry" w:date="2017-03-01T16:53:00Z"/>
              </w:rPr>
            </w:pPr>
            <w:ins w:id="357" w:author="Greg Landry" w:date="2017-03-01T16:53:00Z">
              <w:r>
                <w:t>Ambient Light</w:t>
              </w:r>
            </w:ins>
          </w:p>
        </w:tc>
        <w:tc>
          <w:tcPr>
            <w:tcW w:w="1280" w:type="dxa"/>
            <w:tcPrChange w:id="358" w:author="Greg Landry" w:date="2017-03-01T16:56:00Z">
              <w:tcPr>
                <w:tcW w:w="1280" w:type="dxa"/>
              </w:tcPr>
            </w:tcPrChange>
          </w:tcPr>
          <w:p w14:paraId="76D8040F" w14:textId="3FD48BF0" w:rsidR="005E7944" w:rsidRDefault="005E7944" w:rsidP="005E7944">
            <w:pPr>
              <w:pStyle w:val="ListParagraph"/>
              <w:ind w:left="0"/>
              <w:rPr>
                <w:ins w:id="359" w:author="Greg Landry" w:date="2017-03-01T16:53:00Z"/>
              </w:rPr>
            </w:pPr>
            <w:ins w:id="360" w:author="Greg Landry" w:date="2017-03-01T16:53:00Z">
              <w:r>
                <w:t>4 Byte Float</w:t>
              </w:r>
            </w:ins>
          </w:p>
        </w:tc>
        <w:tc>
          <w:tcPr>
            <w:tcW w:w="4944" w:type="dxa"/>
            <w:tcPrChange w:id="361" w:author="Greg Landry" w:date="2017-03-01T16:56:00Z">
              <w:tcPr>
                <w:tcW w:w="2673" w:type="dxa"/>
                <w:gridSpan w:val="2"/>
              </w:tcPr>
            </w:tcPrChange>
          </w:tcPr>
          <w:p w14:paraId="5820AFD4" w14:textId="3C7865E4" w:rsidR="005E7944" w:rsidDel="009A2982" w:rsidRDefault="005E7944" w:rsidP="005E7944">
            <w:pPr>
              <w:pStyle w:val="ListParagraph"/>
              <w:ind w:left="0"/>
              <w:rPr>
                <w:ins w:id="362" w:author="Greg Landry" w:date="2017-03-01T16:53:00Z"/>
              </w:rPr>
            </w:pPr>
            <w:ins w:id="363" w:author="Greg Landry" w:date="2017-03-01T16:58:00Z">
              <w:r>
                <w:t>Ambient light reported in Lux</w:t>
              </w:r>
            </w:ins>
          </w:p>
        </w:tc>
      </w:tr>
      <w:tr w:rsidR="005E7944" w14:paraId="24BF1A8E" w14:textId="77777777" w:rsidTr="005E7944">
        <w:trPr>
          <w:jc w:val="center"/>
          <w:ins w:id="364" w:author="Greg Landry" w:date="2017-03-01T16:53:00Z"/>
          <w:trPrChange w:id="365" w:author="Greg Landry" w:date="2017-03-01T16:56:00Z">
            <w:trPr>
              <w:gridAfter w:val="0"/>
              <w:jc w:val="center"/>
            </w:trPr>
          </w:trPrChange>
        </w:trPr>
        <w:tc>
          <w:tcPr>
            <w:tcW w:w="815" w:type="dxa"/>
            <w:tcPrChange w:id="366" w:author="Greg Landry" w:date="2017-03-01T16:56:00Z">
              <w:tcPr>
                <w:tcW w:w="815" w:type="dxa"/>
              </w:tcPr>
            </w:tcPrChange>
          </w:tcPr>
          <w:p w14:paraId="45ED684C" w14:textId="369EA187" w:rsidR="005E7944" w:rsidRDefault="005E7944" w:rsidP="005E7944">
            <w:pPr>
              <w:pStyle w:val="ListParagraph"/>
              <w:ind w:left="0"/>
              <w:rPr>
                <w:ins w:id="367" w:author="Greg Landry" w:date="2017-03-01T16:53:00Z"/>
              </w:rPr>
            </w:pPr>
            <w:ins w:id="368" w:author="Greg Landry" w:date="2017-03-01T16:54:00Z">
              <w:r>
                <w:t>13</w:t>
              </w:r>
            </w:ins>
          </w:p>
        </w:tc>
        <w:tc>
          <w:tcPr>
            <w:tcW w:w="2029" w:type="dxa"/>
            <w:tcPrChange w:id="369" w:author="Greg Landry" w:date="2017-03-01T16:56:00Z">
              <w:tcPr>
                <w:tcW w:w="2029" w:type="dxa"/>
                <w:gridSpan w:val="2"/>
              </w:tcPr>
            </w:tcPrChange>
          </w:tcPr>
          <w:p w14:paraId="3FC6F809" w14:textId="389DFE4C" w:rsidR="005E7944" w:rsidRDefault="005E7944" w:rsidP="005E7944">
            <w:pPr>
              <w:pStyle w:val="ListParagraph"/>
              <w:ind w:left="0"/>
              <w:rPr>
                <w:ins w:id="370" w:author="Greg Landry" w:date="2017-03-01T16:53:00Z"/>
              </w:rPr>
            </w:pPr>
            <w:ins w:id="371" w:author="Greg Landry" w:date="2017-03-01T16:53:00Z">
              <w:r>
                <w:t>Potentiometer</w:t>
              </w:r>
            </w:ins>
          </w:p>
        </w:tc>
        <w:tc>
          <w:tcPr>
            <w:tcW w:w="1280" w:type="dxa"/>
            <w:tcPrChange w:id="372" w:author="Greg Landry" w:date="2017-03-01T16:56:00Z">
              <w:tcPr>
                <w:tcW w:w="1280" w:type="dxa"/>
              </w:tcPr>
            </w:tcPrChange>
          </w:tcPr>
          <w:p w14:paraId="4F265599" w14:textId="47DF510C" w:rsidR="005E7944" w:rsidRDefault="005E7944" w:rsidP="005E7944">
            <w:pPr>
              <w:pStyle w:val="ListParagraph"/>
              <w:ind w:left="0"/>
              <w:rPr>
                <w:ins w:id="373" w:author="Greg Landry" w:date="2017-03-01T16:53:00Z"/>
              </w:rPr>
            </w:pPr>
            <w:ins w:id="374" w:author="Greg Landry" w:date="2017-03-01T16:53:00Z">
              <w:r>
                <w:t>4 Byte Float</w:t>
              </w:r>
            </w:ins>
          </w:p>
        </w:tc>
        <w:tc>
          <w:tcPr>
            <w:tcW w:w="4944" w:type="dxa"/>
            <w:tcPrChange w:id="375" w:author="Greg Landry" w:date="2017-03-01T16:56:00Z">
              <w:tcPr>
                <w:tcW w:w="2673" w:type="dxa"/>
                <w:gridSpan w:val="2"/>
              </w:tcPr>
            </w:tcPrChange>
          </w:tcPr>
          <w:p w14:paraId="0CAEB0BE" w14:textId="71E9C2A1" w:rsidR="005E7944" w:rsidDel="009A2982" w:rsidRDefault="005E7944" w:rsidP="005E7944">
            <w:pPr>
              <w:pStyle w:val="ListParagraph"/>
              <w:ind w:left="0"/>
              <w:rPr>
                <w:ins w:id="376" w:author="Greg Landry" w:date="2017-03-01T16:53:00Z"/>
              </w:rPr>
            </w:pPr>
            <w:ins w:id="377" w:author="Greg Landry" w:date="2017-03-01T16:58:00Z">
              <w:r>
                <w:t>Potentiometer reported in Volts</w:t>
              </w:r>
            </w:ins>
          </w:p>
        </w:tc>
      </w:tr>
    </w:tbl>
    <w:p w14:paraId="278F22D8" w14:textId="126B99E8" w:rsidR="00190597" w:rsidDel="003E63F3" w:rsidRDefault="00190597">
      <w:pPr>
        <w:rPr>
          <w:del w:id="378" w:author="Greg Landry" w:date="2017-03-01T17:14:00Z"/>
        </w:rPr>
      </w:pPr>
    </w:p>
    <w:p w14:paraId="3FB5D4FF" w14:textId="2F871753" w:rsidR="003E63F3" w:rsidRDefault="003E63F3" w:rsidP="00662DE7">
      <w:pPr>
        <w:pStyle w:val="Heading3"/>
        <w:rPr>
          <w:ins w:id="379" w:author="Greg Landry" w:date="2017-03-01T20:03:00Z"/>
        </w:rPr>
      </w:pPr>
      <w:ins w:id="380" w:author="Greg Landry" w:date="2017-03-01T20:03:00Z">
        <w:r>
          <w:t>U8G OLED Display</w:t>
        </w:r>
      </w:ins>
    </w:p>
    <w:p w14:paraId="6C969CBF" w14:textId="045F6AA0" w:rsidR="003E63F3" w:rsidRPr="003E63F3" w:rsidRDefault="003E63F3">
      <w:pPr>
        <w:rPr>
          <w:ins w:id="381" w:author="Greg Landry" w:date="2017-03-01T20:03:00Z"/>
          <w:rPrChange w:id="382" w:author="Greg Landry" w:date="2017-03-01T20:03:00Z">
            <w:rPr>
              <w:ins w:id="383" w:author="Greg Landry" w:date="2017-03-01T20:03:00Z"/>
            </w:rPr>
          </w:rPrChange>
        </w:rPr>
        <w:pPrChange w:id="384" w:author="Greg Landry" w:date="2017-03-01T20:03:00Z">
          <w:pPr>
            <w:pStyle w:val="Heading3"/>
          </w:pPr>
        </w:pPrChange>
      </w:pPr>
      <w:ins w:id="385" w:author="Greg Landry" w:date="2017-03-01T20:03:00Z">
        <w:r>
          <w:t xml:space="preserve">The shield contains a U8G OLED display with an I2C interface. By default, the display is driven by the PSoC analog co-processor. In order to use </w:t>
        </w:r>
      </w:ins>
      <w:ins w:id="386" w:author="Greg Landry" w:date="2017-03-01T20:04:00Z">
        <w:r>
          <w:t>the</w:t>
        </w:r>
      </w:ins>
      <w:ins w:id="387" w:author="Greg Landry" w:date="2017-03-01T20:03:00Z">
        <w:r>
          <w:t xml:space="preserve"> </w:t>
        </w:r>
      </w:ins>
      <w:ins w:id="388" w:author="Greg Landry" w:date="2017-03-01T20:04:00Z">
        <w:r>
          <w:t>I2C bus from the base</w:t>
        </w:r>
      </w:ins>
      <w:ins w:id="389" w:author="Greg Landry" w:date="2017-03-01T20:16:00Z">
        <w:r w:rsidR="00D80A83">
          <w:t xml:space="preserve"> </w:t>
        </w:r>
      </w:ins>
      <w:ins w:id="390" w:author="Greg Landry" w:date="2017-03-01T20:04:00Z">
        <w:r>
          <w:t>board</w:t>
        </w:r>
      </w:ins>
      <w:ins w:id="391" w:author="Greg Landry" w:date="2017-03-01T20:06:00Z">
        <w:r w:rsidR="008C5EFB">
          <w:t xml:space="preserve"> – either to drive the OLED display or for other I2C operations</w:t>
        </w:r>
      </w:ins>
      <w:ins w:id="392" w:author="Greg Landry" w:date="2017-03-01T20:04:00Z">
        <w:r w:rsidR="008C5EFB">
          <w:t xml:space="preserve"> -</w:t>
        </w:r>
        <w:r>
          <w:t xml:space="preserve"> it is necessary to stop the PSoC from driving the display</w:t>
        </w:r>
      </w:ins>
      <w:ins w:id="393" w:author="Greg Landry" w:date="2017-03-01T20:15:00Z">
        <w:r w:rsidR="00A3181C">
          <w:t xml:space="preserve"> so that the I2C bus is available for the base board</w:t>
        </w:r>
      </w:ins>
      <w:ins w:id="394" w:author="Greg Landry" w:date="2017-03-01T20:04:00Z">
        <w:r>
          <w:t>. To do this, hold button MB0 down until the display clears (5</w:t>
        </w:r>
      </w:ins>
      <w:ins w:id="395" w:author="Greg Landry" w:date="2017-03-01T20:06:00Z">
        <w:r>
          <w:t>-10</w:t>
        </w:r>
      </w:ins>
      <w:ins w:id="396" w:author="Greg Landry" w:date="2017-03-01T20:04:00Z">
        <w:r>
          <w:t xml:space="preserve"> seconds). The PSoC OLED display can be re-enabled by holding button MB1 down until the display comes back on (5-10 seconds).</w:t>
        </w:r>
      </w:ins>
    </w:p>
    <w:p w14:paraId="339D6215" w14:textId="77777777" w:rsidR="003E63F3" w:rsidRPr="003E63F3" w:rsidRDefault="003E63F3">
      <w:pPr>
        <w:rPr>
          <w:ins w:id="397" w:author="Greg Landry" w:date="2017-03-01T20:03:00Z"/>
        </w:rPr>
      </w:pPr>
    </w:p>
    <w:p w14:paraId="58380586" w14:textId="28E5C963" w:rsidR="00190597" w:rsidRPr="00190597" w:rsidDel="00E71E7F" w:rsidRDefault="00190597">
      <w:pPr>
        <w:rPr>
          <w:del w:id="398" w:author="Greg Landry" w:date="2017-03-01T17:14:00Z"/>
        </w:rPr>
        <w:pPrChange w:id="399" w:author="Greg Landry" w:date="2017-03-01T16:59:00Z">
          <w:pPr>
            <w:jc w:val="center"/>
          </w:pPr>
        </w:pPrChange>
      </w:pPr>
      <w:del w:id="400"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401"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402" w:author="Greg Landry" w:date="2017-03-01T17:06:00Z">
          <w:tblPr>
            <w:tblStyle w:val="TableGrid"/>
            <w:tblW w:w="7703" w:type="dxa"/>
            <w:jc w:val="center"/>
            <w:tblLook w:val="04A0" w:firstRow="1" w:lastRow="0" w:firstColumn="1" w:lastColumn="0" w:noHBand="0" w:noVBand="1"/>
          </w:tblPr>
        </w:tblPrChange>
      </w:tblPr>
      <w:tblGrid>
        <w:gridCol w:w="913"/>
        <w:gridCol w:w="2956"/>
        <w:gridCol w:w="2375"/>
        <w:tblGridChange w:id="403">
          <w:tblGrid>
            <w:gridCol w:w="987"/>
            <w:gridCol w:w="1712"/>
            <w:gridCol w:w="3292"/>
          </w:tblGrid>
        </w:tblGridChange>
      </w:tblGrid>
      <w:tr w:rsidR="00384263" w14:paraId="4AD277A9" w14:textId="77777777" w:rsidTr="00867CCD">
        <w:trPr>
          <w:tblHeader/>
          <w:jc w:val="center"/>
          <w:trPrChange w:id="404" w:author="Greg Landry" w:date="2017-03-01T17:06:00Z">
            <w:trPr>
              <w:tblHeader/>
              <w:jc w:val="center"/>
            </w:trPr>
          </w:trPrChange>
        </w:trPr>
        <w:tc>
          <w:tcPr>
            <w:tcW w:w="914" w:type="dxa"/>
            <w:shd w:val="clear" w:color="auto" w:fill="D9D9D9" w:themeFill="background1" w:themeFillShade="D9"/>
            <w:tcPrChange w:id="405"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406"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407"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408" w:author="Greg Landry" w:date="2017-03-01T17:06:00Z">
            <w:trPr>
              <w:jc w:val="center"/>
            </w:trPr>
          </w:trPrChange>
        </w:trPr>
        <w:tc>
          <w:tcPr>
            <w:tcW w:w="914" w:type="dxa"/>
            <w:tcPrChange w:id="409" w:author="Greg Landry" w:date="2017-03-01T17:06:00Z">
              <w:tcPr>
                <w:tcW w:w="987" w:type="dxa"/>
              </w:tcPr>
            </w:tcPrChange>
          </w:tcPr>
          <w:p w14:paraId="07455DE6" w14:textId="77777777" w:rsidR="00384263" w:rsidRDefault="00384263" w:rsidP="006568AE">
            <w:pPr>
              <w:jc w:val="center"/>
            </w:pPr>
            <w:r>
              <w:t>A0</w:t>
            </w:r>
          </w:p>
        </w:tc>
        <w:tc>
          <w:tcPr>
            <w:tcW w:w="2939" w:type="dxa"/>
            <w:tcPrChange w:id="410" w:author="Greg Landry" w:date="2017-03-01T17:06:00Z">
              <w:tcPr>
                <w:tcW w:w="1712" w:type="dxa"/>
              </w:tcPr>
            </w:tcPrChange>
          </w:tcPr>
          <w:p w14:paraId="2647E8CB" w14:textId="57307D6B" w:rsidR="00384263" w:rsidDel="00384263" w:rsidRDefault="00384263" w:rsidP="006568AE">
            <w:pPr>
              <w:jc w:val="center"/>
              <w:rPr>
                <w:del w:id="411" w:author="Greg Landry" w:date="2017-03-01T17:02:00Z"/>
              </w:rPr>
            </w:pPr>
            <w:del w:id="412" w:author="Greg Landry" w:date="2017-03-01T17:01:00Z">
              <w:r w:rsidDel="00384263">
                <w:delText>WICED_GPIO_2</w:delText>
              </w:r>
            </w:del>
            <w:ins w:id="413" w:author="Greg Landry" w:date="2017-03-01T17:01:00Z">
              <w:r>
                <w:t>N/A</w:t>
              </w:r>
            </w:ins>
            <w:ins w:id="414" w:author="Greg Landry" w:date="2017-03-01T17:02:00Z">
              <w:r w:rsidRPr="00384263">
                <w:rPr>
                  <w:vertAlign w:val="superscript"/>
                  <w:rPrChange w:id="415" w:author="Greg Landry" w:date="2017-03-01T17:02:00Z">
                    <w:rPr/>
                  </w:rPrChange>
                </w:rPr>
                <w:t>*</w:t>
              </w:r>
            </w:ins>
          </w:p>
          <w:p w14:paraId="2FBA72C3" w14:textId="02FDDBBC" w:rsidR="00384263" w:rsidDel="00384263" w:rsidRDefault="00384263">
            <w:pPr>
              <w:rPr>
                <w:del w:id="416" w:author="Greg Landry" w:date="2017-03-01T17:02:00Z"/>
              </w:rPr>
              <w:pPrChange w:id="417" w:author="Greg Landry" w:date="2017-03-01T17:02:00Z">
                <w:pPr>
                  <w:jc w:val="center"/>
                </w:pPr>
              </w:pPrChange>
            </w:pPr>
            <w:del w:id="418" w:author="Greg Landry" w:date="2017-03-01T17:02:00Z">
              <w:r w:rsidDel="00384263">
                <w:delText>WICED_ADC_1</w:delText>
              </w:r>
            </w:del>
          </w:p>
          <w:p w14:paraId="1ED17377" w14:textId="5FE36CE6" w:rsidR="00384263" w:rsidRDefault="00384263">
            <w:pPr>
              <w:jc w:val="center"/>
            </w:pPr>
            <w:del w:id="419" w:author="Greg Landry" w:date="2017-03-01T17:02:00Z">
              <w:r w:rsidDel="00384263">
                <w:delText>WICED_PWM_3</w:delText>
              </w:r>
            </w:del>
          </w:p>
        </w:tc>
        <w:tc>
          <w:tcPr>
            <w:tcW w:w="2391" w:type="dxa"/>
            <w:tcPrChange w:id="420" w:author="Greg Landry" w:date="2017-03-01T17:06:00Z">
              <w:tcPr>
                <w:tcW w:w="3292" w:type="dxa"/>
              </w:tcPr>
            </w:tcPrChange>
          </w:tcPr>
          <w:p w14:paraId="644760CA" w14:textId="6BDA0E9E" w:rsidR="00384263" w:rsidRDefault="00384263" w:rsidP="006568AE">
            <w:pPr>
              <w:jc w:val="center"/>
            </w:pPr>
            <w:del w:id="421" w:author="Greg Landry" w:date="2017-03-01T17:02:00Z">
              <w:r w:rsidDel="00384263">
                <w:delText>Inductive Sensor</w:delText>
              </w:r>
            </w:del>
            <w:ins w:id="422" w:author="Greg Landry" w:date="2017-03-01T17:02:00Z">
              <w:r>
                <w:t>Ambient Light TIA Output</w:t>
              </w:r>
            </w:ins>
          </w:p>
        </w:tc>
      </w:tr>
      <w:tr w:rsidR="00384263" w14:paraId="12EDA3AB" w14:textId="77777777" w:rsidTr="00867CCD">
        <w:trPr>
          <w:jc w:val="center"/>
          <w:trPrChange w:id="423" w:author="Greg Landry" w:date="2017-03-01T17:06:00Z">
            <w:trPr>
              <w:jc w:val="center"/>
            </w:trPr>
          </w:trPrChange>
        </w:trPr>
        <w:tc>
          <w:tcPr>
            <w:tcW w:w="914" w:type="dxa"/>
            <w:tcPrChange w:id="424" w:author="Greg Landry" w:date="2017-03-01T17:06:00Z">
              <w:tcPr>
                <w:tcW w:w="987" w:type="dxa"/>
              </w:tcPr>
            </w:tcPrChange>
          </w:tcPr>
          <w:p w14:paraId="6F6C120E" w14:textId="77777777" w:rsidR="00384263" w:rsidDel="00867CCD" w:rsidRDefault="00384263" w:rsidP="006568AE">
            <w:pPr>
              <w:jc w:val="center"/>
              <w:rPr>
                <w:del w:id="425" w:author="Greg Landry" w:date="2017-03-01T17:05:00Z"/>
              </w:rPr>
            </w:pPr>
            <w:r>
              <w:t>A1</w:t>
            </w:r>
          </w:p>
          <w:p w14:paraId="1FFDA05E" w14:textId="77777777" w:rsidR="00384263" w:rsidRPr="00DE4CF6" w:rsidRDefault="00384263">
            <w:pPr>
              <w:jc w:val="center"/>
            </w:pPr>
          </w:p>
        </w:tc>
        <w:tc>
          <w:tcPr>
            <w:tcW w:w="2939" w:type="dxa"/>
            <w:tcPrChange w:id="426" w:author="Greg Landry" w:date="2017-03-01T17:06:00Z">
              <w:tcPr>
                <w:tcW w:w="1712" w:type="dxa"/>
              </w:tcPr>
            </w:tcPrChange>
          </w:tcPr>
          <w:p w14:paraId="2B110424" w14:textId="4314FCE7" w:rsidR="00384263" w:rsidDel="00384263" w:rsidRDefault="00384263" w:rsidP="006568AE">
            <w:pPr>
              <w:jc w:val="center"/>
              <w:rPr>
                <w:del w:id="427" w:author="Greg Landry" w:date="2017-03-01T17:02:00Z"/>
              </w:rPr>
            </w:pPr>
            <w:ins w:id="428" w:author="Greg Landry" w:date="2017-03-01T17:02:00Z">
              <w:r>
                <w:t>N/A</w:t>
              </w:r>
              <w:r w:rsidRPr="00F838C0">
                <w:rPr>
                  <w:vertAlign w:val="superscript"/>
                </w:rPr>
                <w:t>*</w:t>
              </w:r>
            </w:ins>
            <w:del w:id="429" w:author="Greg Landry" w:date="2017-03-01T17:02:00Z">
              <w:r w:rsidDel="00384263">
                <w:delText>WICED_GPIO_3</w:delText>
              </w:r>
            </w:del>
          </w:p>
          <w:p w14:paraId="46D894B9" w14:textId="4F0F5C8E" w:rsidR="00384263" w:rsidDel="00384263" w:rsidRDefault="00384263" w:rsidP="006568AE">
            <w:pPr>
              <w:jc w:val="center"/>
              <w:rPr>
                <w:del w:id="430" w:author="Greg Landry" w:date="2017-03-01T17:02:00Z"/>
              </w:rPr>
            </w:pPr>
            <w:del w:id="431" w:author="Greg Landry" w:date="2017-03-01T17:02:00Z">
              <w:r w:rsidDel="00384263">
                <w:delText>WICED_ADC_2</w:delText>
              </w:r>
            </w:del>
          </w:p>
          <w:p w14:paraId="7DCE4728" w14:textId="016CB97F" w:rsidR="00384263" w:rsidRDefault="00384263" w:rsidP="006568AE">
            <w:pPr>
              <w:jc w:val="center"/>
            </w:pPr>
            <w:del w:id="432" w:author="Greg Landry" w:date="2017-03-01T17:02:00Z">
              <w:r w:rsidDel="00384263">
                <w:delText>WICED_PWM_4</w:delText>
              </w:r>
            </w:del>
          </w:p>
        </w:tc>
        <w:tc>
          <w:tcPr>
            <w:tcW w:w="2391" w:type="dxa"/>
            <w:tcPrChange w:id="433" w:author="Greg Landry" w:date="2017-03-01T17:06:00Z">
              <w:tcPr>
                <w:tcW w:w="3292" w:type="dxa"/>
              </w:tcPr>
            </w:tcPrChange>
          </w:tcPr>
          <w:p w14:paraId="6D8CD472" w14:textId="3E453100" w:rsidR="00384263" w:rsidDel="00867CCD" w:rsidRDefault="00867CCD" w:rsidP="006568AE">
            <w:pPr>
              <w:jc w:val="center"/>
              <w:rPr>
                <w:del w:id="434" w:author="Greg Landry" w:date="2017-03-01T17:05:00Z"/>
              </w:rPr>
            </w:pPr>
            <w:ins w:id="435" w:author="Greg Landry" w:date="2017-03-01T17:05:00Z">
              <w:r>
                <w:t>DAC Voltage</w:t>
              </w:r>
            </w:ins>
            <w:del w:id="436" w:author="Greg Landry" w:date="2017-03-01T17:05:00Z">
              <w:r w:rsidR="00384263" w:rsidDel="00867CCD">
                <w:delText>Button</w:delText>
              </w:r>
            </w:del>
          </w:p>
          <w:p w14:paraId="4EBF10A0" w14:textId="484631A7" w:rsidR="00384263" w:rsidRDefault="00384263" w:rsidP="006568AE">
            <w:pPr>
              <w:jc w:val="center"/>
            </w:pPr>
            <w:del w:id="437"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38" w:author="Greg Landry" w:date="2017-03-01T17:06:00Z">
            <w:trPr>
              <w:jc w:val="center"/>
            </w:trPr>
          </w:trPrChange>
        </w:trPr>
        <w:tc>
          <w:tcPr>
            <w:tcW w:w="914" w:type="dxa"/>
            <w:tcPrChange w:id="439" w:author="Greg Landry" w:date="2017-03-01T17:06:00Z">
              <w:tcPr>
                <w:tcW w:w="987" w:type="dxa"/>
              </w:tcPr>
            </w:tcPrChange>
          </w:tcPr>
          <w:p w14:paraId="41AC8CEB" w14:textId="77777777" w:rsidR="00384263" w:rsidRDefault="00384263" w:rsidP="006568AE">
            <w:pPr>
              <w:jc w:val="center"/>
            </w:pPr>
            <w:r>
              <w:t>A2</w:t>
            </w:r>
          </w:p>
        </w:tc>
        <w:tc>
          <w:tcPr>
            <w:tcW w:w="2939" w:type="dxa"/>
            <w:tcPrChange w:id="440" w:author="Greg Landry" w:date="2017-03-01T17:06:00Z">
              <w:tcPr>
                <w:tcW w:w="1712" w:type="dxa"/>
              </w:tcPr>
            </w:tcPrChange>
          </w:tcPr>
          <w:p w14:paraId="6F0F190B" w14:textId="29877BBD" w:rsidR="00384263" w:rsidRPr="00242144" w:rsidDel="00867CCD" w:rsidRDefault="00867CCD" w:rsidP="006568AE">
            <w:pPr>
              <w:jc w:val="center"/>
              <w:rPr>
                <w:del w:id="441" w:author="Greg Landry" w:date="2017-03-01T17:04:00Z"/>
              </w:rPr>
            </w:pPr>
            <w:ins w:id="442" w:author="Greg Landry" w:date="2017-03-01T17:04:00Z">
              <w:r>
                <w:t>N/A</w:t>
              </w:r>
              <w:r w:rsidRPr="00F838C0">
                <w:rPr>
                  <w:vertAlign w:val="superscript"/>
                </w:rPr>
                <w:t>*</w:t>
              </w:r>
            </w:ins>
            <w:del w:id="443"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44" w:author="Greg Landry" w:date="2017-03-01T17:04:00Z"/>
              </w:rPr>
            </w:pPr>
            <w:del w:id="445" w:author="Greg Landry" w:date="2017-03-01T17:04:00Z">
              <w:r w:rsidRPr="00242144" w:rsidDel="00867CCD">
                <w:delText>WICED_ADC_3</w:delText>
              </w:r>
            </w:del>
          </w:p>
          <w:p w14:paraId="3140BAC0" w14:textId="39591500" w:rsidR="00384263" w:rsidRPr="008009E8" w:rsidRDefault="00384263" w:rsidP="00F84FEB">
            <w:pPr>
              <w:jc w:val="center"/>
              <w:rPr>
                <w:b/>
              </w:rPr>
            </w:pPr>
            <w:del w:id="446" w:author="Greg Landry" w:date="2017-03-01T17:04:00Z">
              <w:r w:rsidRPr="00242144" w:rsidDel="00867CCD">
                <w:delText>WICED_PWM</w:delText>
              </w:r>
              <w:r w:rsidDel="00867CCD">
                <w:delText>_5</w:delText>
              </w:r>
            </w:del>
          </w:p>
        </w:tc>
        <w:tc>
          <w:tcPr>
            <w:tcW w:w="2391" w:type="dxa"/>
            <w:tcPrChange w:id="447" w:author="Greg Landry" w:date="2017-03-01T17:06:00Z">
              <w:tcPr>
                <w:tcW w:w="3292" w:type="dxa"/>
              </w:tcPr>
            </w:tcPrChange>
          </w:tcPr>
          <w:p w14:paraId="1B49260D" w14:textId="7F75A962" w:rsidR="00384263" w:rsidRDefault="00867CCD" w:rsidP="006568AE">
            <w:pPr>
              <w:jc w:val="center"/>
            </w:pPr>
            <w:ins w:id="448" w:author="Greg Landry" w:date="2017-03-01T17:05:00Z">
              <w:r>
                <w:t>Potentiometer</w:t>
              </w:r>
            </w:ins>
            <w:del w:id="449" w:author="Greg Landry" w:date="2017-03-01T17:05:00Z">
              <w:r w:rsidR="00384263" w:rsidDel="00867CCD">
                <w:delText>N/C</w:delText>
              </w:r>
            </w:del>
          </w:p>
        </w:tc>
      </w:tr>
      <w:tr w:rsidR="00384263" w:rsidDel="00384263" w14:paraId="0E760AF3" w14:textId="77777777" w:rsidTr="00867CCD">
        <w:trPr>
          <w:jc w:val="center"/>
          <w:del w:id="450" w:author="Greg Landry" w:date="2017-03-01T17:01:00Z"/>
          <w:trPrChange w:id="451" w:author="Greg Landry" w:date="2017-03-01T17:06:00Z">
            <w:trPr>
              <w:jc w:val="center"/>
            </w:trPr>
          </w:trPrChange>
        </w:trPr>
        <w:tc>
          <w:tcPr>
            <w:tcW w:w="914" w:type="dxa"/>
            <w:tcPrChange w:id="452" w:author="Greg Landry" w:date="2017-03-01T17:06:00Z">
              <w:tcPr>
                <w:tcW w:w="987" w:type="dxa"/>
              </w:tcPr>
            </w:tcPrChange>
          </w:tcPr>
          <w:p w14:paraId="68364445" w14:textId="1242E98A" w:rsidR="00384263" w:rsidDel="00384263" w:rsidRDefault="00384263" w:rsidP="006568AE">
            <w:pPr>
              <w:jc w:val="center"/>
              <w:rPr>
                <w:del w:id="453" w:author="Greg Landry" w:date="2017-03-01T17:01:00Z"/>
              </w:rPr>
            </w:pPr>
            <w:del w:id="454" w:author="Greg Landry" w:date="2017-03-01T17:01:00Z">
              <w:r w:rsidDel="00384263">
                <w:delText>A3</w:delText>
              </w:r>
            </w:del>
          </w:p>
        </w:tc>
        <w:tc>
          <w:tcPr>
            <w:tcW w:w="2939" w:type="dxa"/>
            <w:tcPrChange w:id="455" w:author="Greg Landry" w:date="2017-03-01T17:06:00Z">
              <w:tcPr>
                <w:tcW w:w="1712" w:type="dxa"/>
              </w:tcPr>
            </w:tcPrChange>
          </w:tcPr>
          <w:p w14:paraId="5EA78234" w14:textId="56C9F715" w:rsidR="00384263" w:rsidDel="00384263" w:rsidRDefault="00384263" w:rsidP="006568AE">
            <w:pPr>
              <w:jc w:val="center"/>
              <w:rPr>
                <w:del w:id="456" w:author="Greg Landry" w:date="2017-03-01T17:01:00Z"/>
              </w:rPr>
            </w:pPr>
            <w:del w:id="457" w:author="Greg Landry" w:date="2017-03-01T17:01:00Z">
              <w:r w:rsidDel="00384263">
                <w:delText>WICED_GPIO_1</w:delText>
              </w:r>
            </w:del>
          </w:p>
        </w:tc>
        <w:tc>
          <w:tcPr>
            <w:tcW w:w="2391" w:type="dxa"/>
            <w:tcPrChange w:id="458" w:author="Greg Landry" w:date="2017-03-01T17:06:00Z">
              <w:tcPr>
                <w:tcW w:w="3292" w:type="dxa"/>
              </w:tcPr>
            </w:tcPrChange>
          </w:tcPr>
          <w:p w14:paraId="5B3AF834" w14:textId="58070727" w:rsidR="00384263" w:rsidDel="00384263" w:rsidRDefault="00384263" w:rsidP="006568AE">
            <w:pPr>
              <w:jc w:val="center"/>
              <w:rPr>
                <w:del w:id="459" w:author="Greg Landry" w:date="2017-03-01T17:01:00Z"/>
              </w:rPr>
            </w:pPr>
            <w:del w:id="460" w:author="Greg Landry" w:date="2017-03-01T17:01:00Z">
              <w:r w:rsidDel="00384263">
                <w:delText>Blue LED</w:delText>
              </w:r>
            </w:del>
          </w:p>
        </w:tc>
      </w:tr>
      <w:tr w:rsidR="00384263" w:rsidDel="00384263" w14:paraId="618EB69C" w14:textId="77777777" w:rsidTr="00867CCD">
        <w:trPr>
          <w:jc w:val="center"/>
          <w:del w:id="461" w:author="Greg Landry" w:date="2017-03-01T17:01:00Z"/>
          <w:trPrChange w:id="462" w:author="Greg Landry" w:date="2017-03-01T17:06:00Z">
            <w:trPr>
              <w:jc w:val="center"/>
            </w:trPr>
          </w:trPrChange>
        </w:trPr>
        <w:tc>
          <w:tcPr>
            <w:tcW w:w="914" w:type="dxa"/>
            <w:tcPrChange w:id="463" w:author="Greg Landry" w:date="2017-03-01T17:06:00Z">
              <w:tcPr>
                <w:tcW w:w="987" w:type="dxa"/>
              </w:tcPr>
            </w:tcPrChange>
          </w:tcPr>
          <w:p w14:paraId="37871F86" w14:textId="0B378129" w:rsidR="00384263" w:rsidDel="00384263" w:rsidRDefault="00384263" w:rsidP="006568AE">
            <w:pPr>
              <w:jc w:val="center"/>
              <w:rPr>
                <w:del w:id="464" w:author="Greg Landry" w:date="2017-03-01T17:01:00Z"/>
              </w:rPr>
            </w:pPr>
            <w:del w:id="465" w:author="Greg Landry" w:date="2017-03-01T17:01:00Z">
              <w:r w:rsidDel="00384263">
                <w:delText>A4</w:delText>
              </w:r>
            </w:del>
          </w:p>
        </w:tc>
        <w:tc>
          <w:tcPr>
            <w:tcW w:w="2939" w:type="dxa"/>
            <w:tcPrChange w:id="466" w:author="Greg Landry" w:date="2017-03-01T17:06:00Z">
              <w:tcPr>
                <w:tcW w:w="1712" w:type="dxa"/>
              </w:tcPr>
            </w:tcPrChange>
          </w:tcPr>
          <w:p w14:paraId="16803F7D" w14:textId="2582883A" w:rsidR="00384263" w:rsidDel="00384263" w:rsidRDefault="00384263" w:rsidP="006568AE">
            <w:pPr>
              <w:jc w:val="center"/>
              <w:rPr>
                <w:del w:id="467" w:author="Greg Landry" w:date="2017-03-01T17:01:00Z"/>
              </w:rPr>
            </w:pPr>
            <w:del w:id="468" w:author="Greg Landry" w:date="2017-03-01T17:01:00Z">
              <w:r w:rsidDel="00384263">
                <w:delText>WICED_GPIO_21</w:delText>
              </w:r>
            </w:del>
          </w:p>
        </w:tc>
        <w:tc>
          <w:tcPr>
            <w:tcW w:w="2391" w:type="dxa"/>
            <w:tcPrChange w:id="469" w:author="Greg Landry" w:date="2017-03-01T17:06:00Z">
              <w:tcPr>
                <w:tcW w:w="3292" w:type="dxa"/>
              </w:tcPr>
            </w:tcPrChange>
          </w:tcPr>
          <w:p w14:paraId="51105808" w14:textId="6CD1386B" w:rsidR="00384263" w:rsidDel="00384263" w:rsidRDefault="00384263" w:rsidP="006568AE">
            <w:pPr>
              <w:jc w:val="center"/>
              <w:rPr>
                <w:del w:id="470" w:author="Greg Landry" w:date="2017-03-01T17:01:00Z"/>
              </w:rPr>
            </w:pPr>
            <w:del w:id="471" w:author="Greg Landry" w:date="2017-03-01T17:01:00Z">
              <w:r w:rsidDel="00384263">
                <w:delText>Red LED</w:delText>
              </w:r>
            </w:del>
          </w:p>
        </w:tc>
      </w:tr>
      <w:tr w:rsidR="00384263" w:rsidDel="00384263" w14:paraId="3B007090" w14:textId="77777777" w:rsidTr="00867CCD">
        <w:trPr>
          <w:jc w:val="center"/>
          <w:del w:id="472" w:author="Greg Landry" w:date="2017-03-01T17:01:00Z"/>
          <w:trPrChange w:id="473" w:author="Greg Landry" w:date="2017-03-01T17:06:00Z">
            <w:trPr>
              <w:jc w:val="center"/>
            </w:trPr>
          </w:trPrChange>
        </w:trPr>
        <w:tc>
          <w:tcPr>
            <w:tcW w:w="914" w:type="dxa"/>
            <w:tcPrChange w:id="474" w:author="Greg Landry" w:date="2017-03-01T17:06:00Z">
              <w:tcPr>
                <w:tcW w:w="987" w:type="dxa"/>
              </w:tcPr>
            </w:tcPrChange>
          </w:tcPr>
          <w:p w14:paraId="62045A23" w14:textId="77337621" w:rsidR="00384263" w:rsidDel="00384263" w:rsidRDefault="00384263" w:rsidP="006568AE">
            <w:pPr>
              <w:jc w:val="center"/>
              <w:rPr>
                <w:del w:id="475" w:author="Greg Landry" w:date="2017-03-01T17:01:00Z"/>
              </w:rPr>
            </w:pPr>
            <w:del w:id="476" w:author="Greg Landry" w:date="2017-03-01T17:01:00Z">
              <w:r w:rsidDel="00384263">
                <w:delText>A5</w:delText>
              </w:r>
            </w:del>
          </w:p>
        </w:tc>
        <w:tc>
          <w:tcPr>
            <w:tcW w:w="2939" w:type="dxa"/>
            <w:tcPrChange w:id="477" w:author="Greg Landry" w:date="2017-03-01T17:06:00Z">
              <w:tcPr>
                <w:tcW w:w="1712" w:type="dxa"/>
              </w:tcPr>
            </w:tcPrChange>
          </w:tcPr>
          <w:p w14:paraId="4FEC5060" w14:textId="33282210" w:rsidR="00384263" w:rsidDel="00384263" w:rsidRDefault="00384263" w:rsidP="006568AE">
            <w:pPr>
              <w:jc w:val="center"/>
              <w:rPr>
                <w:del w:id="478" w:author="Greg Landry" w:date="2017-03-01T17:01:00Z"/>
              </w:rPr>
            </w:pPr>
            <w:del w:id="479" w:author="Greg Landry" w:date="2017-03-01T17:01:00Z">
              <w:r w:rsidDel="00384263">
                <w:delText>WICED_GPIO_20</w:delText>
              </w:r>
            </w:del>
          </w:p>
        </w:tc>
        <w:tc>
          <w:tcPr>
            <w:tcW w:w="2391" w:type="dxa"/>
            <w:tcPrChange w:id="480" w:author="Greg Landry" w:date="2017-03-01T17:06:00Z">
              <w:tcPr>
                <w:tcW w:w="3292" w:type="dxa"/>
              </w:tcPr>
            </w:tcPrChange>
          </w:tcPr>
          <w:p w14:paraId="37D4545C" w14:textId="59C0CEB4" w:rsidR="00384263" w:rsidDel="00384263" w:rsidRDefault="00384263" w:rsidP="006568AE">
            <w:pPr>
              <w:jc w:val="center"/>
              <w:rPr>
                <w:del w:id="481" w:author="Greg Landry" w:date="2017-03-01T17:01:00Z"/>
              </w:rPr>
            </w:pPr>
            <w:del w:id="482" w:author="Greg Landry" w:date="2017-03-01T17:01:00Z">
              <w:r w:rsidDel="00384263">
                <w:delText>VSSA</w:delText>
              </w:r>
            </w:del>
          </w:p>
        </w:tc>
      </w:tr>
      <w:tr w:rsidR="00384263" w:rsidDel="00867CCD" w14:paraId="04C5D794" w14:textId="7961B29A" w:rsidTr="00867CCD">
        <w:trPr>
          <w:jc w:val="center"/>
          <w:del w:id="483" w:author="Greg Landry" w:date="2017-03-01T17:04:00Z"/>
          <w:trPrChange w:id="484" w:author="Greg Landry" w:date="2017-03-01T17:06:00Z">
            <w:trPr>
              <w:jc w:val="center"/>
            </w:trPr>
          </w:trPrChange>
        </w:trPr>
        <w:tc>
          <w:tcPr>
            <w:tcW w:w="914" w:type="dxa"/>
            <w:vAlign w:val="bottom"/>
            <w:tcPrChange w:id="485" w:author="Greg Landry" w:date="2017-03-01T17:06:00Z">
              <w:tcPr>
                <w:tcW w:w="987" w:type="dxa"/>
                <w:vAlign w:val="bottom"/>
              </w:tcPr>
            </w:tcPrChange>
          </w:tcPr>
          <w:p w14:paraId="27BF1468" w14:textId="10A4DFE1" w:rsidR="00384263" w:rsidDel="00867CCD" w:rsidRDefault="00384263" w:rsidP="006568AE">
            <w:pPr>
              <w:jc w:val="center"/>
              <w:rPr>
                <w:del w:id="486" w:author="Greg Landry" w:date="2017-03-01T17:04:00Z"/>
              </w:rPr>
            </w:pPr>
            <w:del w:id="487" w:author="Greg Landry" w:date="2017-03-01T17:04:00Z">
              <w:r w:rsidRPr="000D57F4" w:rsidDel="00867CCD">
                <w:delText>D0</w:delText>
              </w:r>
            </w:del>
          </w:p>
        </w:tc>
        <w:tc>
          <w:tcPr>
            <w:tcW w:w="2939" w:type="dxa"/>
            <w:tcPrChange w:id="488" w:author="Greg Landry" w:date="2017-03-01T17:06:00Z">
              <w:tcPr>
                <w:tcW w:w="1712" w:type="dxa"/>
              </w:tcPr>
            </w:tcPrChange>
          </w:tcPr>
          <w:p w14:paraId="695E06E1" w14:textId="0D315FE5" w:rsidR="00384263" w:rsidDel="00867CCD" w:rsidRDefault="00384263" w:rsidP="006568AE">
            <w:pPr>
              <w:jc w:val="center"/>
              <w:rPr>
                <w:del w:id="489" w:author="Greg Landry" w:date="2017-03-01T17:04:00Z"/>
              </w:rPr>
            </w:pPr>
            <w:del w:id="490" w:author="Greg Landry" w:date="2017-03-01T17:04:00Z">
              <w:r w:rsidDel="00867CCD">
                <w:delText>WICED_GPIO_10</w:delText>
              </w:r>
            </w:del>
          </w:p>
        </w:tc>
        <w:tc>
          <w:tcPr>
            <w:tcW w:w="2391" w:type="dxa"/>
            <w:tcPrChange w:id="491" w:author="Greg Landry" w:date="2017-03-01T17:06:00Z">
              <w:tcPr>
                <w:tcW w:w="3292" w:type="dxa"/>
              </w:tcPr>
            </w:tcPrChange>
          </w:tcPr>
          <w:p w14:paraId="573AC5DF" w14:textId="46991259" w:rsidR="00384263" w:rsidDel="00867CCD" w:rsidRDefault="00384263" w:rsidP="006568AE">
            <w:pPr>
              <w:jc w:val="center"/>
              <w:rPr>
                <w:del w:id="492" w:author="Greg Landry" w:date="2017-03-01T17:04:00Z"/>
              </w:rPr>
            </w:pPr>
            <w:del w:id="493"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494" w:author="Greg Landry" w:date="2017-03-01T17:04:00Z"/>
          <w:trPrChange w:id="495" w:author="Greg Landry" w:date="2017-03-01T17:06:00Z">
            <w:trPr>
              <w:jc w:val="center"/>
            </w:trPr>
          </w:trPrChange>
        </w:trPr>
        <w:tc>
          <w:tcPr>
            <w:tcW w:w="914" w:type="dxa"/>
            <w:vAlign w:val="bottom"/>
            <w:tcPrChange w:id="496" w:author="Greg Landry" w:date="2017-03-01T17:06:00Z">
              <w:tcPr>
                <w:tcW w:w="987" w:type="dxa"/>
                <w:vAlign w:val="bottom"/>
              </w:tcPr>
            </w:tcPrChange>
          </w:tcPr>
          <w:p w14:paraId="34EBFAE5" w14:textId="0B0E6E8B" w:rsidR="00384263" w:rsidDel="00867CCD" w:rsidRDefault="00384263" w:rsidP="006568AE">
            <w:pPr>
              <w:jc w:val="center"/>
              <w:rPr>
                <w:del w:id="497" w:author="Greg Landry" w:date="2017-03-01T17:04:00Z"/>
              </w:rPr>
            </w:pPr>
            <w:del w:id="498" w:author="Greg Landry" w:date="2017-03-01T17:04:00Z">
              <w:r w:rsidRPr="000D57F4" w:rsidDel="00867CCD">
                <w:delText>D1</w:delText>
              </w:r>
            </w:del>
          </w:p>
        </w:tc>
        <w:tc>
          <w:tcPr>
            <w:tcW w:w="2939" w:type="dxa"/>
            <w:tcPrChange w:id="499" w:author="Greg Landry" w:date="2017-03-01T17:06:00Z">
              <w:tcPr>
                <w:tcW w:w="1712" w:type="dxa"/>
              </w:tcPr>
            </w:tcPrChange>
          </w:tcPr>
          <w:p w14:paraId="4F95F529" w14:textId="5756723E" w:rsidR="00384263" w:rsidDel="00867CCD" w:rsidRDefault="00384263" w:rsidP="006568AE">
            <w:pPr>
              <w:jc w:val="center"/>
              <w:rPr>
                <w:del w:id="500" w:author="Greg Landry" w:date="2017-03-01T17:04:00Z"/>
              </w:rPr>
            </w:pPr>
            <w:del w:id="501" w:author="Greg Landry" w:date="2017-03-01T17:04:00Z">
              <w:r w:rsidDel="00867CCD">
                <w:delText>WICED_GPIO_09</w:delText>
              </w:r>
            </w:del>
          </w:p>
        </w:tc>
        <w:tc>
          <w:tcPr>
            <w:tcW w:w="2391" w:type="dxa"/>
            <w:tcPrChange w:id="502" w:author="Greg Landry" w:date="2017-03-01T17:06:00Z">
              <w:tcPr>
                <w:tcW w:w="3292" w:type="dxa"/>
              </w:tcPr>
            </w:tcPrChange>
          </w:tcPr>
          <w:p w14:paraId="46EB0AAC" w14:textId="255010AC" w:rsidR="00384263" w:rsidDel="00867CCD" w:rsidRDefault="00384263" w:rsidP="006568AE">
            <w:pPr>
              <w:jc w:val="center"/>
              <w:rPr>
                <w:del w:id="503" w:author="Greg Landry" w:date="2017-03-01T17:04:00Z"/>
              </w:rPr>
            </w:pPr>
            <w:del w:id="504"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505" w:author="Greg Landry" w:date="2017-03-01T17:04:00Z"/>
          <w:trPrChange w:id="506" w:author="Greg Landry" w:date="2017-03-01T17:06:00Z">
            <w:trPr>
              <w:jc w:val="center"/>
            </w:trPr>
          </w:trPrChange>
        </w:trPr>
        <w:tc>
          <w:tcPr>
            <w:tcW w:w="914" w:type="dxa"/>
            <w:vAlign w:val="bottom"/>
            <w:tcPrChange w:id="507" w:author="Greg Landry" w:date="2017-03-01T17:06:00Z">
              <w:tcPr>
                <w:tcW w:w="987" w:type="dxa"/>
                <w:vAlign w:val="bottom"/>
              </w:tcPr>
            </w:tcPrChange>
          </w:tcPr>
          <w:p w14:paraId="60918785" w14:textId="2AD2B725" w:rsidR="00384263" w:rsidDel="00867CCD" w:rsidRDefault="00384263" w:rsidP="006568AE">
            <w:pPr>
              <w:jc w:val="center"/>
              <w:rPr>
                <w:del w:id="508" w:author="Greg Landry" w:date="2017-03-01T17:04:00Z"/>
              </w:rPr>
            </w:pPr>
            <w:del w:id="509" w:author="Greg Landry" w:date="2017-03-01T17:04:00Z">
              <w:r w:rsidRPr="000D57F4" w:rsidDel="00867CCD">
                <w:delText>D2</w:delText>
              </w:r>
            </w:del>
          </w:p>
        </w:tc>
        <w:tc>
          <w:tcPr>
            <w:tcW w:w="2939" w:type="dxa"/>
            <w:tcPrChange w:id="510" w:author="Greg Landry" w:date="2017-03-01T17:06:00Z">
              <w:tcPr>
                <w:tcW w:w="1712" w:type="dxa"/>
              </w:tcPr>
            </w:tcPrChange>
          </w:tcPr>
          <w:p w14:paraId="70D2EE64" w14:textId="60A531A0" w:rsidR="00384263" w:rsidDel="00867CCD" w:rsidRDefault="00384263" w:rsidP="006568AE">
            <w:pPr>
              <w:jc w:val="center"/>
              <w:rPr>
                <w:del w:id="511" w:author="Greg Landry" w:date="2017-03-01T17:04:00Z"/>
              </w:rPr>
            </w:pPr>
            <w:del w:id="512" w:author="Greg Landry" w:date="2017-03-01T17:04:00Z">
              <w:r w:rsidDel="00867CCD">
                <w:delText>WICED_GPIO_15</w:delText>
              </w:r>
            </w:del>
          </w:p>
        </w:tc>
        <w:tc>
          <w:tcPr>
            <w:tcW w:w="2391" w:type="dxa"/>
            <w:tcPrChange w:id="513" w:author="Greg Landry" w:date="2017-03-01T17:06:00Z">
              <w:tcPr>
                <w:tcW w:w="3292" w:type="dxa"/>
              </w:tcPr>
            </w:tcPrChange>
          </w:tcPr>
          <w:p w14:paraId="67105827" w14:textId="58AD4865" w:rsidR="00384263" w:rsidDel="00867CCD" w:rsidRDefault="00384263" w:rsidP="006568AE">
            <w:pPr>
              <w:jc w:val="center"/>
              <w:rPr>
                <w:del w:id="514" w:author="Greg Landry" w:date="2017-03-01T17:04:00Z"/>
              </w:rPr>
            </w:pPr>
            <w:del w:id="515" w:author="Greg Landry" w:date="2017-03-01T17:04:00Z">
              <w:r w:rsidDel="00867CCD">
                <w:delText>N/C</w:delText>
              </w:r>
            </w:del>
          </w:p>
        </w:tc>
      </w:tr>
      <w:tr w:rsidR="00384263" w14:paraId="406A3486" w14:textId="77777777" w:rsidTr="00867CCD">
        <w:trPr>
          <w:jc w:val="center"/>
          <w:trPrChange w:id="516" w:author="Greg Landry" w:date="2017-03-01T17:06:00Z">
            <w:trPr>
              <w:jc w:val="center"/>
            </w:trPr>
          </w:trPrChange>
        </w:trPr>
        <w:tc>
          <w:tcPr>
            <w:tcW w:w="914" w:type="dxa"/>
            <w:vAlign w:val="bottom"/>
            <w:tcPrChange w:id="517"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18" w:author="Greg Landry" w:date="2017-03-01T17:06:00Z">
              <w:tcPr>
                <w:tcW w:w="1712" w:type="dxa"/>
              </w:tcPr>
            </w:tcPrChange>
          </w:tcPr>
          <w:p w14:paraId="3601199E" w14:textId="77777777" w:rsidR="00384263" w:rsidRDefault="00384263">
            <w:pPr>
              <w:jc w:val="center"/>
              <w:rPr>
                <w:ins w:id="519" w:author="Greg Landry" w:date="2017-03-01T17:06:00Z"/>
              </w:rPr>
            </w:pPr>
            <w:r>
              <w:t>WICED_</w:t>
            </w:r>
            <w:del w:id="520" w:author="Greg Landry" w:date="2017-03-01T17:06:00Z">
              <w:r w:rsidDel="00867CCD">
                <w:delText>GPIO_16</w:delText>
              </w:r>
            </w:del>
            <w:ins w:id="521" w:author="Greg Landry" w:date="2017-03-01T17:06:00Z">
              <w:r w:rsidR="00867CCD">
                <w:t>SH_MB1</w:t>
              </w:r>
            </w:ins>
          </w:p>
          <w:p w14:paraId="12B388FF" w14:textId="1D0F5D4B" w:rsidR="00867CCD" w:rsidRDefault="00867CCD">
            <w:pPr>
              <w:jc w:val="center"/>
            </w:pPr>
            <w:ins w:id="522" w:author="Greg Landry" w:date="2017-03-01T17:06:00Z">
              <w:r>
                <w:t>WICED_GPIO_3</w:t>
              </w:r>
            </w:ins>
          </w:p>
        </w:tc>
        <w:tc>
          <w:tcPr>
            <w:tcW w:w="2391" w:type="dxa"/>
            <w:tcPrChange w:id="523" w:author="Greg Landry" w:date="2017-03-01T17:06:00Z">
              <w:tcPr>
                <w:tcW w:w="3292" w:type="dxa"/>
              </w:tcPr>
            </w:tcPrChange>
          </w:tcPr>
          <w:p w14:paraId="0C9B6479" w14:textId="5FF01361" w:rsidR="00384263" w:rsidRDefault="00867CCD" w:rsidP="006568AE">
            <w:pPr>
              <w:jc w:val="center"/>
            </w:pPr>
            <w:ins w:id="524" w:author="Greg Landry" w:date="2017-03-01T17:05:00Z">
              <w:r>
                <w:t>Mechanical Button MB1</w:t>
              </w:r>
            </w:ins>
            <w:del w:id="525" w:author="Greg Landry" w:date="2017-03-01T17:05:00Z">
              <w:r w:rsidR="00384263" w:rsidDel="00867CCD">
                <w:delText>N/C</w:delText>
              </w:r>
            </w:del>
          </w:p>
        </w:tc>
      </w:tr>
      <w:tr w:rsidR="00384263" w:rsidDel="00867CCD" w14:paraId="5A855AF2" w14:textId="28DF8ABA" w:rsidTr="00867CCD">
        <w:trPr>
          <w:jc w:val="center"/>
          <w:del w:id="526" w:author="Greg Landry" w:date="2017-03-01T17:04:00Z"/>
          <w:trPrChange w:id="527" w:author="Greg Landry" w:date="2017-03-01T17:06:00Z">
            <w:trPr>
              <w:jc w:val="center"/>
            </w:trPr>
          </w:trPrChange>
        </w:trPr>
        <w:tc>
          <w:tcPr>
            <w:tcW w:w="914" w:type="dxa"/>
            <w:vAlign w:val="bottom"/>
            <w:tcPrChange w:id="528" w:author="Greg Landry" w:date="2017-03-01T17:06:00Z">
              <w:tcPr>
                <w:tcW w:w="987" w:type="dxa"/>
                <w:vAlign w:val="bottom"/>
              </w:tcPr>
            </w:tcPrChange>
          </w:tcPr>
          <w:p w14:paraId="456DC5DB" w14:textId="69D8A61E" w:rsidR="00384263" w:rsidDel="00867CCD" w:rsidRDefault="00384263" w:rsidP="006568AE">
            <w:pPr>
              <w:jc w:val="center"/>
              <w:rPr>
                <w:del w:id="529" w:author="Greg Landry" w:date="2017-03-01T17:04:00Z"/>
              </w:rPr>
            </w:pPr>
            <w:del w:id="530" w:author="Greg Landry" w:date="2017-03-01T17:04:00Z">
              <w:r w:rsidRPr="000D57F4" w:rsidDel="00867CCD">
                <w:delText>D4</w:delText>
              </w:r>
            </w:del>
          </w:p>
        </w:tc>
        <w:tc>
          <w:tcPr>
            <w:tcW w:w="2939" w:type="dxa"/>
            <w:tcPrChange w:id="531" w:author="Greg Landry" w:date="2017-03-01T17:06:00Z">
              <w:tcPr>
                <w:tcW w:w="1712" w:type="dxa"/>
              </w:tcPr>
            </w:tcPrChange>
          </w:tcPr>
          <w:p w14:paraId="10084DEF" w14:textId="3769ABE9" w:rsidR="00384263" w:rsidDel="00867CCD" w:rsidRDefault="00384263" w:rsidP="006568AE">
            <w:pPr>
              <w:jc w:val="center"/>
              <w:rPr>
                <w:del w:id="532" w:author="Greg Landry" w:date="2017-03-01T17:04:00Z"/>
              </w:rPr>
            </w:pPr>
            <w:del w:id="533" w:author="Greg Landry" w:date="2017-03-01T17:04:00Z">
              <w:r w:rsidDel="00867CCD">
                <w:delText>WICED_GPIO_26</w:delText>
              </w:r>
            </w:del>
          </w:p>
        </w:tc>
        <w:tc>
          <w:tcPr>
            <w:tcW w:w="2391" w:type="dxa"/>
            <w:tcPrChange w:id="534" w:author="Greg Landry" w:date="2017-03-01T17:06:00Z">
              <w:tcPr>
                <w:tcW w:w="3292" w:type="dxa"/>
              </w:tcPr>
            </w:tcPrChange>
          </w:tcPr>
          <w:p w14:paraId="29A282EC" w14:textId="6BF4C968" w:rsidR="00384263" w:rsidDel="00867CCD" w:rsidRDefault="00384263" w:rsidP="006568AE">
            <w:pPr>
              <w:jc w:val="center"/>
              <w:rPr>
                <w:del w:id="535" w:author="Greg Landry" w:date="2017-03-01T17:04:00Z"/>
              </w:rPr>
            </w:pPr>
            <w:del w:id="536" w:author="Greg Landry" w:date="2017-03-01T17:04:00Z">
              <w:r w:rsidDel="00867CCD">
                <w:delText>N/C</w:delText>
              </w:r>
            </w:del>
          </w:p>
        </w:tc>
      </w:tr>
      <w:tr w:rsidR="00867CCD" w14:paraId="3E96949B" w14:textId="77777777" w:rsidTr="00867CCD">
        <w:trPr>
          <w:jc w:val="center"/>
          <w:trPrChange w:id="537" w:author="Greg Landry" w:date="2017-03-01T17:06:00Z">
            <w:trPr>
              <w:jc w:val="center"/>
            </w:trPr>
          </w:trPrChange>
        </w:trPr>
        <w:tc>
          <w:tcPr>
            <w:tcW w:w="914" w:type="dxa"/>
            <w:vAlign w:val="bottom"/>
            <w:tcPrChange w:id="538"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39" w:author="Greg Landry" w:date="2017-03-01T17:06:00Z">
              <w:tcPr>
                <w:tcW w:w="1712" w:type="dxa"/>
              </w:tcPr>
            </w:tcPrChange>
          </w:tcPr>
          <w:p w14:paraId="3DDC82AE" w14:textId="77777777" w:rsidR="00867CCD" w:rsidRDefault="00867CCD" w:rsidP="00867CCD">
            <w:pPr>
              <w:jc w:val="center"/>
              <w:rPr>
                <w:ins w:id="540" w:author="Greg Landry" w:date="2017-03-01T17:06:00Z"/>
              </w:rPr>
            </w:pPr>
            <w:del w:id="541" w:author="Greg Landry" w:date="2017-03-01T17:06:00Z">
              <w:r w:rsidDel="00867CCD">
                <w:delText>WICED_GPIO_27</w:delText>
              </w:r>
            </w:del>
            <w:ins w:id="542" w:author="Greg Landry" w:date="2017-03-01T17:06:00Z">
              <w:r>
                <w:t>WICED_SH_MB0</w:t>
              </w:r>
            </w:ins>
          </w:p>
          <w:p w14:paraId="2A1A1B6D" w14:textId="717AB7C5" w:rsidR="00867CCD" w:rsidRDefault="00867CCD" w:rsidP="00867CCD">
            <w:pPr>
              <w:jc w:val="center"/>
            </w:pPr>
            <w:ins w:id="543" w:author="Greg Landry" w:date="2017-03-01T17:06:00Z">
              <w:r>
                <w:t>WICED_GPIO_12</w:t>
              </w:r>
            </w:ins>
          </w:p>
        </w:tc>
        <w:tc>
          <w:tcPr>
            <w:tcW w:w="2391" w:type="dxa"/>
            <w:tcPrChange w:id="544" w:author="Greg Landry" w:date="2017-03-01T17:06:00Z">
              <w:tcPr>
                <w:tcW w:w="3292" w:type="dxa"/>
              </w:tcPr>
            </w:tcPrChange>
          </w:tcPr>
          <w:p w14:paraId="469AE02A" w14:textId="4EFE3E2E" w:rsidR="00867CCD" w:rsidRDefault="00867CCD" w:rsidP="00867CCD">
            <w:pPr>
              <w:jc w:val="center"/>
            </w:pPr>
            <w:ins w:id="545" w:author="Greg Landry" w:date="2017-03-01T17:05:00Z">
              <w:r>
                <w:t>Mechanical Button MB0</w:t>
              </w:r>
            </w:ins>
            <w:del w:id="546" w:author="Greg Landry" w:date="2017-03-01T17:05:00Z">
              <w:r w:rsidDel="00867CCD">
                <w:delText>N/C</w:delText>
              </w:r>
            </w:del>
          </w:p>
        </w:tc>
      </w:tr>
      <w:tr w:rsidR="00867CCD" w:rsidDel="00867CCD" w14:paraId="2C6EB7A9" w14:textId="64FB9439" w:rsidTr="00867CCD">
        <w:trPr>
          <w:jc w:val="center"/>
          <w:del w:id="547" w:author="Greg Landry" w:date="2017-03-01T17:04:00Z"/>
          <w:trPrChange w:id="548" w:author="Greg Landry" w:date="2017-03-01T17:06:00Z">
            <w:trPr>
              <w:jc w:val="center"/>
            </w:trPr>
          </w:trPrChange>
        </w:trPr>
        <w:tc>
          <w:tcPr>
            <w:tcW w:w="914" w:type="dxa"/>
            <w:vAlign w:val="bottom"/>
            <w:tcPrChange w:id="549" w:author="Greg Landry" w:date="2017-03-01T17:06:00Z">
              <w:tcPr>
                <w:tcW w:w="987" w:type="dxa"/>
                <w:vAlign w:val="bottom"/>
              </w:tcPr>
            </w:tcPrChange>
          </w:tcPr>
          <w:p w14:paraId="31CFE6FC" w14:textId="172B4634" w:rsidR="00867CCD" w:rsidDel="00867CCD" w:rsidRDefault="00867CCD" w:rsidP="00867CCD">
            <w:pPr>
              <w:jc w:val="center"/>
              <w:rPr>
                <w:del w:id="550" w:author="Greg Landry" w:date="2017-03-01T17:04:00Z"/>
              </w:rPr>
            </w:pPr>
            <w:del w:id="551" w:author="Greg Landry" w:date="2017-03-01T17:04:00Z">
              <w:r w:rsidRPr="000D57F4" w:rsidDel="00867CCD">
                <w:delText>D6</w:delText>
              </w:r>
            </w:del>
          </w:p>
        </w:tc>
        <w:tc>
          <w:tcPr>
            <w:tcW w:w="2939" w:type="dxa"/>
            <w:tcPrChange w:id="552" w:author="Greg Landry" w:date="2017-03-01T17:06:00Z">
              <w:tcPr>
                <w:tcW w:w="1712" w:type="dxa"/>
              </w:tcPr>
            </w:tcPrChange>
          </w:tcPr>
          <w:p w14:paraId="2C722C7E" w14:textId="5BFF4BC4" w:rsidR="00867CCD" w:rsidRPr="000E31AD" w:rsidDel="00867CCD" w:rsidRDefault="00867CCD" w:rsidP="00867CCD">
            <w:pPr>
              <w:jc w:val="center"/>
              <w:rPr>
                <w:del w:id="553" w:author="Greg Landry" w:date="2017-03-01T17:04:00Z"/>
                <w:highlight w:val="yellow"/>
              </w:rPr>
            </w:pPr>
            <w:del w:id="554" w:author="Greg Landry" w:date="2017-03-01T17:04:00Z">
              <w:r w:rsidDel="00867CCD">
                <w:delText>WICED_GPIO_28</w:delText>
              </w:r>
            </w:del>
          </w:p>
        </w:tc>
        <w:tc>
          <w:tcPr>
            <w:tcW w:w="2391" w:type="dxa"/>
            <w:tcPrChange w:id="555" w:author="Greg Landry" w:date="2017-03-01T17:06:00Z">
              <w:tcPr>
                <w:tcW w:w="3292" w:type="dxa"/>
              </w:tcPr>
            </w:tcPrChange>
          </w:tcPr>
          <w:p w14:paraId="3321A2C9" w14:textId="68B78F26" w:rsidR="00867CCD" w:rsidDel="00867CCD" w:rsidRDefault="00867CCD" w:rsidP="00867CCD">
            <w:pPr>
              <w:jc w:val="center"/>
              <w:rPr>
                <w:del w:id="556" w:author="Greg Landry" w:date="2017-03-01T17:04:00Z"/>
              </w:rPr>
            </w:pPr>
            <w:del w:id="557" w:author="Greg Landry" w:date="2017-03-01T17:04:00Z">
              <w:r w:rsidDel="00867CCD">
                <w:delText>N/C</w:delText>
              </w:r>
            </w:del>
          </w:p>
        </w:tc>
      </w:tr>
      <w:tr w:rsidR="00867CCD" w:rsidDel="00867CCD" w14:paraId="63D7E7A9" w14:textId="6FC905DE" w:rsidTr="00867CCD">
        <w:trPr>
          <w:jc w:val="center"/>
          <w:del w:id="558" w:author="Greg Landry" w:date="2017-03-01T17:04:00Z"/>
          <w:trPrChange w:id="559" w:author="Greg Landry" w:date="2017-03-01T17:06:00Z">
            <w:trPr>
              <w:jc w:val="center"/>
            </w:trPr>
          </w:trPrChange>
        </w:trPr>
        <w:tc>
          <w:tcPr>
            <w:tcW w:w="914" w:type="dxa"/>
            <w:vAlign w:val="bottom"/>
            <w:tcPrChange w:id="560" w:author="Greg Landry" w:date="2017-03-01T17:06:00Z">
              <w:tcPr>
                <w:tcW w:w="987" w:type="dxa"/>
                <w:vAlign w:val="bottom"/>
              </w:tcPr>
            </w:tcPrChange>
          </w:tcPr>
          <w:p w14:paraId="2E88A28A" w14:textId="111CEDF0" w:rsidR="00867CCD" w:rsidDel="00867CCD" w:rsidRDefault="00867CCD" w:rsidP="00867CCD">
            <w:pPr>
              <w:jc w:val="center"/>
              <w:rPr>
                <w:del w:id="561" w:author="Greg Landry" w:date="2017-03-01T17:04:00Z"/>
              </w:rPr>
            </w:pPr>
            <w:del w:id="562" w:author="Greg Landry" w:date="2017-03-01T17:04:00Z">
              <w:r w:rsidRPr="000D57F4" w:rsidDel="00867CCD">
                <w:delText>D7</w:delText>
              </w:r>
            </w:del>
          </w:p>
        </w:tc>
        <w:tc>
          <w:tcPr>
            <w:tcW w:w="2939" w:type="dxa"/>
            <w:tcPrChange w:id="563" w:author="Greg Landry" w:date="2017-03-01T17:06:00Z">
              <w:tcPr>
                <w:tcW w:w="1712" w:type="dxa"/>
              </w:tcPr>
            </w:tcPrChange>
          </w:tcPr>
          <w:p w14:paraId="0113955E" w14:textId="55AD60AD" w:rsidR="00867CCD" w:rsidDel="00867CCD" w:rsidRDefault="00867CCD" w:rsidP="00867CCD">
            <w:pPr>
              <w:jc w:val="center"/>
              <w:rPr>
                <w:del w:id="564" w:author="Greg Landry" w:date="2017-03-01T17:04:00Z"/>
              </w:rPr>
            </w:pPr>
            <w:del w:id="565" w:author="Greg Landry" w:date="2017-03-01T17:04:00Z">
              <w:r w:rsidDel="00867CCD">
                <w:delText>WICED_GPIO_17</w:delText>
              </w:r>
            </w:del>
          </w:p>
        </w:tc>
        <w:tc>
          <w:tcPr>
            <w:tcW w:w="2391" w:type="dxa"/>
            <w:tcPrChange w:id="566" w:author="Greg Landry" w:date="2017-03-01T17:06:00Z">
              <w:tcPr>
                <w:tcW w:w="3292" w:type="dxa"/>
              </w:tcPr>
            </w:tcPrChange>
          </w:tcPr>
          <w:p w14:paraId="6755DBA3" w14:textId="1E59A2D8" w:rsidR="00867CCD" w:rsidDel="00867CCD" w:rsidRDefault="00867CCD" w:rsidP="00867CCD">
            <w:pPr>
              <w:jc w:val="center"/>
              <w:rPr>
                <w:del w:id="567" w:author="Greg Landry" w:date="2017-03-01T17:04:00Z"/>
              </w:rPr>
            </w:pPr>
            <w:del w:id="568" w:author="Greg Landry" w:date="2017-03-01T17:04:00Z">
              <w:r w:rsidDel="00867CCD">
                <w:delText>N/C</w:delText>
              </w:r>
            </w:del>
          </w:p>
        </w:tc>
      </w:tr>
      <w:tr w:rsidR="00867CCD" w:rsidDel="00867CCD" w14:paraId="6B8F00CC" w14:textId="346AEDA7" w:rsidTr="00867CCD">
        <w:trPr>
          <w:jc w:val="center"/>
          <w:del w:id="569" w:author="Greg Landry" w:date="2017-03-01T17:04:00Z"/>
          <w:trPrChange w:id="570" w:author="Greg Landry" w:date="2017-03-01T17:06:00Z">
            <w:trPr>
              <w:jc w:val="center"/>
            </w:trPr>
          </w:trPrChange>
        </w:trPr>
        <w:tc>
          <w:tcPr>
            <w:tcW w:w="914" w:type="dxa"/>
            <w:vAlign w:val="bottom"/>
            <w:tcPrChange w:id="571" w:author="Greg Landry" w:date="2017-03-01T17:06:00Z">
              <w:tcPr>
                <w:tcW w:w="987" w:type="dxa"/>
                <w:vAlign w:val="bottom"/>
              </w:tcPr>
            </w:tcPrChange>
          </w:tcPr>
          <w:p w14:paraId="6CDF35D4" w14:textId="3F80960D" w:rsidR="00867CCD" w:rsidDel="00867CCD" w:rsidRDefault="00867CCD" w:rsidP="00867CCD">
            <w:pPr>
              <w:jc w:val="center"/>
              <w:rPr>
                <w:del w:id="572" w:author="Greg Landry" w:date="2017-03-01T17:04:00Z"/>
              </w:rPr>
            </w:pPr>
            <w:del w:id="573" w:author="Greg Landry" w:date="2017-03-01T17:04:00Z">
              <w:r w:rsidRPr="000D57F4" w:rsidDel="00867CCD">
                <w:delText>D8</w:delText>
              </w:r>
            </w:del>
          </w:p>
        </w:tc>
        <w:tc>
          <w:tcPr>
            <w:tcW w:w="2939" w:type="dxa"/>
            <w:tcPrChange w:id="574" w:author="Greg Landry" w:date="2017-03-01T17:06:00Z">
              <w:tcPr>
                <w:tcW w:w="1712" w:type="dxa"/>
              </w:tcPr>
            </w:tcPrChange>
          </w:tcPr>
          <w:p w14:paraId="21AE34BD" w14:textId="56EE62F1" w:rsidR="00867CCD" w:rsidDel="00867CCD" w:rsidRDefault="00867CCD" w:rsidP="00867CCD">
            <w:pPr>
              <w:jc w:val="center"/>
              <w:rPr>
                <w:del w:id="575" w:author="Greg Landry" w:date="2017-03-01T17:04:00Z"/>
              </w:rPr>
            </w:pPr>
            <w:del w:id="576" w:author="Greg Landry" w:date="2017-03-01T17:04:00Z">
              <w:r w:rsidDel="00867CCD">
                <w:delText>WICED_GPIO_14</w:delText>
              </w:r>
            </w:del>
          </w:p>
        </w:tc>
        <w:tc>
          <w:tcPr>
            <w:tcW w:w="2391" w:type="dxa"/>
            <w:tcPrChange w:id="577" w:author="Greg Landry" w:date="2017-03-01T17:06:00Z">
              <w:tcPr>
                <w:tcW w:w="3292" w:type="dxa"/>
              </w:tcPr>
            </w:tcPrChange>
          </w:tcPr>
          <w:p w14:paraId="3329F454" w14:textId="1CEC6853" w:rsidR="00867CCD" w:rsidDel="00867CCD" w:rsidRDefault="00867CCD" w:rsidP="00867CCD">
            <w:pPr>
              <w:jc w:val="center"/>
              <w:rPr>
                <w:del w:id="578" w:author="Greg Landry" w:date="2017-03-01T17:04:00Z"/>
              </w:rPr>
            </w:pPr>
            <w:del w:id="579" w:author="Greg Landry" w:date="2017-03-01T17:04:00Z">
              <w:r w:rsidDel="00867CCD">
                <w:delText>N/C</w:delText>
              </w:r>
            </w:del>
          </w:p>
        </w:tc>
      </w:tr>
      <w:tr w:rsidR="00867CCD" w14:paraId="0F15E457" w14:textId="77777777" w:rsidTr="00867CCD">
        <w:trPr>
          <w:jc w:val="center"/>
          <w:trPrChange w:id="580" w:author="Greg Landry" w:date="2017-03-01T17:06:00Z">
            <w:trPr>
              <w:jc w:val="center"/>
            </w:trPr>
          </w:trPrChange>
        </w:trPr>
        <w:tc>
          <w:tcPr>
            <w:tcW w:w="914" w:type="dxa"/>
            <w:vAlign w:val="bottom"/>
            <w:tcPrChange w:id="581"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582" w:author="Greg Landry" w:date="2017-03-01T17:06:00Z">
              <w:tcPr>
                <w:tcW w:w="1712" w:type="dxa"/>
              </w:tcPr>
            </w:tcPrChange>
          </w:tcPr>
          <w:p w14:paraId="66B8F5B4" w14:textId="6639F094" w:rsidR="00867CCD" w:rsidRDefault="00867CCD" w:rsidP="00867CCD">
            <w:pPr>
              <w:jc w:val="center"/>
              <w:rPr>
                <w:ins w:id="583" w:author="Greg Landry" w:date="2017-03-01T17:07:00Z"/>
              </w:rPr>
            </w:pPr>
            <w:ins w:id="584" w:author="Greg Landry" w:date="2017-03-01T17:07:00Z">
              <w:r>
                <w:t>WICED_SH_LED0</w:t>
              </w:r>
            </w:ins>
          </w:p>
          <w:p w14:paraId="093858EE" w14:textId="77777777" w:rsidR="00F11E71" w:rsidRDefault="00867CCD" w:rsidP="00867CCD">
            <w:pPr>
              <w:jc w:val="center"/>
              <w:rPr>
                <w:ins w:id="585" w:author="Greg Landry" w:date="2017-03-01T17:25:00Z"/>
              </w:rPr>
            </w:pPr>
            <w:r>
              <w:t>WICED_GPIO_</w:t>
            </w:r>
            <w:ins w:id="586" w:author="Greg Landry" w:date="2017-03-01T17:07:00Z">
              <w:r w:rsidR="00F11E71">
                <w:t>16</w:t>
              </w:r>
            </w:ins>
          </w:p>
          <w:p w14:paraId="6E7F6092" w14:textId="2877E1D8" w:rsidR="00867CCD" w:rsidRDefault="00F11E71" w:rsidP="00867CCD">
            <w:pPr>
              <w:jc w:val="center"/>
            </w:pPr>
            <w:ins w:id="587" w:author="Greg Landry" w:date="2017-03-01T17:25:00Z">
              <w:r>
                <w:t>WICED_PWM_4</w:t>
              </w:r>
            </w:ins>
            <w:del w:id="588" w:author="Greg Landry" w:date="2017-03-01T17:07:00Z">
              <w:r w:rsidR="00867CCD" w:rsidDel="00867CCD">
                <w:delText>13</w:delText>
              </w:r>
            </w:del>
          </w:p>
        </w:tc>
        <w:tc>
          <w:tcPr>
            <w:tcW w:w="2391" w:type="dxa"/>
            <w:tcPrChange w:id="589" w:author="Greg Landry" w:date="2017-03-01T17:06:00Z">
              <w:tcPr>
                <w:tcW w:w="3292" w:type="dxa"/>
              </w:tcPr>
            </w:tcPrChange>
          </w:tcPr>
          <w:p w14:paraId="27A8BAE0" w14:textId="1ECC993C" w:rsidR="00867CCD" w:rsidRDefault="00867CCD">
            <w:pPr>
              <w:jc w:val="center"/>
            </w:pPr>
            <w:ins w:id="590" w:author="Greg Landry" w:date="2017-03-01T17:07:00Z">
              <w:r>
                <w:t>LED</w:t>
              </w:r>
            </w:ins>
            <w:ins w:id="591" w:author="Greg Landry" w:date="2017-03-01T18:52:00Z">
              <w:r w:rsidR="00DE3655">
                <w:t>1</w:t>
              </w:r>
            </w:ins>
            <w:del w:id="592" w:author="Greg Landry" w:date="2017-03-01T17:05:00Z">
              <w:r w:rsidDel="00867CCD">
                <w:delText>N/C</w:delText>
              </w:r>
            </w:del>
          </w:p>
        </w:tc>
      </w:tr>
      <w:tr w:rsidR="00867CCD" w14:paraId="455F3F56" w14:textId="77777777" w:rsidTr="00867CCD">
        <w:trPr>
          <w:jc w:val="center"/>
          <w:trPrChange w:id="593" w:author="Greg Landry" w:date="2017-03-01T17:06:00Z">
            <w:trPr>
              <w:jc w:val="center"/>
            </w:trPr>
          </w:trPrChange>
        </w:trPr>
        <w:tc>
          <w:tcPr>
            <w:tcW w:w="914" w:type="dxa"/>
            <w:vAlign w:val="bottom"/>
            <w:tcPrChange w:id="594"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595" w:author="Greg Landry" w:date="2017-03-01T17:06:00Z">
              <w:tcPr>
                <w:tcW w:w="1712" w:type="dxa"/>
              </w:tcPr>
            </w:tcPrChange>
          </w:tcPr>
          <w:p w14:paraId="60B6F74B" w14:textId="57CF5307" w:rsidR="00867CCD" w:rsidRDefault="00867CCD" w:rsidP="00867CCD">
            <w:pPr>
              <w:jc w:val="center"/>
              <w:rPr>
                <w:ins w:id="596" w:author="Greg Landry" w:date="2017-03-01T17:07:00Z"/>
              </w:rPr>
            </w:pPr>
            <w:ins w:id="597" w:author="Greg Landry" w:date="2017-03-01T17:07:00Z">
              <w:r>
                <w:t>WICED_SH_LED1</w:t>
              </w:r>
            </w:ins>
          </w:p>
          <w:p w14:paraId="1BF1DB19" w14:textId="5335D5DC" w:rsidR="00867CCD" w:rsidRDefault="00F11E71">
            <w:pPr>
              <w:jc w:val="center"/>
            </w:pPr>
            <w:ins w:id="598" w:author="Greg Landry" w:date="2017-03-01T17:07:00Z">
              <w:r>
                <w:t>WICED_GPIO_7</w:t>
              </w:r>
            </w:ins>
            <w:del w:id="599" w:author="Greg Landry" w:date="2017-03-01T17:04:00Z">
              <w:r w:rsidR="00867CCD" w:rsidDel="00867CCD">
                <w:delText>WICED_GPIO_22</w:delText>
              </w:r>
            </w:del>
          </w:p>
        </w:tc>
        <w:tc>
          <w:tcPr>
            <w:tcW w:w="2391" w:type="dxa"/>
            <w:tcPrChange w:id="600" w:author="Greg Landry" w:date="2017-03-01T17:06:00Z">
              <w:tcPr>
                <w:tcW w:w="3292" w:type="dxa"/>
              </w:tcPr>
            </w:tcPrChange>
          </w:tcPr>
          <w:p w14:paraId="286EFFFC" w14:textId="11E822C7" w:rsidR="00867CCD" w:rsidRDefault="00867CCD">
            <w:pPr>
              <w:jc w:val="center"/>
            </w:pPr>
            <w:ins w:id="601" w:author="Greg Landry" w:date="2017-03-01T17:07:00Z">
              <w:r>
                <w:t>LED</w:t>
              </w:r>
            </w:ins>
            <w:ins w:id="602" w:author="Greg Landry" w:date="2017-03-01T18:52:00Z">
              <w:r w:rsidR="00DE3655">
                <w:t>0</w:t>
              </w:r>
            </w:ins>
            <w:del w:id="603" w:author="Greg Landry" w:date="2017-03-01T17:05:00Z">
              <w:r w:rsidDel="00867CCD">
                <w:delText>N/C</w:delText>
              </w:r>
            </w:del>
          </w:p>
        </w:tc>
      </w:tr>
      <w:tr w:rsidR="00867CCD" w:rsidDel="00867CCD" w14:paraId="76098FF3" w14:textId="7FEF2E85" w:rsidTr="00867CCD">
        <w:trPr>
          <w:jc w:val="center"/>
          <w:del w:id="604" w:author="Greg Landry" w:date="2017-03-01T17:04:00Z"/>
          <w:trPrChange w:id="605" w:author="Greg Landry" w:date="2017-03-01T17:06:00Z">
            <w:trPr>
              <w:jc w:val="center"/>
            </w:trPr>
          </w:trPrChange>
        </w:trPr>
        <w:tc>
          <w:tcPr>
            <w:tcW w:w="914" w:type="dxa"/>
            <w:vAlign w:val="bottom"/>
            <w:tcPrChange w:id="606" w:author="Greg Landry" w:date="2017-03-01T17:06:00Z">
              <w:tcPr>
                <w:tcW w:w="987" w:type="dxa"/>
                <w:vAlign w:val="bottom"/>
              </w:tcPr>
            </w:tcPrChange>
          </w:tcPr>
          <w:p w14:paraId="720DA972" w14:textId="01499656" w:rsidR="00867CCD" w:rsidDel="00867CCD" w:rsidRDefault="00867CCD" w:rsidP="00867CCD">
            <w:pPr>
              <w:jc w:val="center"/>
              <w:rPr>
                <w:del w:id="607" w:author="Greg Landry" w:date="2017-03-01T17:04:00Z"/>
              </w:rPr>
            </w:pPr>
            <w:del w:id="608" w:author="Greg Landry" w:date="2017-03-01T17:04:00Z">
              <w:r w:rsidRPr="000D57F4" w:rsidDel="00867CCD">
                <w:delText>D11</w:delText>
              </w:r>
            </w:del>
          </w:p>
        </w:tc>
        <w:tc>
          <w:tcPr>
            <w:tcW w:w="2939" w:type="dxa"/>
            <w:tcPrChange w:id="609" w:author="Greg Landry" w:date="2017-03-01T17:06:00Z">
              <w:tcPr>
                <w:tcW w:w="1712" w:type="dxa"/>
              </w:tcPr>
            </w:tcPrChange>
          </w:tcPr>
          <w:p w14:paraId="3F16CD3A" w14:textId="00032B1C" w:rsidR="00867CCD" w:rsidDel="00867CCD" w:rsidRDefault="00867CCD" w:rsidP="00867CCD">
            <w:pPr>
              <w:jc w:val="center"/>
              <w:rPr>
                <w:del w:id="610" w:author="Greg Landry" w:date="2017-03-01T17:04:00Z"/>
              </w:rPr>
            </w:pPr>
            <w:del w:id="611" w:author="Greg Landry" w:date="2017-03-01T17:04:00Z">
              <w:r w:rsidDel="00867CCD">
                <w:delText>WICED_GPIO_25</w:delText>
              </w:r>
            </w:del>
          </w:p>
        </w:tc>
        <w:tc>
          <w:tcPr>
            <w:tcW w:w="2391" w:type="dxa"/>
            <w:tcPrChange w:id="612" w:author="Greg Landry" w:date="2017-03-01T17:06:00Z">
              <w:tcPr>
                <w:tcW w:w="3292" w:type="dxa"/>
              </w:tcPr>
            </w:tcPrChange>
          </w:tcPr>
          <w:p w14:paraId="68CC05DB" w14:textId="5D46CB39" w:rsidR="00867CCD" w:rsidDel="00867CCD" w:rsidRDefault="00867CCD" w:rsidP="00867CCD">
            <w:pPr>
              <w:jc w:val="center"/>
              <w:rPr>
                <w:del w:id="613" w:author="Greg Landry" w:date="2017-03-01T17:04:00Z"/>
              </w:rPr>
            </w:pPr>
            <w:del w:id="614" w:author="Greg Landry" w:date="2017-03-01T17:04:00Z">
              <w:r w:rsidDel="00867CCD">
                <w:delText>N/C</w:delText>
              </w:r>
            </w:del>
          </w:p>
        </w:tc>
      </w:tr>
      <w:tr w:rsidR="00867CCD" w:rsidDel="00867CCD" w14:paraId="5399CDE3" w14:textId="4C8750C0" w:rsidTr="00867CCD">
        <w:trPr>
          <w:jc w:val="center"/>
          <w:del w:id="615" w:author="Greg Landry" w:date="2017-03-01T17:04:00Z"/>
          <w:trPrChange w:id="616" w:author="Greg Landry" w:date="2017-03-01T17:06:00Z">
            <w:trPr>
              <w:jc w:val="center"/>
            </w:trPr>
          </w:trPrChange>
        </w:trPr>
        <w:tc>
          <w:tcPr>
            <w:tcW w:w="914" w:type="dxa"/>
            <w:vAlign w:val="bottom"/>
            <w:tcPrChange w:id="617" w:author="Greg Landry" w:date="2017-03-01T17:06:00Z">
              <w:tcPr>
                <w:tcW w:w="987" w:type="dxa"/>
                <w:vAlign w:val="bottom"/>
              </w:tcPr>
            </w:tcPrChange>
          </w:tcPr>
          <w:p w14:paraId="67E464F8" w14:textId="3293FAFE" w:rsidR="00867CCD" w:rsidDel="00867CCD" w:rsidRDefault="00867CCD" w:rsidP="00867CCD">
            <w:pPr>
              <w:jc w:val="center"/>
              <w:rPr>
                <w:del w:id="618" w:author="Greg Landry" w:date="2017-03-01T17:04:00Z"/>
              </w:rPr>
            </w:pPr>
            <w:del w:id="619" w:author="Greg Landry" w:date="2017-03-01T17:04:00Z">
              <w:r w:rsidRPr="000D57F4" w:rsidDel="00867CCD">
                <w:delText>D12</w:delText>
              </w:r>
            </w:del>
          </w:p>
        </w:tc>
        <w:tc>
          <w:tcPr>
            <w:tcW w:w="2939" w:type="dxa"/>
            <w:tcPrChange w:id="620" w:author="Greg Landry" w:date="2017-03-01T17:06:00Z">
              <w:tcPr>
                <w:tcW w:w="1712" w:type="dxa"/>
              </w:tcPr>
            </w:tcPrChange>
          </w:tcPr>
          <w:p w14:paraId="4F21E52B" w14:textId="074F933C" w:rsidR="00867CCD" w:rsidDel="00867CCD" w:rsidRDefault="00867CCD" w:rsidP="00867CCD">
            <w:pPr>
              <w:jc w:val="center"/>
              <w:rPr>
                <w:del w:id="621" w:author="Greg Landry" w:date="2017-03-01T17:04:00Z"/>
              </w:rPr>
            </w:pPr>
            <w:del w:id="622" w:author="Greg Landry" w:date="2017-03-01T17:04:00Z">
              <w:r w:rsidDel="00867CCD">
                <w:delText>WICED_GPIO_24</w:delText>
              </w:r>
            </w:del>
          </w:p>
        </w:tc>
        <w:tc>
          <w:tcPr>
            <w:tcW w:w="2391" w:type="dxa"/>
            <w:tcPrChange w:id="623" w:author="Greg Landry" w:date="2017-03-01T17:06:00Z">
              <w:tcPr>
                <w:tcW w:w="3292" w:type="dxa"/>
              </w:tcPr>
            </w:tcPrChange>
          </w:tcPr>
          <w:p w14:paraId="62618E37" w14:textId="573CA4B3" w:rsidR="00867CCD" w:rsidDel="00867CCD" w:rsidRDefault="00867CCD" w:rsidP="00867CCD">
            <w:pPr>
              <w:jc w:val="center"/>
              <w:rPr>
                <w:del w:id="624" w:author="Greg Landry" w:date="2017-03-01T17:04:00Z"/>
              </w:rPr>
            </w:pPr>
            <w:del w:id="625" w:author="Greg Landry" w:date="2017-03-01T17:04:00Z">
              <w:r w:rsidDel="00867CCD">
                <w:delText>N/C</w:delText>
              </w:r>
            </w:del>
          </w:p>
        </w:tc>
      </w:tr>
      <w:tr w:rsidR="00867CCD" w:rsidDel="00867CCD" w14:paraId="1FDAE3DD" w14:textId="0AA90CB0" w:rsidTr="00867CCD">
        <w:trPr>
          <w:jc w:val="center"/>
          <w:del w:id="626" w:author="Greg Landry" w:date="2017-03-01T17:04:00Z"/>
          <w:trPrChange w:id="627" w:author="Greg Landry" w:date="2017-03-01T17:06:00Z">
            <w:trPr>
              <w:jc w:val="center"/>
            </w:trPr>
          </w:trPrChange>
        </w:trPr>
        <w:tc>
          <w:tcPr>
            <w:tcW w:w="914" w:type="dxa"/>
            <w:vAlign w:val="bottom"/>
            <w:tcPrChange w:id="628" w:author="Greg Landry" w:date="2017-03-01T17:06:00Z">
              <w:tcPr>
                <w:tcW w:w="987" w:type="dxa"/>
                <w:vAlign w:val="bottom"/>
              </w:tcPr>
            </w:tcPrChange>
          </w:tcPr>
          <w:p w14:paraId="4E7C6B9C" w14:textId="54DC1200" w:rsidR="00867CCD" w:rsidDel="00867CCD" w:rsidRDefault="00867CCD" w:rsidP="00867CCD">
            <w:pPr>
              <w:jc w:val="center"/>
              <w:rPr>
                <w:del w:id="629" w:author="Greg Landry" w:date="2017-03-01T17:04:00Z"/>
              </w:rPr>
            </w:pPr>
            <w:del w:id="630" w:author="Greg Landry" w:date="2017-03-01T17:04:00Z">
              <w:r w:rsidRPr="000D57F4" w:rsidDel="00867CCD">
                <w:delText>D13</w:delText>
              </w:r>
            </w:del>
          </w:p>
        </w:tc>
        <w:tc>
          <w:tcPr>
            <w:tcW w:w="2939" w:type="dxa"/>
            <w:tcPrChange w:id="631" w:author="Greg Landry" w:date="2017-03-01T17:06:00Z">
              <w:tcPr>
                <w:tcW w:w="1712" w:type="dxa"/>
              </w:tcPr>
            </w:tcPrChange>
          </w:tcPr>
          <w:p w14:paraId="1DE2C713" w14:textId="5DCED009" w:rsidR="00867CCD" w:rsidDel="00867CCD" w:rsidRDefault="00867CCD" w:rsidP="00867CCD">
            <w:pPr>
              <w:jc w:val="center"/>
              <w:rPr>
                <w:del w:id="632" w:author="Greg Landry" w:date="2017-03-01T17:04:00Z"/>
              </w:rPr>
            </w:pPr>
            <w:del w:id="633" w:author="Greg Landry" w:date="2017-03-01T17:04:00Z">
              <w:r w:rsidDel="00867CCD">
                <w:delText>WICED_GPIO_23</w:delText>
              </w:r>
            </w:del>
          </w:p>
        </w:tc>
        <w:tc>
          <w:tcPr>
            <w:tcW w:w="2391" w:type="dxa"/>
            <w:tcPrChange w:id="634" w:author="Greg Landry" w:date="2017-03-01T17:06:00Z">
              <w:tcPr>
                <w:tcW w:w="3292" w:type="dxa"/>
              </w:tcPr>
            </w:tcPrChange>
          </w:tcPr>
          <w:p w14:paraId="1FFBF461" w14:textId="158E2EE0" w:rsidR="00867CCD" w:rsidDel="00867CCD" w:rsidRDefault="00867CCD" w:rsidP="00867CCD">
            <w:pPr>
              <w:jc w:val="center"/>
              <w:rPr>
                <w:del w:id="635" w:author="Greg Landry" w:date="2017-03-01T17:04:00Z"/>
              </w:rPr>
            </w:pPr>
            <w:del w:id="636" w:author="Greg Landry" w:date="2017-03-01T17:04:00Z">
              <w:r w:rsidDel="00867CCD">
                <w:delText>N/C</w:delText>
              </w:r>
            </w:del>
          </w:p>
        </w:tc>
      </w:tr>
      <w:tr w:rsidR="00867CCD" w14:paraId="7D4F742F" w14:textId="77777777" w:rsidTr="00867CCD">
        <w:trPr>
          <w:jc w:val="center"/>
          <w:trPrChange w:id="637" w:author="Greg Landry" w:date="2017-03-01T17:06:00Z">
            <w:trPr>
              <w:jc w:val="center"/>
            </w:trPr>
          </w:trPrChange>
        </w:trPr>
        <w:tc>
          <w:tcPr>
            <w:tcW w:w="914" w:type="dxa"/>
            <w:tcPrChange w:id="638" w:author="Greg Landry" w:date="2017-03-01T17:06:00Z">
              <w:tcPr>
                <w:tcW w:w="987" w:type="dxa"/>
              </w:tcPr>
            </w:tcPrChange>
          </w:tcPr>
          <w:p w14:paraId="2B6458B9" w14:textId="77777777" w:rsidR="00867CCD" w:rsidRDefault="00867CCD" w:rsidP="00867CCD">
            <w:pPr>
              <w:jc w:val="center"/>
            </w:pPr>
            <w:r w:rsidRPr="000D57F4">
              <w:t>D14</w:t>
            </w:r>
          </w:p>
        </w:tc>
        <w:tc>
          <w:tcPr>
            <w:tcW w:w="2939" w:type="dxa"/>
            <w:tcPrChange w:id="639" w:author="Greg Landry" w:date="2017-03-01T17:06:00Z">
              <w:tcPr>
                <w:tcW w:w="1712" w:type="dxa"/>
              </w:tcPr>
            </w:tcPrChange>
          </w:tcPr>
          <w:p w14:paraId="6332BA99" w14:textId="72B3FA71" w:rsidR="00867CCD" w:rsidDel="00867CCD" w:rsidRDefault="00867CCD" w:rsidP="00867CCD">
            <w:pPr>
              <w:jc w:val="center"/>
              <w:rPr>
                <w:del w:id="640" w:author="Greg Landry" w:date="2017-03-01T17:04:00Z"/>
              </w:rPr>
            </w:pPr>
            <w:ins w:id="641" w:author="Greg Landry" w:date="2017-03-01T17:13:00Z">
              <w:r>
                <w:t>WICED_GPIO_48</w:t>
              </w:r>
            </w:ins>
            <w:del w:id="642" w:author="Greg Landry" w:date="2017-03-01T17:04:00Z">
              <w:r w:rsidDel="00867CCD">
                <w:delText>WICED_GPIO_12</w:delText>
              </w:r>
            </w:del>
          </w:p>
          <w:p w14:paraId="2C2D5C7F" w14:textId="7AB14C4B" w:rsidR="00867CCD" w:rsidRDefault="00867CCD" w:rsidP="00867CCD">
            <w:pPr>
              <w:jc w:val="center"/>
            </w:pPr>
            <w:del w:id="643" w:author="Greg Landry" w:date="2017-03-01T17:04:00Z">
              <w:r w:rsidDel="00867CCD">
                <w:delText>WICED_PWM_2</w:delText>
              </w:r>
            </w:del>
          </w:p>
        </w:tc>
        <w:tc>
          <w:tcPr>
            <w:tcW w:w="2391" w:type="dxa"/>
            <w:tcPrChange w:id="644" w:author="Greg Landry" w:date="2017-03-01T17:06:00Z">
              <w:tcPr>
                <w:tcW w:w="3292" w:type="dxa"/>
              </w:tcPr>
            </w:tcPrChange>
          </w:tcPr>
          <w:p w14:paraId="6342309A" w14:textId="12587017" w:rsidR="00867CCD" w:rsidRDefault="00867CCD">
            <w:pPr>
              <w:jc w:val="center"/>
            </w:pPr>
            <w:r>
              <w:t>I2C_SDA</w:t>
            </w:r>
            <w:del w:id="645"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46" w:author="Greg Landry" w:date="2017-03-01T17:06:00Z">
            <w:trPr>
              <w:jc w:val="center"/>
            </w:trPr>
          </w:trPrChange>
        </w:trPr>
        <w:tc>
          <w:tcPr>
            <w:tcW w:w="914" w:type="dxa"/>
            <w:tcPrChange w:id="647" w:author="Greg Landry" w:date="2017-03-01T17:06:00Z">
              <w:tcPr>
                <w:tcW w:w="987" w:type="dxa"/>
              </w:tcPr>
            </w:tcPrChange>
          </w:tcPr>
          <w:p w14:paraId="6C293305" w14:textId="77777777" w:rsidR="00867CCD" w:rsidRDefault="00867CCD" w:rsidP="00867CCD">
            <w:pPr>
              <w:jc w:val="center"/>
            </w:pPr>
            <w:r>
              <w:t>D15</w:t>
            </w:r>
          </w:p>
        </w:tc>
        <w:tc>
          <w:tcPr>
            <w:tcW w:w="2939" w:type="dxa"/>
            <w:tcPrChange w:id="648" w:author="Greg Landry" w:date="2017-03-01T17:06:00Z">
              <w:tcPr>
                <w:tcW w:w="1712" w:type="dxa"/>
              </w:tcPr>
            </w:tcPrChange>
          </w:tcPr>
          <w:p w14:paraId="7EA093E2" w14:textId="7D9BAAFF" w:rsidR="00867CCD" w:rsidDel="00867CCD" w:rsidRDefault="00867CCD" w:rsidP="00867CCD">
            <w:pPr>
              <w:jc w:val="center"/>
              <w:rPr>
                <w:del w:id="649" w:author="Greg Landry" w:date="2017-03-01T17:04:00Z"/>
              </w:rPr>
            </w:pPr>
            <w:ins w:id="650" w:author="Greg Landry" w:date="2017-03-01T17:13:00Z">
              <w:r>
                <w:t>WICED_GPIO_49</w:t>
              </w:r>
            </w:ins>
            <w:del w:id="651" w:author="Greg Landry" w:date="2017-03-01T17:04:00Z">
              <w:r w:rsidDel="00867CCD">
                <w:delText>WICED_GPIO_11</w:delText>
              </w:r>
            </w:del>
          </w:p>
          <w:p w14:paraId="71564334" w14:textId="7111A41A" w:rsidR="00867CCD" w:rsidRDefault="00867CCD" w:rsidP="00867CCD">
            <w:pPr>
              <w:jc w:val="center"/>
            </w:pPr>
            <w:del w:id="652" w:author="Greg Landry" w:date="2017-03-01T17:04:00Z">
              <w:r w:rsidDel="00867CCD">
                <w:delText>WICED_PWM_1</w:delText>
              </w:r>
            </w:del>
          </w:p>
        </w:tc>
        <w:tc>
          <w:tcPr>
            <w:tcW w:w="2391" w:type="dxa"/>
            <w:tcPrChange w:id="653" w:author="Greg Landry" w:date="2017-03-01T17:06:00Z">
              <w:tcPr>
                <w:tcW w:w="3292" w:type="dxa"/>
              </w:tcPr>
            </w:tcPrChange>
          </w:tcPr>
          <w:p w14:paraId="155D16B5" w14:textId="1A15021E" w:rsidR="00867CCD" w:rsidRDefault="00867CCD">
            <w:pPr>
              <w:jc w:val="center"/>
            </w:pPr>
            <w:r>
              <w:t>I2C_SCL</w:t>
            </w:r>
            <w:del w:id="654"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655" w:author="Greg Landry" w:date="2017-03-01T17:02:00Z">
        <w:r w:rsidDel="00384263">
          <w:delText>Green LED on the analog shield does not connect directly to A1. It is routed through the PSoC. This is done so that a PWM can be used to drive the LED in a later exercise</w:delText>
        </w:r>
      </w:del>
      <w:ins w:id="656"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657" w:author="Greg Landry" w:date="2017-03-01T17:03:00Z"/>
          <w:rFonts w:ascii="Cambria" w:eastAsia="Times New Roman" w:hAnsi="Cambria"/>
          <w:b/>
          <w:bCs/>
          <w:color w:val="4F81BD"/>
          <w:sz w:val="26"/>
          <w:szCs w:val="26"/>
        </w:rPr>
      </w:pPr>
      <w:ins w:id="658" w:author="Greg Landry" w:date="2017-03-01T17:03:00Z">
        <w:r>
          <w:br w:type="page"/>
        </w:r>
      </w:ins>
    </w:p>
    <w:p w14:paraId="57D742D0" w14:textId="6F2280B5" w:rsidR="00242144" w:rsidDel="00384263" w:rsidRDefault="00867CCD" w:rsidP="00242144">
      <w:pPr>
        <w:ind w:left="180" w:hanging="180"/>
        <w:rPr>
          <w:del w:id="659" w:author="Greg Landry" w:date="2017-03-01T17:03:00Z"/>
        </w:rPr>
      </w:pPr>
      <w:ins w:id="660" w:author="Greg Landry" w:date="2017-03-01T17:03:00Z">
        <w:r>
          <w:lastRenderedPageBreak/>
          <w:t>Appendix</w:t>
        </w:r>
      </w:ins>
      <w:ins w:id="661" w:author="Greg Landry" w:date="2017-03-04T15:25:00Z">
        <w:r w:rsidR="003163D2">
          <w:t xml:space="preserve"> A</w:t>
        </w:r>
      </w:ins>
      <w:ins w:id="662" w:author="Greg Landry" w:date="2017-03-01T17:03:00Z">
        <w:r>
          <w:t xml:space="preserve">: </w:t>
        </w:r>
      </w:ins>
      <w:del w:id="663"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664" w:author="Greg Landry" w:date="2017-03-01T16:45:00Z">
        <w:r w:rsidDel="00124206">
          <w:delText>CY8CKIT-048</w:delText>
        </w:r>
      </w:del>
      <w:ins w:id="665" w:author="Greg Landry" w:date="2017-03-01T16:45:00Z">
        <w:r w:rsidR="00124206">
          <w:t>P</w:t>
        </w:r>
      </w:ins>
      <w:ins w:id="666" w:author="Greg Landry" w:date="2017-03-01T16:46:00Z">
        <w:r w:rsidR="00124206">
          <w:t>SoC Analog Co-processor</w:t>
        </w:r>
      </w:ins>
    </w:p>
    <w:p w14:paraId="4B4A1115" w14:textId="3DA16CCD" w:rsidR="008C51EC" w:rsidRDefault="008C51EC" w:rsidP="008C51EC">
      <w:r>
        <w:t xml:space="preserve">The analog coprocessor on the </w:t>
      </w:r>
      <w:del w:id="667" w:author="Greg Landry" w:date="2017-03-01T20:08:00Z">
        <w:r w:rsidDel="004F2F8F">
          <w:delText>CY8CKIT-048 board</w:delText>
        </w:r>
      </w:del>
      <w:ins w:id="668"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669" w:author="Greg Landry" w:date="2017-03-01T20:08:00Z">
        <w:r w:rsidRPr="008C51EC" w:rsidDel="004F2F8F">
          <w:rPr>
            <w:i/>
          </w:rPr>
          <w:delText>projects\</w:delText>
        </w:r>
        <w:r w:rsidDel="004F2F8F">
          <w:rPr>
            <w:i/>
          </w:rPr>
          <w:delText>PSoC\</w:delText>
        </w:r>
      </w:del>
      <w:ins w:id="670" w:author="Greg Landry" w:date="2017-03-01T20:08:00Z">
        <w:r w:rsidR="004F2F8F">
          <w:rPr>
            <w:i/>
          </w:rPr>
          <w:t>ww101-shield\firmware\</w:t>
        </w:r>
      </w:ins>
      <w:del w:id="671" w:author="Greg Landry" w:date="2017-03-01T20:08:00Z">
        <w:r w:rsidDel="004F2F8F">
          <w:rPr>
            <w:i/>
          </w:rPr>
          <w:delText>WA101_AnalogCoProcessor\WA101_AnalogCoProcessor</w:delText>
        </w:r>
      </w:del>
      <w:ins w:id="672" w:author="Greg Landry" w:date="2017-03-01T20:08:00Z">
        <w:r w:rsidR="004F2F8F">
          <w:rPr>
            <w:i/>
          </w:rPr>
          <w:t>WW101-Shield</w:t>
        </w:r>
      </w:ins>
      <w:r>
        <w:rPr>
          <w:i/>
        </w:rPr>
        <w:t>.cywrk</w:t>
      </w:r>
    </w:p>
    <w:p w14:paraId="3A90049A" w14:textId="45B0572E" w:rsidR="008C51EC" w:rsidRDefault="001C6AC2" w:rsidP="008C51EC">
      <w:pPr>
        <w:rPr>
          <w:ins w:id="673" w:author="Greg Landry" w:date="2017-03-04T15:39:00Z"/>
        </w:rPr>
      </w:pPr>
      <w:r>
        <w:t>To open the workspace in PSoC Creator, double-click on the workspace (</w:t>
      </w:r>
      <w:proofErr w:type="spellStart"/>
      <w:r>
        <w:t>cywrk</w:t>
      </w:r>
      <w:proofErr w:type="spellEnd"/>
      <w:r>
        <w:t>) file. Note, you must have PSoC Creator 4.</w:t>
      </w:r>
      <w:del w:id="674" w:author="Greg Landry" w:date="2017-03-01T20:09:00Z">
        <w:r w:rsidDel="004F2F8F">
          <w:delText xml:space="preserve">0 </w:delText>
        </w:r>
      </w:del>
      <w:ins w:id="675" w:author="Greg Landry" w:date="2017-03-01T20:09:00Z">
        <w:r w:rsidR="004F2F8F">
          <w:t xml:space="preserve">1 </w:t>
        </w:r>
      </w:ins>
      <w:r>
        <w:t>or later installed to open the project.</w:t>
      </w:r>
    </w:p>
    <w:p w14:paraId="7A73F5B0" w14:textId="5A0A343A" w:rsidR="00B232E7" w:rsidRDefault="00B417CA" w:rsidP="008C51EC">
      <w:pPr>
        <w:rPr>
          <w:ins w:id="676" w:author="Greg Landry" w:date="2017-03-04T15:33:00Z"/>
        </w:rPr>
      </w:pPr>
      <w:ins w:id="677" w:author="Greg Landry" w:date="2017-03-04T15:39:00Z">
        <w:r>
          <w:t>All of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678" w:author="Greg Landry" w:date="2017-03-04T15:33:00Z"/>
        </w:rPr>
      </w:pPr>
      <w:ins w:id="679" w:author="Greg Landry" w:date="2017-03-04T15:33:00Z">
        <w:r>
          <w:t xml:space="preserve">The workspace contains </w:t>
        </w:r>
      </w:ins>
      <w:ins w:id="680" w:author="Greg Landry" w:date="2017-03-06T10:09:00Z">
        <w:r w:rsidR="00FE62E3">
          <w:t>4</w:t>
        </w:r>
      </w:ins>
      <w:ins w:id="681" w:author="Greg Landry" w:date="2017-03-04T15:33:00Z">
        <w:r>
          <w:t xml:space="preserve"> projects:</w:t>
        </w:r>
      </w:ins>
    </w:p>
    <w:p w14:paraId="0665FB00" w14:textId="1ECB1D22" w:rsidR="002B1CBD" w:rsidRDefault="002B1CBD">
      <w:pPr>
        <w:pStyle w:val="ListParagraph"/>
        <w:numPr>
          <w:ilvl w:val="0"/>
          <w:numId w:val="25"/>
        </w:numPr>
        <w:rPr>
          <w:ins w:id="682" w:author="Greg Landry" w:date="2017-03-04T15:35:00Z"/>
        </w:rPr>
        <w:pPrChange w:id="683" w:author="Greg Landry" w:date="2017-03-04T15:33:00Z">
          <w:pPr/>
        </w:pPrChange>
      </w:pPr>
      <w:ins w:id="684" w:author="Greg Landry" w:date="2017-03-04T15:35:00Z">
        <w:r>
          <w:t xml:space="preserve">WW101-Shield: </w:t>
        </w:r>
      </w:ins>
      <w:ins w:id="685" w:author="Greg Landry" w:date="2017-03-04T15:38:00Z">
        <w:r w:rsidR="00E94D04">
          <w:t>The</w:t>
        </w:r>
      </w:ins>
      <w:ins w:id="686" w:author="Greg Landry" w:date="2017-03-04T15:35:00Z">
        <w:r>
          <w:t xml:space="preserve"> main shield project as described in the main body of this </w:t>
        </w:r>
      </w:ins>
      <w:ins w:id="687" w:author="Greg Landry" w:date="2017-03-04T15:36:00Z">
        <w:r>
          <w:t>document</w:t>
        </w:r>
      </w:ins>
      <w:ins w:id="688" w:author="Greg Landry" w:date="2017-03-04T15:35:00Z">
        <w:r>
          <w:t>.</w:t>
        </w:r>
      </w:ins>
    </w:p>
    <w:p w14:paraId="094573CA" w14:textId="59409F58" w:rsidR="002B1CBD" w:rsidRDefault="002B1CBD">
      <w:pPr>
        <w:pStyle w:val="ListParagraph"/>
        <w:numPr>
          <w:ilvl w:val="0"/>
          <w:numId w:val="25"/>
        </w:numPr>
        <w:rPr>
          <w:ins w:id="689" w:author="Greg Landry" w:date="2017-03-04T15:36:00Z"/>
        </w:rPr>
        <w:pPrChange w:id="690" w:author="Greg Landry" w:date="2017-03-04T15:33:00Z">
          <w:pPr/>
        </w:pPrChange>
      </w:pPr>
      <w:ins w:id="691" w:author="Greg Landry" w:date="2017-03-04T15:36:00Z">
        <w:r>
          <w:t xml:space="preserve">WW101-Bootloader: </w:t>
        </w:r>
      </w:ins>
      <w:ins w:id="692" w:author="Greg Landry" w:date="2017-03-04T15:38:00Z">
        <w:r w:rsidR="00E94D04">
          <w:t>A</w:t>
        </w:r>
      </w:ins>
      <w:ins w:id="693"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694" w:author="Greg Landry" w:date="2017-03-06T10:09:00Z"/>
        </w:rPr>
        <w:pPrChange w:id="695" w:author="Greg Landry" w:date="2017-03-04T15:37:00Z">
          <w:pPr/>
        </w:pPrChange>
      </w:pPr>
      <w:ins w:id="696" w:author="Greg Landry" w:date="2017-03-04T15:33:00Z">
        <w:r>
          <w:t>TestProgram4M</w:t>
        </w:r>
      </w:ins>
      <w:ins w:id="697" w:author="Greg Landry" w:date="2017-03-04T15:38:00Z">
        <w:r w:rsidR="00E94D04">
          <w:t>: A</w:t>
        </w:r>
      </w:ins>
      <w:ins w:id="698"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699" w:author="Greg Landry" w:date="2017-03-04T15:37:00Z">
          <w:pPr/>
        </w:pPrChange>
      </w:pPr>
      <w:proofErr w:type="spellStart"/>
      <w:ins w:id="700" w:author="Greg Landry" w:date="2017-03-06T10:09:00Z">
        <w:r>
          <w:t>TuneCapsense</w:t>
        </w:r>
        <w:proofErr w:type="spellEnd"/>
        <w:r>
          <w:t>: A project with the CapSense tuner included that can be used for tuning the CapSense bu</w:t>
        </w:r>
        <w:r w:rsidR="00E30884">
          <w:t>ttons and Proximity sensor</w:t>
        </w:r>
        <w:r>
          <w:t>.</w:t>
        </w:r>
      </w:ins>
      <w:ins w:id="701" w:author="Greg Landry" w:date="2017-03-06T10:11:00Z">
        <w:r w:rsidR="00D520B8">
          <w:t xml:space="preserve"> See Appendix C for details.</w:t>
        </w:r>
      </w:ins>
    </w:p>
    <w:p w14:paraId="134851E8" w14:textId="2FD4174E" w:rsidR="008C51EC" w:rsidRDefault="008C51EC" w:rsidP="008C51EC">
      <w:pPr>
        <w:pStyle w:val="Heading3"/>
        <w:rPr>
          <w:ins w:id="702" w:author="Greg Landry" w:date="2017-03-01T20:09:00Z"/>
        </w:rPr>
      </w:pPr>
      <w:del w:id="703" w:author="Greg Landry" w:date="2017-03-01T20:09:00Z">
        <w:r w:rsidDel="004F2F8F">
          <w:delText>Project Hex File</w:delText>
        </w:r>
      </w:del>
      <w:ins w:id="704" w:author="Greg Landry" w:date="2017-03-01T20:09:00Z">
        <w:r w:rsidR="004F2F8F">
          <w:t>Bootloading</w:t>
        </w:r>
      </w:ins>
    </w:p>
    <w:p w14:paraId="3B6F170D" w14:textId="60A2ED31" w:rsidR="004F2F8F" w:rsidRPr="004F2F8F" w:rsidDel="004F2F8F" w:rsidRDefault="004F2F8F">
      <w:pPr>
        <w:rPr>
          <w:del w:id="705" w:author="Greg Landry" w:date="2017-03-01T20:09:00Z"/>
          <w:rPrChange w:id="706" w:author="Greg Landry" w:date="2017-03-01T20:09:00Z">
            <w:rPr>
              <w:del w:id="707" w:author="Greg Landry" w:date="2017-03-01T20:09:00Z"/>
            </w:rPr>
          </w:rPrChange>
        </w:rPr>
        <w:pPrChange w:id="708" w:author="Greg Landry" w:date="2017-03-01T20:10:00Z">
          <w:pPr>
            <w:pStyle w:val="Heading3"/>
          </w:pPr>
        </w:pPrChange>
      </w:pPr>
      <w:ins w:id="709" w:author="Greg Landry" w:date="2017-03-01T20:09:00Z">
        <w:r>
          <w:t>The project contains a</w:t>
        </w:r>
      </w:ins>
      <w:ins w:id="710" w:author="Greg Landry" w:date="2017-03-01T20:10:00Z">
        <w:r>
          <w:t xml:space="preserve">n I2C </w:t>
        </w:r>
      </w:ins>
      <w:ins w:id="711" w:author="Greg Landry" w:date="2017-03-01T20:09:00Z">
        <w:r>
          <w:t xml:space="preserve">bootloader. You </w:t>
        </w:r>
      </w:ins>
      <w:ins w:id="712"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713" w:author="Greg Landry" w:date="2017-03-01T20:09:00Z"/>
        </w:rPr>
      </w:pPr>
      <w:del w:id="714" w:author="Greg Landry" w:date="2017-03-01T20:09:00Z">
        <w:r w:rsidDel="004F2F8F">
          <w:delText>The project’s hex file is included with the class files at:</w:delText>
        </w:r>
      </w:del>
    </w:p>
    <w:p w14:paraId="587AE74E" w14:textId="43A4C3DA" w:rsidR="008C51EC" w:rsidRPr="008C51EC" w:rsidDel="004F2F8F" w:rsidRDefault="008C51EC">
      <w:pPr>
        <w:rPr>
          <w:del w:id="715" w:author="Greg Landry" w:date="2017-03-01T20:09:00Z"/>
          <w:i/>
        </w:rPr>
        <w:pPrChange w:id="716" w:author="Greg Landry" w:date="2017-03-01T20:10:00Z">
          <w:pPr>
            <w:ind w:firstLine="720"/>
          </w:pPr>
        </w:pPrChange>
      </w:pPr>
      <w:del w:id="717"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18" w:author="Greg Landry" w:date="2017-03-01T20:09:00Z"/>
        </w:rPr>
      </w:pPr>
      <w:del w:id="719" w:author="Greg Landry" w:date="2017-03-01T20:09:00Z">
        <w:r w:rsidDel="004F2F8F">
          <w:delText>To program the hex file to the CY8CKIT-048:</w:delText>
        </w:r>
      </w:del>
    </w:p>
    <w:p w14:paraId="4CC41FEC" w14:textId="17BC6A9E" w:rsidR="008C51EC" w:rsidDel="004F2F8F" w:rsidRDefault="008C51EC">
      <w:pPr>
        <w:rPr>
          <w:del w:id="720" w:author="Greg Landry" w:date="2017-03-01T20:09:00Z"/>
        </w:rPr>
        <w:pPrChange w:id="721" w:author="Greg Landry" w:date="2017-03-01T20:10:00Z">
          <w:pPr>
            <w:pStyle w:val="ListParagraph"/>
            <w:numPr>
              <w:numId w:val="24"/>
            </w:numPr>
            <w:ind w:hanging="360"/>
          </w:pPr>
        </w:pPrChange>
      </w:pPr>
      <w:del w:id="722"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23" w:author="Greg Landry" w:date="2017-03-01T20:09:00Z"/>
        </w:rPr>
        <w:pPrChange w:id="724" w:author="Greg Landry" w:date="2017-03-01T20:10:00Z">
          <w:pPr>
            <w:pStyle w:val="ListParagraph"/>
            <w:numPr>
              <w:numId w:val="24"/>
            </w:numPr>
            <w:ind w:hanging="360"/>
          </w:pPr>
        </w:pPrChange>
      </w:pPr>
      <w:del w:id="725" w:author="Greg Landry" w:date="2017-03-01T20:09:00Z">
        <w:r w:rsidDel="004F2F8F">
          <w:delText>Open PSoC Programmer.</w:delText>
        </w:r>
      </w:del>
    </w:p>
    <w:p w14:paraId="7733C06C" w14:textId="5D92ABD9" w:rsidR="008C51EC" w:rsidDel="004F2F8F" w:rsidRDefault="008C51EC">
      <w:pPr>
        <w:rPr>
          <w:del w:id="726" w:author="Greg Landry" w:date="2017-03-01T20:09:00Z"/>
        </w:rPr>
        <w:pPrChange w:id="727" w:author="Greg Landry" w:date="2017-03-01T20:10:00Z">
          <w:pPr>
            <w:pStyle w:val="ListParagraph"/>
            <w:numPr>
              <w:numId w:val="24"/>
            </w:numPr>
            <w:ind w:hanging="360"/>
          </w:pPr>
        </w:pPrChange>
      </w:pPr>
      <w:del w:id="728"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29" w:author="Greg Landry" w:date="2017-03-01T20:09:00Z"/>
        </w:rPr>
        <w:pPrChange w:id="730" w:author="Greg Landry" w:date="2017-03-01T20:10:00Z">
          <w:pPr>
            <w:pStyle w:val="ListParagraph"/>
            <w:numPr>
              <w:numId w:val="24"/>
            </w:numPr>
            <w:ind w:hanging="360"/>
          </w:pPr>
        </w:pPrChange>
      </w:pPr>
      <w:del w:id="731" w:author="Greg Landry" w:date="2017-03-01T20:09:00Z">
        <w:r w:rsidDel="004F2F8F">
          <w:delText>Verify the settings as shown.</w:delText>
        </w:r>
      </w:del>
    </w:p>
    <w:p w14:paraId="176414A8" w14:textId="60693633" w:rsidR="008C51EC" w:rsidDel="004F2F8F" w:rsidRDefault="008C51EC">
      <w:pPr>
        <w:rPr>
          <w:del w:id="732" w:author="Greg Landry" w:date="2017-03-01T20:09:00Z"/>
        </w:rPr>
        <w:pPrChange w:id="733" w:author="Greg Landry" w:date="2017-03-01T20:10:00Z">
          <w:pPr>
            <w:pStyle w:val="ListParagraph"/>
            <w:numPr>
              <w:numId w:val="24"/>
            </w:numPr>
            <w:ind w:hanging="360"/>
          </w:pPr>
        </w:pPrChange>
      </w:pPr>
      <w:del w:id="734"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35" w:author="Greg Landry" w:date="2017-03-01T20:09:00Z"/>
        </w:rPr>
        <w:pPrChange w:id="736" w:author="Greg Landry" w:date="2017-03-01T20:10:00Z">
          <w:pPr>
            <w:pStyle w:val="ListParagraph"/>
            <w:numPr>
              <w:numId w:val="24"/>
            </w:numPr>
            <w:ind w:hanging="360"/>
          </w:pPr>
        </w:pPrChange>
      </w:pPr>
      <w:del w:id="737"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38" w:author="Greg Landry" w:date="2017-03-01T20:09:00Z"/>
        </w:rPr>
        <w:pPrChange w:id="739" w:author="Greg Landry" w:date="2017-03-01T20:10:00Z">
          <w:pPr>
            <w:pStyle w:val="ListParagraph"/>
          </w:pPr>
        </w:pPrChange>
      </w:pPr>
    </w:p>
    <w:p w14:paraId="51D61A25" w14:textId="143A856A" w:rsidR="00662DE7" w:rsidDel="004F2F8F" w:rsidRDefault="008C51EC">
      <w:pPr>
        <w:rPr>
          <w:del w:id="740" w:author="Greg Landry" w:date="2017-03-01T20:09:00Z"/>
        </w:rPr>
        <w:pPrChange w:id="741" w:author="Greg Landry" w:date="2017-03-01T20:10:00Z">
          <w:pPr>
            <w:pStyle w:val="ListParagraph"/>
            <w:jc w:val="center"/>
          </w:pPr>
        </w:pPrChange>
      </w:pPr>
      <w:del w:id="742"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43" w:author="Greg Landry" w:date="2017-03-01T20:10:00Z"/>
        </w:rPr>
        <w:pPrChange w:id="744" w:author="Greg Landry" w:date="2017-03-01T20:10:00Z">
          <w:pPr>
            <w:pStyle w:val="ListParagraph"/>
            <w:jc w:val="center"/>
          </w:pPr>
        </w:pPrChange>
      </w:pPr>
      <w:ins w:id="745" w:author="Greg Landry" w:date="2017-03-01T20:10:00Z">
        <w:r>
          <w:t xml:space="preserve"> For example, the PSoC 4M Pioneer kit (CY8CKIT-044) will work for this purpose.</w:t>
        </w:r>
      </w:ins>
    </w:p>
    <w:p w14:paraId="65724804" w14:textId="6AD74956" w:rsidR="004F2F8F" w:rsidRDefault="004F2F8F">
      <w:pPr>
        <w:rPr>
          <w:ins w:id="746" w:author="Greg Landry" w:date="2017-03-02T08:35:00Z"/>
        </w:rPr>
        <w:pPrChange w:id="747" w:author="Greg Landry" w:date="2017-03-01T20:10:00Z">
          <w:pPr>
            <w:pStyle w:val="ListParagraph"/>
            <w:jc w:val="center"/>
          </w:pPr>
        </w:pPrChange>
      </w:pPr>
      <w:ins w:id="748" w:author="Greg Landry" w:date="2017-03-01T20:12:00Z">
        <w:r>
          <w:t xml:space="preserve">To put the PSoC analog co-processor in bootloader mode, </w:t>
        </w:r>
      </w:ins>
      <w:ins w:id="749" w:author="Greg Landry" w:date="2017-03-01T20:11:00Z">
        <w:r>
          <w:t>hold down MB0 and MB1 simultaneously until LED0 and LED1 flash in an alternating pattern.</w:t>
        </w:r>
      </w:ins>
      <w:ins w:id="750" w:author="Greg Landry" w:date="2017-03-01T20:12:00Z">
        <w:r>
          <w:t xml:space="preserve"> Then, you can use the PSoC Bootloader Host to load the new firmware. The I2C address is 0x42.</w:t>
        </w:r>
      </w:ins>
    </w:p>
    <w:p w14:paraId="227C21AD" w14:textId="0A8E183E" w:rsidR="004D4DF8" w:rsidRDefault="004D4DF8" w:rsidP="004D4DF8">
      <w:pPr>
        <w:rPr>
          <w:ins w:id="751" w:author="Greg Landry" w:date="2017-03-02T08:35:00Z"/>
        </w:rPr>
      </w:pPr>
      <w:ins w:id="752" w:author="Greg Landry" w:date="2017-03-02T08:35:00Z">
        <w:r>
          <w:t xml:space="preserve">Note: If you are using the CY8CKIT-044 with the test program that is included in the workspace, you must </w:t>
        </w:r>
      </w:ins>
      <w:ins w:id="753" w:author="Greg Landry" w:date="2017-03-02T08:37:00Z">
        <w:r w:rsidR="00D65BE1">
          <w:t xml:space="preserve">also </w:t>
        </w:r>
      </w:ins>
      <w:ins w:id="754" w:author="Greg Landry" w:date="2017-03-02T08:35:00Z">
        <w:r>
          <w:t>put that kit into bypass mode to bootload the shield. To do that, hold down SW2 (about 5 seconds) until the red LED in the tri-color LED begins to flash.</w:t>
        </w:r>
      </w:ins>
      <w:ins w:id="755"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756" w:author="Greg Landry" w:date="2017-03-01T20:13:00Z"/>
        </w:rPr>
        <w:pPrChange w:id="757" w:author="Greg Landry" w:date="2017-03-01T20:10:00Z">
          <w:pPr>
            <w:pStyle w:val="ListParagraph"/>
            <w:jc w:val="center"/>
          </w:pPr>
        </w:pPrChange>
      </w:pPr>
      <w:ins w:id="758" w:author="Greg Landry" w:date="2017-03-01T20:13:00Z">
        <w:r>
          <w:t>The Bootloadable firmware file can be found in the workspace at:</w:t>
        </w:r>
      </w:ins>
    </w:p>
    <w:p w14:paraId="3D785036" w14:textId="7A0F9E71" w:rsidR="006840A4" w:rsidRDefault="006840A4">
      <w:pPr>
        <w:rPr>
          <w:ins w:id="759" w:author="Greg Landry" w:date="2017-03-02T08:34:00Z"/>
          <w:i/>
          <w:sz w:val="18"/>
        </w:rPr>
        <w:pPrChange w:id="760" w:author="Greg Landry" w:date="2017-03-01T20:15:00Z">
          <w:pPr>
            <w:pStyle w:val="ListParagraph"/>
            <w:jc w:val="center"/>
          </w:pPr>
        </w:pPrChange>
      </w:pPr>
      <w:ins w:id="761" w:author="Greg Landry" w:date="2017-03-01T20:13:00Z">
        <w:r w:rsidRPr="006840A4">
          <w:rPr>
            <w:i/>
            <w:sz w:val="18"/>
            <w:rPrChange w:id="762" w:author="Greg Landry" w:date="2017-03-01T20:15:00Z">
              <w:rPr>
                <w:i/>
              </w:rPr>
            </w:rPrChange>
          </w:rPr>
          <w:t>WA-101 Files\ww101-shield\firmwarwe\WW101-Shield.cydsn\</w:t>
        </w:r>
      </w:ins>
      <w:ins w:id="763" w:author="Greg Landry" w:date="2017-03-01T20:14:00Z">
        <w:r w:rsidRPr="006840A4">
          <w:rPr>
            <w:i/>
            <w:sz w:val="18"/>
            <w:rPrChange w:id="764" w:author="Greg Landry" w:date="2017-03-01T20:15:00Z">
              <w:rPr>
                <w:i/>
              </w:rPr>
            </w:rPrChange>
          </w:rPr>
          <w:t>CortexM0p\ARM_GCC_541\Release\WW101-Shield.cyacd</w:t>
        </w:r>
      </w:ins>
    </w:p>
    <w:p w14:paraId="40752E37" w14:textId="77777777" w:rsidR="003163D2" w:rsidRDefault="003163D2">
      <w:pPr>
        <w:rPr>
          <w:ins w:id="765" w:author="Greg Landry" w:date="2017-03-04T15:26:00Z"/>
          <w:rFonts w:ascii="Cambria" w:eastAsia="Times New Roman" w:hAnsi="Cambria"/>
          <w:b/>
          <w:bCs/>
          <w:color w:val="4F81BD"/>
          <w:sz w:val="26"/>
          <w:szCs w:val="26"/>
        </w:rPr>
      </w:pPr>
      <w:ins w:id="766" w:author="Greg Landry" w:date="2017-03-04T15:26:00Z">
        <w:r>
          <w:br w:type="page"/>
        </w:r>
      </w:ins>
    </w:p>
    <w:p w14:paraId="67DA697E" w14:textId="31A72F8C" w:rsidR="003163D2" w:rsidRDefault="003163D2">
      <w:pPr>
        <w:pStyle w:val="Heading2"/>
        <w:rPr>
          <w:ins w:id="767" w:author="Greg Landry" w:date="2017-03-04T15:26:00Z"/>
        </w:rPr>
        <w:pPrChange w:id="768" w:author="Greg Landry" w:date="2017-03-04T15:26:00Z">
          <w:pPr/>
        </w:pPrChange>
      </w:pPr>
      <w:ins w:id="769" w:author="Greg Landry" w:date="2017-03-04T15:26:00Z">
        <w:r>
          <w:lastRenderedPageBreak/>
          <w:t>Appendix B: CY8CKIT-044 Shield Test Program</w:t>
        </w:r>
      </w:ins>
    </w:p>
    <w:p w14:paraId="358B1F01" w14:textId="77777777" w:rsidR="00A1211E" w:rsidRDefault="00E94D04">
      <w:pPr>
        <w:rPr>
          <w:ins w:id="770" w:author="Greg Landry" w:date="2017-03-04T15:39:00Z"/>
        </w:rPr>
      </w:pPr>
      <w:ins w:id="771" w:author="Greg Landry" w:date="2017-03-04T15:37:00Z">
        <w:r>
          <w:t>As mentioned in Appendix A, the shield project workspace contains a project called “TestProgram4M”</w:t>
        </w:r>
      </w:ins>
      <w:ins w:id="772" w:author="Greg Landry" w:date="2017-03-04T15:38:00Z">
        <w:r>
          <w:t xml:space="preserve"> which can be used along with CY8CKIT-044 Pioneer kit to test the functionality of the shield board.</w:t>
        </w:r>
      </w:ins>
    </w:p>
    <w:p w14:paraId="124CA793" w14:textId="7FFAE4C6" w:rsidR="00A1211E" w:rsidRDefault="00A1211E">
      <w:pPr>
        <w:rPr>
          <w:ins w:id="773" w:author="Greg Landry" w:date="2017-03-04T15:40:00Z"/>
        </w:rPr>
      </w:pPr>
      <w:ins w:id="774" w:author="Greg Landry" w:date="2017-03-04T15:40:00Z">
        <w:r>
          <w:t xml:space="preserve">The OLED display on the shield is used during testing by the CY8CKIT-044 to display information. Therefore, the shield should be set such that the display is controlled by the base </w:t>
        </w:r>
      </w:ins>
      <w:ins w:id="775" w:author="Greg Landry" w:date="2017-03-04T15:41:00Z">
        <w:r>
          <w:t>board</w:t>
        </w:r>
      </w:ins>
      <w:ins w:id="776" w:author="Greg Landry" w:date="2017-03-04T15:40:00Z">
        <w:r>
          <w:t xml:space="preserve"> </w:t>
        </w:r>
      </w:ins>
      <w:ins w:id="777" w:author="Greg Landry" w:date="2017-03-04T15:41:00Z">
        <w:r>
          <w:t>rather than the shield. If this is not the case,</w:t>
        </w:r>
        <w:r w:rsidR="00B07646">
          <w:t xml:space="preserve"> hold down mechanical button MB0</w:t>
        </w:r>
        <w:r>
          <w:t xml:space="preserve"> on the shield until display control is switched over to the base board.</w:t>
        </w:r>
      </w:ins>
    </w:p>
    <w:p w14:paraId="4CCFF356" w14:textId="7225FA42" w:rsidR="0002571E" w:rsidRDefault="0002571E" w:rsidP="0002571E">
      <w:pPr>
        <w:pStyle w:val="Heading3"/>
        <w:rPr>
          <w:ins w:id="778" w:author="Greg Landry" w:date="2017-03-04T15:57:00Z"/>
        </w:rPr>
      </w:pPr>
      <w:ins w:id="779" w:author="Greg Landry" w:date="2017-03-04T15:57:00Z">
        <w:r>
          <w:t>Test Procedure</w:t>
        </w:r>
      </w:ins>
    </w:p>
    <w:p w14:paraId="5B5EB38C" w14:textId="292A4433" w:rsidR="00A1211E" w:rsidRDefault="00A1211E">
      <w:pPr>
        <w:rPr>
          <w:ins w:id="780" w:author="Greg Landry" w:date="2017-03-04T15:42:00Z"/>
        </w:rPr>
      </w:pPr>
      <w:ins w:id="781" w:author="Greg Landry" w:date="2017-03-04T15:39:00Z">
        <w:r>
          <w:t xml:space="preserve">At </w:t>
        </w:r>
      </w:ins>
      <w:ins w:id="782" w:author="Greg Landry" w:date="2017-03-04T15:40:00Z">
        <w:r>
          <w:t xml:space="preserve">power-up, the LCD on the shield will display </w:t>
        </w:r>
      </w:ins>
      <w:ins w:id="783" w:author="Greg Landry" w:date="2017-03-04T15:41:00Z">
        <w:r>
          <w:t xml:space="preserve">test information for </w:t>
        </w:r>
      </w:ins>
      <w:ins w:id="784"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785" w:author="Greg Landry" w:date="2017-03-04T15:46:00Z">
        <w:r>
          <w:t xml:space="preserve">all tests pass, a green LED on the base board will turn on. </w:t>
        </w:r>
      </w:ins>
      <w:ins w:id="786"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787"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788">
          <w:tblGrid>
            <w:gridCol w:w="2051"/>
            <w:gridCol w:w="3117"/>
            <w:gridCol w:w="3117"/>
          </w:tblGrid>
        </w:tblGridChange>
      </w:tblGrid>
      <w:tr w:rsidR="00A1211E" w14:paraId="0369D2EE" w14:textId="77777777" w:rsidTr="00413684">
        <w:trPr>
          <w:ins w:id="789" w:author="Greg Landry" w:date="2017-03-04T15:46:00Z"/>
        </w:trPr>
        <w:tc>
          <w:tcPr>
            <w:tcW w:w="2051" w:type="dxa"/>
            <w:tcPrChange w:id="790" w:author="Greg Landry" w:date="2017-03-04T15:50:00Z">
              <w:tcPr>
                <w:tcW w:w="2051" w:type="dxa"/>
              </w:tcPr>
            </w:tcPrChange>
          </w:tcPr>
          <w:p w14:paraId="5580462B" w14:textId="2B3F1019" w:rsidR="00A1211E" w:rsidRPr="00A1211E" w:rsidRDefault="00A1211E" w:rsidP="00A1211E">
            <w:pPr>
              <w:rPr>
                <w:ins w:id="791" w:author="Greg Landry" w:date="2017-03-04T15:46:00Z"/>
                <w:b/>
                <w:rPrChange w:id="792" w:author="Greg Landry" w:date="2017-03-04T15:46:00Z">
                  <w:rPr>
                    <w:ins w:id="793" w:author="Greg Landry" w:date="2017-03-04T15:46:00Z"/>
                  </w:rPr>
                </w:rPrChange>
              </w:rPr>
            </w:pPr>
            <w:ins w:id="794" w:author="Greg Landry" w:date="2017-03-04T15:46:00Z">
              <w:r w:rsidRPr="00A1211E">
                <w:rPr>
                  <w:b/>
                  <w:rPrChange w:id="795" w:author="Greg Landry" w:date="2017-03-04T15:46:00Z">
                    <w:rPr/>
                  </w:rPrChange>
                </w:rPr>
                <w:t>Feature</w:t>
              </w:r>
            </w:ins>
          </w:p>
        </w:tc>
        <w:tc>
          <w:tcPr>
            <w:tcW w:w="1162" w:type="dxa"/>
            <w:tcPrChange w:id="796" w:author="Greg Landry" w:date="2017-03-04T15:50:00Z">
              <w:tcPr>
                <w:tcW w:w="3117" w:type="dxa"/>
              </w:tcPr>
            </w:tcPrChange>
          </w:tcPr>
          <w:p w14:paraId="62195B48" w14:textId="7066BAAA" w:rsidR="00A1211E" w:rsidRPr="00A1211E" w:rsidRDefault="00A1211E" w:rsidP="00A1211E">
            <w:pPr>
              <w:rPr>
                <w:ins w:id="797" w:author="Greg Landry" w:date="2017-03-04T15:48:00Z"/>
                <w:b/>
              </w:rPr>
            </w:pPr>
            <w:ins w:id="798" w:author="Greg Landry" w:date="2017-03-04T15:48:00Z">
              <w:r>
                <w:rPr>
                  <w:b/>
                </w:rPr>
                <w:t>Method</w:t>
              </w:r>
            </w:ins>
          </w:p>
        </w:tc>
        <w:tc>
          <w:tcPr>
            <w:tcW w:w="6250" w:type="dxa"/>
            <w:tcPrChange w:id="799" w:author="Greg Landry" w:date="2017-03-04T15:50:00Z">
              <w:tcPr>
                <w:tcW w:w="3117" w:type="dxa"/>
              </w:tcPr>
            </w:tcPrChange>
          </w:tcPr>
          <w:p w14:paraId="3510CF1E" w14:textId="3744B67B" w:rsidR="00A1211E" w:rsidRPr="00A1211E" w:rsidRDefault="00A1211E" w:rsidP="00A1211E">
            <w:pPr>
              <w:rPr>
                <w:ins w:id="800" w:author="Greg Landry" w:date="2017-03-04T15:46:00Z"/>
                <w:b/>
                <w:rPrChange w:id="801" w:author="Greg Landry" w:date="2017-03-04T15:46:00Z">
                  <w:rPr>
                    <w:ins w:id="802" w:author="Greg Landry" w:date="2017-03-04T15:46:00Z"/>
                  </w:rPr>
                </w:rPrChange>
              </w:rPr>
            </w:pPr>
            <w:ins w:id="803" w:author="Greg Landry" w:date="2017-03-04T15:46:00Z">
              <w:r w:rsidRPr="00A1211E">
                <w:rPr>
                  <w:b/>
                  <w:rPrChange w:id="804" w:author="Greg Landry" w:date="2017-03-04T15:46:00Z">
                    <w:rPr/>
                  </w:rPrChange>
                </w:rPr>
                <w:t>Test Procedure</w:t>
              </w:r>
            </w:ins>
          </w:p>
        </w:tc>
      </w:tr>
      <w:tr w:rsidR="00A1211E" w14:paraId="45DFF168" w14:textId="77777777" w:rsidTr="00413684">
        <w:trPr>
          <w:ins w:id="805" w:author="Greg Landry" w:date="2017-03-04T15:46:00Z"/>
        </w:trPr>
        <w:tc>
          <w:tcPr>
            <w:tcW w:w="2051" w:type="dxa"/>
            <w:tcPrChange w:id="806" w:author="Greg Landry" w:date="2017-03-04T15:50:00Z">
              <w:tcPr>
                <w:tcW w:w="2051" w:type="dxa"/>
              </w:tcPr>
            </w:tcPrChange>
          </w:tcPr>
          <w:p w14:paraId="0DCD9582" w14:textId="1920429C" w:rsidR="00A1211E" w:rsidRDefault="00A1211E" w:rsidP="00A1211E">
            <w:pPr>
              <w:rPr>
                <w:ins w:id="807" w:author="Greg Landry" w:date="2017-03-04T15:46:00Z"/>
              </w:rPr>
            </w:pPr>
            <w:ins w:id="808" w:author="Greg Landry" w:date="2017-03-04T15:46:00Z">
              <w:r>
                <w:t>Buttons</w:t>
              </w:r>
            </w:ins>
          </w:p>
        </w:tc>
        <w:tc>
          <w:tcPr>
            <w:tcW w:w="1162" w:type="dxa"/>
            <w:tcPrChange w:id="809" w:author="Greg Landry" w:date="2017-03-04T15:50:00Z">
              <w:tcPr>
                <w:tcW w:w="3117" w:type="dxa"/>
              </w:tcPr>
            </w:tcPrChange>
          </w:tcPr>
          <w:p w14:paraId="1B2EEE7D" w14:textId="3014110E" w:rsidR="00A1211E" w:rsidRDefault="00A1211E" w:rsidP="00A1211E">
            <w:pPr>
              <w:rPr>
                <w:ins w:id="810" w:author="Greg Landry" w:date="2017-03-04T15:48:00Z"/>
              </w:rPr>
            </w:pPr>
            <w:ins w:id="811" w:author="Greg Landry" w:date="2017-03-04T15:48:00Z">
              <w:r>
                <w:t>Manual</w:t>
              </w:r>
            </w:ins>
          </w:p>
        </w:tc>
        <w:tc>
          <w:tcPr>
            <w:tcW w:w="6250" w:type="dxa"/>
            <w:tcPrChange w:id="812" w:author="Greg Landry" w:date="2017-03-04T15:50:00Z">
              <w:tcPr>
                <w:tcW w:w="3117" w:type="dxa"/>
              </w:tcPr>
            </w:tcPrChange>
          </w:tcPr>
          <w:p w14:paraId="22ED53AD" w14:textId="01CFC7C1" w:rsidR="00A1211E" w:rsidRDefault="00A1211E" w:rsidP="00A1211E">
            <w:pPr>
              <w:rPr>
                <w:ins w:id="813" w:author="Greg Landry" w:date="2017-03-04T15:46:00Z"/>
              </w:rPr>
            </w:pPr>
            <w:ins w:id="814" w:author="Greg Landry" w:date="2017-03-04T15:47:00Z">
              <w:r>
                <w:t>Press each CapSense button and Mechanical button. An LED must turn on next to each button when it is pressed.</w:t>
              </w:r>
            </w:ins>
          </w:p>
        </w:tc>
      </w:tr>
      <w:tr w:rsidR="00A1211E" w14:paraId="3991D903" w14:textId="77777777" w:rsidTr="00413684">
        <w:trPr>
          <w:ins w:id="815" w:author="Greg Landry" w:date="2017-03-04T15:46:00Z"/>
        </w:trPr>
        <w:tc>
          <w:tcPr>
            <w:tcW w:w="2051" w:type="dxa"/>
            <w:tcPrChange w:id="816" w:author="Greg Landry" w:date="2017-03-04T15:50:00Z">
              <w:tcPr>
                <w:tcW w:w="2051" w:type="dxa"/>
              </w:tcPr>
            </w:tcPrChange>
          </w:tcPr>
          <w:p w14:paraId="3B3D04DD" w14:textId="1CEECD84" w:rsidR="00A1211E" w:rsidRDefault="00A1211E" w:rsidP="00A1211E">
            <w:pPr>
              <w:rPr>
                <w:ins w:id="817" w:author="Greg Landry" w:date="2017-03-04T15:46:00Z"/>
              </w:rPr>
            </w:pPr>
            <w:ins w:id="818" w:author="Greg Landry" w:date="2017-03-04T15:47:00Z">
              <w:r w:rsidRPr="009714B6">
                <w:t>DAC</w:t>
              </w:r>
            </w:ins>
          </w:p>
        </w:tc>
        <w:tc>
          <w:tcPr>
            <w:tcW w:w="1162" w:type="dxa"/>
            <w:tcPrChange w:id="819" w:author="Greg Landry" w:date="2017-03-04T15:50:00Z">
              <w:tcPr>
                <w:tcW w:w="3117" w:type="dxa"/>
              </w:tcPr>
            </w:tcPrChange>
          </w:tcPr>
          <w:p w14:paraId="30D2D1C0" w14:textId="0CDF2553" w:rsidR="00A1211E" w:rsidRDefault="00A1211E" w:rsidP="00A1211E">
            <w:pPr>
              <w:rPr>
                <w:ins w:id="820" w:author="Greg Landry" w:date="2017-03-04T15:48:00Z"/>
              </w:rPr>
            </w:pPr>
            <w:ins w:id="821" w:author="Greg Landry" w:date="2017-03-04T15:48:00Z">
              <w:r>
                <w:t>Automatic</w:t>
              </w:r>
            </w:ins>
          </w:p>
        </w:tc>
        <w:tc>
          <w:tcPr>
            <w:tcW w:w="6250" w:type="dxa"/>
            <w:tcPrChange w:id="822" w:author="Greg Landry" w:date="2017-03-04T15:50:00Z">
              <w:tcPr>
                <w:tcW w:w="3117" w:type="dxa"/>
              </w:tcPr>
            </w:tcPrChange>
          </w:tcPr>
          <w:p w14:paraId="2EF06336" w14:textId="04F9E33D" w:rsidR="00A1211E" w:rsidRDefault="00A1211E" w:rsidP="00A1211E">
            <w:pPr>
              <w:rPr>
                <w:ins w:id="823" w:author="Greg Landry" w:date="2017-03-04T15:46:00Z"/>
              </w:rPr>
            </w:pPr>
            <w:ins w:id="824" w:author="Greg Landry" w:date="2017-03-04T15:47:00Z">
              <w:r>
                <w:t xml:space="preserve">The voltage is swept by the baseboard and the resulting voltage is measured on </w:t>
              </w:r>
            </w:ins>
            <w:ins w:id="825" w:author="Greg Landry" w:date="2017-03-04T15:49:00Z">
              <w:r>
                <w:t xml:space="preserve">Arduino pin </w:t>
              </w:r>
            </w:ins>
            <w:ins w:id="826" w:author="Greg Landry" w:date="2017-03-04T15:47:00Z">
              <w:r>
                <w:t>A1</w:t>
              </w:r>
            </w:ins>
            <w:ins w:id="827" w:author="Greg Landry" w:date="2017-03-04T15:48:00Z">
              <w:r>
                <w:t>.</w:t>
              </w:r>
            </w:ins>
          </w:p>
        </w:tc>
      </w:tr>
      <w:tr w:rsidR="00A1211E" w14:paraId="2A0A88AB" w14:textId="77777777" w:rsidTr="00413684">
        <w:trPr>
          <w:ins w:id="828" w:author="Greg Landry" w:date="2017-03-04T15:46:00Z"/>
        </w:trPr>
        <w:tc>
          <w:tcPr>
            <w:tcW w:w="2051" w:type="dxa"/>
            <w:tcPrChange w:id="829" w:author="Greg Landry" w:date="2017-03-04T15:50:00Z">
              <w:tcPr>
                <w:tcW w:w="2051" w:type="dxa"/>
              </w:tcPr>
            </w:tcPrChange>
          </w:tcPr>
          <w:p w14:paraId="036BDD06" w14:textId="104F01FE" w:rsidR="00A1211E" w:rsidRDefault="00A1211E" w:rsidP="00A1211E">
            <w:pPr>
              <w:rPr>
                <w:ins w:id="830" w:author="Greg Landry" w:date="2017-03-04T15:46:00Z"/>
              </w:rPr>
            </w:pPr>
            <w:ins w:id="831" w:author="Greg Landry" w:date="2017-03-04T15:47:00Z">
              <w:r w:rsidRPr="009714B6">
                <w:t>Potentiometer</w:t>
              </w:r>
            </w:ins>
          </w:p>
        </w:tc>
        <w:tc>
          <w:tcPr>
            <w:tcW w:w="1162" w:type="dxa"/>
            <w:tcPrChange w:id="832" w:author="Greg Landry" w:date="2017-03-04T15:50:00Z">
              <w:tcPr>
                <w:tcW w:w="3117" w:type="dxa"/>
              </w:tcPr>
            </w:tcPrChange>
          </w:tcPr>
          <w:p w14:paraId="0F81509A" w14:textId="67A78F75" w:rsidR="00A1211E" w:rsidRDefault="00A1211E" w:rsidP="00A1211E">
            <w:pPr>
              <w:rPr>
                <w:ins w:id="833" w:author="Greg Landry" w:date="2017-03-04T15:48:00Z"/>
              </w:rPr>
            </w:pPr>
            <w:ins w:id="834" w:author="Greg Landry" w:date="2017-03-04T15:48:00Z">
              <w:r>
                <w:t>Manual</w:t>
              </w:r>
            </w:ins>
          </w:p>
        </w:tc>
        <w:tc>
          <w:tcPr>
            <w:tcW w:w="6250" w:type="dxa"/>
            <w:tcPrChange w:id="835" w:author="Greg Landry" w:date="2017-03-04T15:50:00Z">
              <w:tcPr>
                <w:tcW w:w="3117" w:type="dxa"/>
              </w:tcPr>
            </w:tcPrChange>
          </w:tcPr>
          <w:p w14:paraId="5C0AEBF2" w14:textId="5465CA90" w:rsidR="00A1211E" w:rsidRDefault="00A1211E" w:rsidP="00A1211E">
            <w:pPr>
              <w:rPr>
                <w:ins w:id="836" w:author="Greg Landry" w:date="2017-03-04T15:46:00Z"/>
              </w:rPr>
            </w:pPr>
            <w:ins w:id="837" w:author="Greg Landry" w:date="2017-03-04T15:48:00Z">
              <w:r>
                <w:t xml:space="preserve">Sweep the pot across its range. The voltage is measured </w:t>
              </w:r>
            </w:ins>
            <w:ins w:id="838" w:author="Greg Landry" w:date="2017-03-04T15:49:00Z">
              <w:r>
                <w:t>on Arduino A2.</w:t>
              </w:r>
            </w:ins>
          </w:p>
        </w:tc>
      </w:tr>
      <w:tr w:rsidR="00A1211E" w14:paraId="40639DAD" w14:textId="77777777" w:rsidTr="00413684">
        <w:trPr>
          <w:ins w:id="839" w:author="Greg Landry" w:date="2017-03-04T15:46:00Z"/>
        </w:trPr>
        <w:tc>
          <w:tcPr>
            <w:tcW w:w="2051" w:type="dxa"/>
            <w:tcPrChange w:id="840" w:author="Greg Landry" w:date="2017-03-04T15:50:00Z">
              <w:tcPr>
                <w:tcW w:w="2051" w:type="dxa"/>
              </w:tcPr>
            </w:tcPrChange>
          </w:tcPr>
          <w:p w14:paraId="4551439C" w14:textId="420C3A3A" w:rsidR="00A1211E" w:rsidRDefault="00A1211E" w:rsidP="00A1211E">
            <w:pPr>
              <w:rPr>
                <w:ins w:id="841" w:author="Greg Landry" w:date="2017-03-04T15:46:00Z"/>
              </w:rPr>
            </w:pPr>
            <w:ins w:id="842" w:author="Greg Landry" w:date="2017-03-04T15:47:00Z">
              <w:r w:rsidRPr="009714B6">
                <w:t>Ambient Light Sensor</w:t>
              </w:r>
            </w:ins>
          </w:p>
        </w:tc>
        <w:tc>
          <w:tcPr>
            <w:tcW w:w="1162" w:type="dxa"/>
            <w:tcPrChange w:id="843" w:author="Greg Landry" w:date="2017-03-04T15:50:00Z">
              <w:tcPr>
                <w:tcW w:w="3117" w:type="dxa"/>
              </w:tcPr>
            </w:tcPrChange>
          </w:tcPr>
          <w:p w14:paraId="198EEF4F" w14:textId="22375F16" w:rsidR="00A1211E" w:rsidRDefault="00A1211E" w:rsidP="00A1211E">
            <w:pPr>
              <w:rPr>
                <w:ins w:id="844" w:author="Greg Landry" w:date="2017-03-04T15:48:00Z"/>
              </w:rPr>
            </w:pPr>
            <w:ins w:id="845" w:author="Greg Landry" w:date="2017-03-04T15:48:00Z">
              <w:r>
                <w:t>Manual</w:t>
              </w:r>
            </w:ins>
          </w:p>
        </w:tc>
        <w:tc>
          <w:tcPr>
            <w:tcW w:w="6250" w:type="dxa"/>
            <w:tcPrChange w:id="846" w:author="Greg Landry" w:date="2017-03-04T15:50:00Z">
              <w:tcPr>
                <w:tcW w:w="3117" w:type="dxa"/>
              </w:tcPr>
            </w:tcPrChange>
          </w:tcPr>
          <w:p w14:paraId="599B9302" w14:textId="3FA3482D" w:rsidR="00A1211E" w:rsidRDefault="004066D5" w:rsidP="00A1211E">
            <w:pPr>
              <w:rPr>
                <w:ins w:id="847" w:author="Greg Landry" w:date="2017-03-04T15:46:00Z"/>
              </w:rPr>
            </w:pPr>
            <w:ins w:id="848" w:author="Greg Landry" w:date="2017-03-04T15:49:00Z">
              <w:r>
                <w:t>Cover the light sensor and then shine a light on it.</w:t>
              </w:r>
            </w:ins>
          </w:p>
        </w:tc>
      </w:tr>
      <w:tr w:rsidR="00A1211E" w14:paraId="6CEF90FF" w14:textId="77777777" w:rsidTr="00413684">
        <w:trPr>
          <w:ins w:id="849" w:author="Greg Landry" w:date="2017-03-04T15:46:00Z"/>
        </w:trPr>
        <w:tc>
          <w:tcPr>
            <w:tcW w:w="2051" w:type="dxa"/>
            <w:tcPrChange w:id="850" w:author="Greg Landry" w:date="2017-03-04T15:50:00Z">
              <w:tcPr>
                <w:tcW w:w="2051" w:type="dxa"/>
              </w:tcPr>
            </w:tcPrChange>
          </w:tcPr>
          <w:p w14:paraId="1E52A308" w14:textId="6A228B73" w:rsidR="00A1211E" w:rsidRDefault="00A1211E" w:rsidP="00A1211E">
            <w:pPr>
              <w:rPr>
                <w:ins w:id="851" w:author="Greg Landry" w:date="2017-03-04T15:46:00Z"/>
              </w:rPr>
            </w:pPr>
            <w:ins w:id="852" w:author="Greg Landry" w:date="2017-03-04T15:47:00Z">
              <w:r w:rsidRPr="009714B6">
                <w:t>Humidity</w:t>
              </w:r>
            </w:ins>
          </w:p>
        </w:tc>
        <w:tc>
          <w:tcPr>
            <w:tcW w:w="1162" w:type="dxa"/>
            <w:tcPrChange w:id="853" w:author="Greg Landry" w:date="2017-03-04T15:50:00Z">
              <w:tcPr>
                <w:tcW w:w="3117" w:type="dxa"/>
              </w:tcPr>
            </w:tcPrChange>
          </w:tcPr>
          <w:p w14:paraId="00BBD24C" w14:textId="414791D4" w:rsidR="00A1211E" w:rsidRDefault="00A1211E" w:rsidP="00A1211E">
            <w:pPr>
              <w:rPr>
                <w:ins w:id="854" w:author="Greg Landry" w:date="2017-03-04T15:48:00Z"/>
              </w:rPr>
            </w:pPr>
            <w:ins w:id="855" w:author="Greg Landry" w:date="2017-03-04T15:48:00Z">
              <w:r>
                <w:t>Automatic</w:t>
              </w:r>
            </w:ins>
          </w:p>
        </w:tc>
        <w:tc>
          <w:tcPr>
            <w:tcW w:w="6250" w:type="dxa"/>
            <w:tcPrChange w:id="856" w:author="Greg Landry" w:date="2017-03-04T15:50:00Z">
              <w:tcPr>
                <w:tcW w:w="3117" w:type="dxa"/>
              </w:tcPr>
            </w:tcPrChange>
          </w:tcPr>
          <w:p w14:paraId="6345197C" w14:textId="4E547654" w:rsidR="00A1211E" w:rsidRDefault="004066D5">
            <w:pPr>
              <w:rPr>
                <w:ins w:id="857" w:author="Greg Landry" w:date="2017-03-04T15:46:00Z"/>
              </w:rPr>
            </w:pPr>
            <w:ins w:id="858" w:author="Greg Landry" w:date="2017-03-04T15:49:00Z">
              <w:r>
                <w:t xml:space="preserve">The humidity </w:t>
              </w:r>
            </w:ins>
            <w:ins w:id="859" w:author="Greg Landry" w:date="2017-03-04T15:50:00Z">
              <w:r>
                <w:t>reading</w:t>
              </w:r>
            </w:ins>
            <w:ins w:id="860" w:author="Greg Landry" w:date="2017-03-04T15:49:00Z">
              <w:r>
                <w:t xml:space="preserve"> is examined for a valid result.</w:t>
              </w:r>
            </w:ins>
          </w:p>
        </w:tc>
      </w:tr>
      <w:tr w:rsidR="00A1211E" w14:paraId="6471CEFC" w14:textId="77777777" w:rsidTr="00413684">
        <w:trPr>
          <w:ins w:id="861" w:author="Greg Landry" w:date="2017-03-04T15:46:00Z"/>
        </w:trPr>
        <w:tc>
          <w:tcPr>
            <w:tcW w:w="2051" w:type="dxa"/>
            <w:tcPrChange w:id="862" w:author="Greg Landry" w:date="2017-03-04T15:50:00Z">
              <w:tcPr>
                <w:tcW w:w="2051" w:type="dxa"/>
              </w:tcPr>
            </w:tcPrChange>
          </w:tcPr>
          <w:p w14:paraId="2F2ADA64" w14:textId="4A4CA673" w:rsidR="00A1211E" w:rsidRDefault="00A1211E" w:rsidP="00A1211E">
            <w:pPr>
              <w:rPr>
                <w:ins w:id="863" w:author="Greg Landry" w:date="2017-03-04T15:46:00Z"/>
              </w:rPr>
            </w:pPr>
            <w:ins w:id="864" w:author="Greg Landry" w:date="2017-03-04T15:47:00Z">
              <w:r w:rsidRPr="009714B6">
                <w:t>Temperature</w:t>
              </w:r>
            </w:ins>
          </w:p>
        </w:tc>
        <w:tc>
          <w:tcPr>
            <w:tcW w:w="1162" w:type="dxa"/>
            <w:tcPrChange w:id="865" w:author="Greg Landry" w:date="2017-03-04T15:50:00Z">
              <w:tcPr>
                <w:tcW w:w="3117" w:type="dxa"/>
              </w:tcPr>
            </w:tcPrChange>
          </w:tcPr>
          <w:p w14:paraId="740C8005" w14:textId="71B24CC0" w:rsidR="00A1211E" w:rsidRDefault="00A1211E" w:rsidP="00A1211E">
            <w:pPr>
              <w:rPr>
                <w:ins w:id="866" w:author="Greg Landry" w:date="2017-03-04T15:48:00Z"/>
              </w:rPr>
            </w:pPr>
            <w:ins w:id="867" w:author="Greg Landry" w:date="2017-03-04T15:48:00Z">
              <w:r>
                <w:t>Automatic</w:t>
              </w:r>
            </w:ins>
          </w:p>
        </w:tc>
        <w:tc>
          <w:tcPr>
            <w:tcW w:w="6250" w:type="dxa"/>
            <w:tcPrChange w:id="868" w:author="Greg Landry" w:date="2017-03-04T15:50:00Z">
              <w:tcPr>
                <w:tcW w:w="3117" w:type="dxa"/>
              </w:tcPr>
            </w:tcPrChange>
          </w:tcPr>
          <w:p w14:paraId="1A08F37D" w14:textId="15BEBBDF" w:rsidR="00A1211E" w:rsidRDefault="004066D5" w:rsidP="00A1211E">
            <w:pPr>
              <w:rPr>
                <w:ins w:id="869" w:author="Greg Landry" w:date="2017-03-04T15:46:00Z"/>
              </w:rPr>
            </w:pPr>
            <w:ins w:id="870" w:author="Greg Landry" w:date="2017-03-04T15:50:00Z">
              <w:r>
                <w:t>The temperature reading is examined for a valid result.</w:t>
              </w:r>
            </w:ins>
          </w:p>
        </w:tc>
      </w:tr>
    </w:tbl>
    <w:p w14:paraId="2CA0C096" w14:textId="77777777" w:rsidR="004066D5" w:rsidRDefault="004066D5">
      <w:pPr>
        <w:rPr>
          <w:ins w:id="871" w:author="Greg Landry" w:date="2017-03-04T15:50:00Z"/>
        </w:rPr>
      </w:pPr>
    </w:p>
    <w:p w14:paraId="5C01CE01" w14:textId="70D3D2CF" w:rsidR="007E3041" w:rsidRDefault="007E3041" w:rsidP="007E3041">
      <w:pPr>
        <w:pStyle w:val="Heading3"/>
        <w:rPr>
          <w:ins w:id="872" w:author="Greg Landry" w:date="2017-03-04T15:57:00Z"/>
        </w:rPr>
      </w:pPr>
      <w:ins w:id="873" w:author="Greg Landry" w:date="2017-03-04T15:57:00Z">
        <w:r>
          <w:t>Alternate Screens</w:t>
        </w:r>
      </w:ins>
    </w:p>
    <w:p w14:paraId="75D7D3EA" w14:textId="683A17E0" w:rsidR="003163D2" w:rsidRDefault="00413684">
      <w:pPr>
        <w:rPr>
          <w:ins w:id="874" w:author="Greg Landry" w:date="2017-03-04T15:51:00Z"/>
        </w:rPr>
      </w:pPr>
      <w:ins w:id="875" w:author="Greg Landry" w:date="2017-03-04T15:50:00Z">
        <w:r>
          <w:t xml:space="preserve">In addition to the main test screen, there are additional screens with more detailed </w:t>
        </w:r>
      </w:ins>
      <w:ins w:id="876"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877" w:author="Greg Landry" w:date="2017-03-04T15:51:00Z"/>
        </w:rPr>
        <w:pPrChange w:id="878" w:author="Greg Landry" w:date="2017-03-04T15:51:00Z">
          <w:pPr/>
        </w:pPrChange>
      </w:pPr>
      <w:ins w:id="879" w:author="Greg Landry" w:date="2017-03-04T15:51:00Z">
        <w:r>
          <w:t>Main test screen</w:t>
        </w:r>
      </w:ins>
      <w:ins w:id="880" w:author="Greg Landry" w:date="2017-03-04T15:53:00Z">
        <w:r>
          <w:t>: This is the main test results page as described above</w:t>
        </w:r>
      </w:ins>
      <w:ins w:id="881" w:author="Greg Landry" w:date="2017-03-04T15:51:00Z">
        <w:r>
          <w:t>.</w:t>
        </w:r>
      </w:ins>
    </w:p>
    <w:p w14:paraId="28980EC9" w14:textId="7C7EAB72" w:rsidR="00413684" w:rsidRDefault="00413684">
      <w:pPr>
        <w:pStyle w:val="ListParagraph"/>
        <w:numPr>
          <w:ilvl w:val="0"/>
          <w:numId w:val="27"/>
        </w:numPr>
        <w:rPr>
          <w:ins w:id="882" w:author="Greg Landry" w:date="2017-03-04T15:52:00Z"/>
        </w:rPr>
        <w:pPrChange w:id="883" w:author="Greg Landry" w:date="2017-03-04T15:51:00Z">
          <w:pPr/>
        </w:pPrChange>
      </w:pPr>
      <w:ins w:id="884"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885" w:author="Greg Landry" w:date="2017-03-04T15:53:00Z"/>
        </w:rPr>
        <w:pPrChange w:id="886" w:author="Greg Landry" w:date="2017-03-04T15:51:00Z">
          <w:pPr/>
        </w:pPrChange>
      </w:pPr>
      <w:ins w:id="887"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888" w:author="Greg Landry" w:date="2017-03-04T15:54:00Z"/>
        </w:rPr>
        <w:pPrChange w:id="889" w:author="Greg Landry" w:date="2017-03-04T15:51:00Z">
          <w:pPr/>
        </w:pPrChange>
      </w:pPr>
      <w:ins w:id="890"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891" w:author="Greg Landry" w:date="2017-03-04T15:56:00Z">
          <w:tblPr>
            <w:tblStyle w:val="TableGrid"/>
            <w:tblW w:w="0" w:type="auto"/>
            <w:tblLook w:val="04A0" w:firstRow="1" w:lastRow="0" w:firstColumn="1" w:lastColumn="0" w:noHBand="0" w:noVBand="1"/>
          </w:tblPr>
        </w:tblPrChange>
      </w:tblPr>
      <w:tblGrid>
        <w:gridCol w:w="937"/>
        <w:gridCol w:w="1090"/>
        <w:gridCol w:w="697"/>
        <w:gridCol w:w="697"/>
        <w:gridCol w:w="684"/>
        <w:gridCol w:w="684"/>
        <w:gridCol w:w="684"/>
        <w:gridCol w:w="684"/>
        <w:tblGridChange w:id="892">
          <w:tblGrid>
            <w:gridCol w:w="1168"/>
            <w:gridCol w:w="1168"/>
            <w:gridCol w:w="1169"/>
            <w:gridCol w:w="1169"/>
            <w:gridCol w:w="1169"/>
            <w:gridCol w:w="1169"/>
            <w:gridCol w:w="1169"/>
            <w:gridCol w:w="1169"/>
          </w:tblGrid>
        </w:tblGridChange>
      </w:tblGrid>
      <w:tr w:rsidR="00413684" w14:paraId="7BCBE781" w14:textId="77777777" w:rsidTr="00413684">
        <w:trPr>
          <w:jc w:val="center"/>
          <w:ins w:id="893" w:author="Greg Landry" w:date="2017-03-04T15:55:00Z"/>
        </w:trPr>
        <w:tc>
          <w:tcPr>
            <w:tcW w:w="937" w:type="dxa"/>
            <w:tcPrChange w:id="894" w:author="Greg Landry" w:date="2017-03-04T15:56:00Z">
              <w:tcPr>
                <w:tcW w:w="1168" w:type="dxa"/>
              </w:tcPr>
            </w:tcPrChange>
          </w:tcPr>
          <w:p w14:paraId="431EFBCF" w14:textId="61A758CB" w:rsidR="00413684" w:rsidRDefault="00413684" w:rsidP="00413684">
            <w:pPr>
              <w:rPr>
                <w:ins w:id="895" w:author="Greg Landry" w:date="2017-03-04T15:55:00Z"/>
              </w:rPr>
            </w:pPr>
            <w:ins w:id="896" w:author="Greg Landry" w:date="2017-03-04T15:55:00Z">
              <w:r>
                <w:t>Bit 7</w:t>
              </w:r>
            </w:ins>
          </w:p>
        </w:tc>
        <w:tc>
          <w:tcPr>
            <w:tcW w:w="1090" w:type="dxa"/>
            <w:tcPrChange w:id="897" w:author="Greg Landry" w:date="2017-03-04T15:56:00Z">
              <w:tcPr>
                <w:tcW w:w="1168" w:type="dxa"/>
              </w:tcPr>
            </w:tcPrChange>
          </w:tcPr>
          <w:p w14:paraId="16AF1456" w14:textId="6C063F4E" w:rsidR="00413684" w:rsidRDefault="00413684" w:rsidP="00413684">
            <w:pPr>
              <w:rPr>
                <w:ins w:id="898" w:author="Greg Landry" w:date="2017-03-04T15:55:00Z"/>
              </w:rPr>
            </w:pPr>
            <w:ins w:id="899" w:author="Greg Landry" w:date="2017-03-04T15:55:00Z">
              <w:r>
                <w:t>Bit 6</w:t>
              </w:r>
            </w:ins>
          </w:p>
        </w:tc>
        <w:tc>
          <w:tcPr>
            <w:tcW w:w="697" w:type="dxa"/>
            <w:tcPrChange w:id="900" w:author="Greg Landry" w:date="2017-03-04T15:56:00Z">
              <w:tcPr>
                <w:tcW w:w="1169" w:type="dxa"/>
              </w:tcPr>
            </w:tcPrChange>
          </w:tcPr>
          <w:p w14:paraId="55ABDC71" w14:textId="46B79231" w:rsidR="00413684" w:rsidRDefault="00413684" w:rsidP="00413684">
            <w:pPr>
              <w:rPr>
                <w:ins w:id="901" w:author="Greg Landry" w:date="2017-03-04T15:55:00Z"/>
              </w:rPr>
            </w:pPr>
            <w:ins w:id="902" w:author="Greg Landry" w:date="2017-03-04T15:55:00Z">
              <w:r>
                <w:t>Bit 5</w:t>
              </w:r>
            </w:ins>
          </w:p>
        </w:tc>
        <w:tc>
          <w:tcPr>
            <w:tcW w:w="697" w:type="dxa"/>
            <w:tcPrChange w:id="903" w:author="Greg Landry" w:date="2017-03-04T15:56:00Z">
              <w:tcPr>
                <w:tcW w:w="1169" w:type="dxa"/>
              </w:tcPr>
            </w:tcPrChange>
          </w:tcPr>
          <w:p w14:paraId="3D34B38B" w14:textId="0B702936" w:rsidR="00413684" w:rsidRDefault="00413684" w:rsidP="00413684">
            <w:pPr>
              <w:rPr>
                <w:ins w:id="904" w:author="Greg Landry" w:date="2017-03-04T15:55:00Z"/>
              </w:rPr>
            </w:pPr>
            <w:ins w:id="905" w:author="Greg Landry" w:date="2017-03-04T15:55:00Z">
              <w:r>
                <w:t>Bit 4</w:t>
              </w:r>
            </w:ins>
          </w:p>
        </w:tc>
        <w:tc>
          <w:tcPr>
            <w:tcW w:w="684" w:type="dxa"/>
            <w:tcPrChange w:id="906" w:author="Greg Landry" w:date="2017-03-04T15:56:00Z">
              <w:tcPr>
                <w:tcW w:w="1169" w:type="dxa"/>
              </w:tcPr>
            </w:tcPrChange>
          </w:tcPr>
          <w:p w14:paraId="29D8A2D4" w14:textId="68E9B410" w:rsidR="00413684" w:rsidRDefault="00413684" w:rsidP="00413684">
            <w:pPr>
              <w:rPr>
                <w:ins w:id="907" w:author="Greg Landry" w:date="2017-03-04T15:55:00Z"/>
              </w:rPr>
            </w:pPr>
            <w:ins w:id="908" w:author="Greg Landry" w:date="2017-03-04T15:55:00Z">
              <w:r>
                <w:t>Bit 3</w:t>
              </w:r>
            </w:ins>
          </w:p>
        </w:tc>
        <w:tc>
          <w:tcPr>
            <w:tcW w:w="684" w:type="dxa"/>
            <w:tcPrChange w:id="909" w:author="Greg Landry" w:date="2017-03-04T15:56:00Z">
              <w:tcPr>
                <w:tcW w:w="1169" w:type="dxa"/>
              </w:tcPr>
            </w:tcPrChange>
          </w:tcPr>
          <w:p w14:paraId="76EB75DB" w14:textId="68ADB389" w:rsidR="00413684" w:rsidRDefault="00413684" w:rsidP="00413684">
            <w:pPr>
              <w:rPr>
                <w:ins w:id="910" w:author="Greg Landry" w:date="2017-03-04T15:55:00Z"/>
              </w:rPr>
            </w:pPr>
            <w:ins w:id="911" w:author="Greg Landry" w:date="2017-03-04T15:55:00Z">
              <w:r>
                <w:t>Bit 2</w:t>
              </w:r>
            </w:ins>
          </w:p>
        </w:tc>
        <w:tc>
          <w:tcPr>
            <w:tcW w:w="684" w:type="dxa"/>
            <w:tcPrChange w:id="912" w:author="Greg Landry" w:date="2017-03-04T15:56:00Z">
              <w:tcPr>
                <w:tcW w:w="1169" w:type="dxa"/>
              </w:tcPr>
            </w:tcPrChange>
          </w:tcPr>
          <w:p w14:paraId="42154067" w14:textId="6ACD73EC" w:rsidR="00413684" w:rsidRDefault="00413684" w:rsidP="00413684">
            <w:pPr>
              <w:rPr>
                <w:ins w:id="913" w:author="Greg Landry" w:date="2017-03-04T15:55:00Z"/>
              </w:rPr>
            </w:pPr>
            <w:ins w:id="914" w:author="Greg Landry" w:date="2017-03-04T15:55:00Z">
              <w:r>
                <w:t>Bit 1</w:t>
              </w:r>
            </w:ins>
          </w:p>
        </w:tc>
        <w:tc>
          <w:tcPr>
            <w:tcW w:w="684" w:type="dxa"/>
            <w:tcPrChange w:id="915" w:author="Greg Landry" w:date="2017-03-04T15:56:00Z">
              <w:tcPr>
                <w:tcW w:w="1169" w:type="dxa"/>
              </w:tcPr>
            </w:tcPrChange>
          </w:tcPr>
          <w:p w14:paraId="44549459" w14:textId="66E506D0" w:rsidR="00413684" w:rsidRDefault="00413684" w:rsidP="00413684">
            <w:pPr>
              <w:rPr>
                <w:ins w:id="916" w:author="Greg Landry" w:date="2017-03-04T15:55:00Z"/>
              </w:rPr>
            </w:pPr>
            <w:ins w:id="917" w:author="Greg Landry" w:date="2017-03-04T15:55:00Z">
              <w:r>
                <w:t>Bit 0</w:t>
              </w:r>
            </w:ins>
          </w:p>
        </w:tc>
      </w:tr>
      <w:tr w:rsidR="00413684" w14:paraId="43885EBD" w14:textId="77777777" w:rsidTr="00413684">
        <w:trPr>
          <w:jc w:val="center"/>
          <w:ins w:id="918" w:author="Greg Landry" w:date="2017-03-04T15:55:00Z"/>
        </w:trPr>
        <w:tc>
          <w:tcPr>
            <w:tcW w:w="937" w:type="dxa"/>
            <w:tcPrChange w:id="919" w:author="Greg Landry" w:date="2017-03-04T15:56:00Z">
              <w:tcPr>
                <w:tcW w:w="1168" w:type="dxa"/>
              </w:tcPr>
            </w:tcPrChange>
          </w:tcPr>
          <w:p w14:paraId="587D4383" w14:textId="7B4350EC" w:rsidR="00413684" w:rsidRDefault="00413684" w:rsidP="00413684">
            <w:pPr>
              <w:rPr>
                <w:ins w:id="920" w:author="Greg Landry" w:date="2017-03-04T15:55:00Z"/>
              </w:rPr>
            </w:pPr>
            <w:ins w:id="921" w:author="Greg Landry" w:date="2017-03-04T15:55:00Z">
              <w:r>
                <w:t>Unused</w:t>
              </w:r>
            </w:ins>
          </w:p>
        </w:tc>
        <w:tc>
          <w:tcPr>
            <w:tcW w:w="1090" w:type="dxa"/>
            <w:tcPrChange w:id="922" w:author="Greg Landry" w:date="2017-03-04T15:56:00Z">
              <w:tcPr>
                <w:tcW w:w="1168" w:type="dxa"/>
              </w:tcPr>
            </w:tcPrChange>
          </w:tcPr>
          <w:p w14:paraId="5893D7F9" w14:textId="60845522" w:rsidR="00413684" w:rsidRDefault="00413684" w:rsidP="00413684">
            <w:pPr>
              <w:rPr>
                <w:ins w:id="923" w:author="Greg Landry" w:date="2017-03-04T15:55:00Z"/>
              </w:rPr>
            </w:pPr>
            <w:ins w:id="924" w:author="Greg Landry" w:date="2017-03-04T15:55:00Z">
              <w:r>
                <w:t>Proximity</w:t>
              </w:r>
            </w:ins>
          </w:p>
        </w:tc>
        <w:tc>
          <w:tcPr>
            <w:tcW w:w="697" w:type="dxa"/>
            <w:tcPrChange w:id="925" w:author="Greg Landry" w:date="2017-03-04T15:56:00Z">
              <w:tcPr>
                <w:tcW w:w="1169" w:type="dxa"/>
              </w:tcPr>
            </w:tcPrChange>
          </w:tcPr>
          <w:p w14:paraId="3AD14E10" w14:textId="4FC2ECAA" w:rsidR="00413684" w:rsidRDefault="00413684" w:rsidP="00413684">
            <w:pPr>
              <w:rPr>
                <w:ins w:id="926" w:author="Greg Landry" w:date="2017-03-04T15:55:00Z"/>
              </w:rPr>
            </w:pPr>
            <w:ins w:id="927" w:author="Greg Landry" w:date="2017-03-04T15:55:00Z">
              <w:r>
                <w:t>MB1</w:t>
              </w:r>
            </w:ins>
          </w:p>
        </w:tc>
        <w:tc>
          <w:tcPr>
            <w:tcW w:w="697" w:type="dxa"/>
            <w:tcPrChange w:id="928" w:author="Greg Landry" w:date="2017-03-04T15:56:00Z">
              <w:tcPr>
                <w:tcW w:w="1169" w:type="dxa"/>
              </w:tcPr>
            </w:tcPrChange>
          </w:tcPr>
          <w:p w14:paraId="0AAC9727" w14:textId="03FE2481" w:rsidR="00413684" w:rsidRDefault="00413684" w:rsidP="00413684">
            <w:pPr>
              <w:rPr>
                <w:ins w:id="929" w:author="Greg Landry" w:date="2017-03-04T15:55:00Z"/>
              </w:rPr>
            </w:pPr>
            <w:ins w:id="930" w:author="Greg Landry" w:date="2017-03-04T15:55:00Z">
              <w:r>
                <w:t>MB0</w:t>
              </w:r>
            </w:ins>
          </w:p>
        </w:tc>
        <w:tc>
          <w:tcPr>
            <w:tcW w:w="684" w:type="dxa"/>
            <w:tcPrChange w:id="931" w:author="Greg Landry" w:date="2017-03-04T15:56:00Z">
              <w:tcPr>
                <w:tcW w:w="1169" w:type="dxa"/>
              </w:tcPr>
            </w:tcPrChange>
          </w:tcPr>
          <w:p w14:paraId="1A2F76C2" w14:textId="47CB2E2C" w:rsidR="00413684" w:rsidRDefault="00413684" w:rsidP="00413684">
            <w:pPr>
              <w:rPr>
                <w:ins w:id="932" w:author="Greg Landry" w:date="2017-03-04T15:55:00Z"/>
              </w:rPr>
            </w:pPr>
            <w:ins w:id="933" w:author="Greg Landry" w:date="2017-03-04T15:55:00Z">
              <w:r>
                <w:t>CS3</w:t>
              </w:r>
            </w:ins>
          </w:p>
        </w:tc>
        <w:tc>
          <w:tcPr>
            <w:tcW w:w="684" w:type="dxa"/>
            <w:tcPrChange w:id="934" w:author="Greg Landry" w:date="2017-03-04T15:56:00Z">
              <w:tcPr>
                <w:tcW w:w="1169" w:type="dxa"/>
              </w:tcPr>
            </w:tcPrChange>
          </w:tcPr>
          <w:p w14:paraId="29EB9DCF" w14:textId="58B7287F" w:rsidR="00413684" w:rsidRDefault="00413684" w:rsidP="00413684">
            <w:pPr>
              <w:rPr>
                <w:ins w:id="935" w:author="Greg Landry" w:date="2017-03-04T15:55:00Z"/>
              </w:rPr>
            </w:pPr>
            <w:ins w:id="936" w:author="Greg Landry" w:date="2017-03-04T15:55:00Z">
              <w:r>
                <w:t>CS2</w:t>
              </w:r>
            </w:ins>
          </w:p>
        </w:tc>
        <w:tc>
          <w:tcPr>
            <w:tcW w:w="684" w:type="dxa"/>
            <w:tcPrChange w:id="937" w:author="Greg Landry" w:date="2017-03-04T15:56:00Z">
              <w:tcPr>
                <w:tcW w:w="1169" w:type="dxa"/>
              </w:tcPr>
            </w:tcPrChange>
          </w:tcPr>
          <w:p w14:paraId="4F11E3EB" w14:textId="05997A2A" w:rsidR="00413684" w:rsidRDefault="00413684" w:rsidP="00413684">
            <w:pPr>
              <w:rPr>
                <w:ins w:id="938" w:author="Greg Landry" w:date="2017-03-04T15:55:00Z"/>
              </w:rPr>
            </w:pPr>
            <w:ins w:id="939" w:author="Greg Landry" w:date="2017-03-04T15:55:00Z">
              <w:r>
                <w:t>CS1</w:t>
              </w:r>
            </w:ins>
          </w:p>
        </w:tc>
        <w:tc>
          <w:tcPr>
            <w:tcW w:w="684" w:type="dxa"/>
            <w:tcPrChange w:id="940" w:author="Greg Landry" w:date="2017-03-04T15:56:00Z">
              <w:tcPr>
                <w:tcW w:w="1169" w:type="dxa"/>
              </w:tcPr>
            </w:tcPrChange>
          </w:tcPr>
          <w:p w14:paraId="7C61806A" w14:textId="6BF0518E" w:rsidR="00413684" w:rsidRDefault="00413684" w:rsidP="00413684">
            <w:pPr>
              <w:rPr>
                <w:ins w:id="941" w:author="Greg Landry" w:date="2017-03-04T15:55:00Z"/>
              </w:rPr>
            </w:pPr>
            <w:ins w:id="942" w:author="Greg Landry" w:date="2017-03-04T15:55:00Z">
              <w:r>
                <w:t>CS0</w:t>
              </w:r>
            </w:ins>
          </w:p>
        </w:tc>
      </w:tr>
    </w:tbl>
    <w:p w14:paraId="11B8BB38" w14:textId="77777777" w:rsidR="00413684" w:rsidRDefault="00413684">
      <w:pPr>
        <w:rPr>
          <w:ins w:id="943" w:author="Greg Landry" w:date="2017-03-04T15:26:00Z"/>
        </w:rPr>
      </w:pPr>
    </w:p>
    <w:p w14:paraId="02C6D385" w14:textId="094B3674" w:rsidR="004D4DF8" w:rsidRDefault="0054079C">
      <w:pPr>
        <w:ind w:left="720"/>
        <w:rPr>
          <w:ins w:id="944" w:author="Greg Landry" w:date="2017-03-06T10:11:00Z"/>
        </w:rPr>
        <w:pPrChange w:id="945" w:author="Greg Landry" w:date="2017-03-04T15:58:00Z">
          <w:pPr>
            <w:pStyle w:val="ListParagraph"/>
            <w:jc w:val="center"/>
          </w:pPr>
        </w:pPrChange>
      </w:pPr>
      <w:ins w:id="946" w:author="Greg Landry" w:date="2017-03-04T15:56:00Z">
        <w:r>
          <w:lastRenderedPageBreak/>
          <w:t xml:space="preserve">The buttons screen also shows the LED value </w:t>
        </w:r>
      </w:ins>
      <w:ins w:id="947" w:author="Greg Landry" w:date="2017-03-04T15:57:00Z">
        <w:r>
          <w:t>register</w:t>
        </w:r>
      </w:ins>
      <w:ins w:id="948" w:author="Greg Landry" w:date="2017-03-04T15:56:00Z">
        <w:r>
          <w:t xml:space="preserve"> </w:t>
        </w:r>
      </w:ins>
      <w:ins w:id="949"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950" w:author="Greg Landry" w:date="2017-03-06T10:11:00Z"/>
        </w:rPr>
      </w:pPr>
      <w:ins w:id="951" w:author="Greg Landry" w:date="2017-03-06T10:11:00Z">
        <w:r>
          <w:t xml:space="preserve">Appendix </w:t>
        </w:r>
        <w:r>
          <w:t>C</w:t>
        </w:r>
        <w:r>
          <w:t xml:space="preserve">: </w:t>
        </w:r>
        <w:r>
          <w:t>CapSense Tuning</w:t>
        </w:r>
      </w:ins>
    </w:p>
    <w:p w14:paraId="0E18A0D0" w14:textId="19304B78" w:rsidR="00D520B8" w:rsidRDefault="00D520B8" w:rsidP="00F13914">
      <w:pPr>
        <w:rPr>
          <w:ins w:id="952" w:author="Greg Landry" w:date="2017-03-06T10:20:00Z"/>
        </w:rPr>
        <w:pPrChange w:id="953" w:author="Greg Landry" w:date="2017-03-06T10:21:00Z">
          <w:pPr>
            <w:pStyle w:val="ListParagraph"/>
            <w:jc w:val="center"/>
          </w:pPr>
        </w:pPrChange>
      </w:pPr>
      <w:ins w:id="954" w:author="Greg Landry" w:date="2017-03-06T10:11:00Z">
        <w:r>
          <w:t xml:space="preserve">As mentioned in Appendix A, the </w:t>
        </w:r>
      </w:ins>
      <w:ins w:id="955" w:author="Greg Landry" w:date="2017-03-06T10:18:00Z">
        <w:r w:rsidR="00DB6409">
          <w:t>PSoC Creator</w:t>
        </w:r>
      </w:ins>
      <w:ins w:id="956" w:author="Greg Landry" w:date="2017-03-06T10:11:00Z">
        <w:r>
          <w:t xml:space="preserve"> workspace contains a project called “</w:t>
        </w:r>
        <w:proofErr w:type="spellStart"/>
        <w:r>
          <w:t>TuneCapsense</w:t>
        </w:r>
        <w:proofErr w:type="spellEnd"/>
        <w:r>
          <w:t>” which can be used for running the CapSense tuner. In order to use this project, bootload it to the shield using the bootloading procedure described in Appendix A.</w:t>
        </w:r>
      </w:ins>
      <w:ins w:id="957" w:author="Greg Landry" w:date="2017-03-06T10:20:00Z">
        <w:r w:rsidR="00F13914">
          <w:t xml:space="preserve"> The Bootloadable firmware file can be found in the workspace at:</w:t>
        </w:r>
      </w:ins>
    </w:p>
    <w:p w14:paraId="4F2E33E0" w14:textId="3E2625F7" w:rsidR="00F13914" w:rsidRPr="00F13914" w:rsidRDefault="00F13914" w:rsidP="00F13914">
      <w:pPr>
        <w:rPr>
          <w:ins w:id="958" w:author="Greg Landry" w:date="2017-03-06T10:11:00Z"/>
          <w:i/>
          <w:sz w:val="18"/>
          <w:rPrChange w:id="959" w:author="Greg Landry" w:date="2017-03-06T10:20:00Z">
            <w:rPr>
              <w:ins w:id="960" w:author="Greg Landry" w:date="2017-03-06T10:11:00Z"/>
            </w:rPr>
          </w:rPrChange>
        </w:rPr>
        <w:pPrChange w:id="961" w:author="Greg Landry" w:date="2017-03-06T10:21:00Z">
          <w:pPr>
            <w:pStyle w:val="ListParagraph"/>
            <w:jc w:val="center"/>
          </w:pPr>
        </w:pPrChange>
      </w:pPr>
      <w:ins w:id="962" w:author="Greg Landry" w:date="2017-03-06T10:20:00Z">
        <w:r w:rsidRPr="00480B78">
          <w:rPr>
            <w:i/>
            <w:sz w:val="18"/>
          </w:rPr>
          <w:t>WA-101 Files\ww101-shield\firmwarwe\</w:t>
        </w:r>
      </w:ins>
      <w:ins w:id="963" w:author="Greg Landry" w:date="2017-03-06T10:21:00Z">
        <w:r>
          <w:rPr>
            <w:i/>
            <w:sz w:val="18"/>
          </w:rPr>
          <w:t>TuneCapsense</w:t>
        </w:r>
      </w:ins>
      <w:ins w:id="964" w:author="Greg Landry" w:date="2017-03-06T10:20:00Z">
        <w:r w:rsidRPr="00480B78">
          <w:rPr>
            <w:i/>
            <w:sz w:val="18"/>
          </w:rPr>
          <w:t>.cydsn\CortexM0p\ARM_GCC_541\Release\</w:t>
        </w:r>
      </w:ins>
      <w:ins w:id="965" w:author="Greg Landry" w:date="2017-03-06T10:21:00Z">
        <w:r>
          <w:rPr>
            <w:i/>
            <w:sz w:val="18"/>
          </w:rPr>
          <w:t>TuneCapsense</w:t>
        </w:r>
      </w:ins>
      <w:ins w:id="966" w:author="Greg Landry" w:date="2017-03-06T10:20:00Z">
        <w:r w:rsidRPr="00480B78">
          <w:rPr>
            <w:i/>
            <w:sz w:val="18"/>
          </w:rPr>
          <w:t>.cyacd</w:t>
        </w:r>
      </w:ins>
    </w:p>
    <w:p w14:paraId="157CB803" w14:textId="6643F793" w:rsidR="00D520B8" w:rsidRDefault="00D520B8" w:rsidP="00F13914">
      <w:pPr>
        <w:rPr>
          <w:ins w:id="967" w:author="Greg Landry" w:date="2017-03-06T10:12:00Z"/>
        </w:rPr>
        <w:pPrChange w:id="968" w:author="Greg Landry" w:date="2017-03-06T10:21:00Z">
          <w:pPr>
            <w:pStyle w:val="ListParagraph"/>
            <w:jc w:val="center"/>
          </w:pPr>
        </w:pPrChange>
      </w:pPr>
      <w:ins w:id="969" w:author="Greg Landry" w:date="2017-03-06T10:12:00Z">
        <w:r>
          <w:t xml:space="preserve">The project scans the four buttons and proximity sensor. Each button turns on </w:t>
        </w:r>
      </w:ins>
      <w:ins w:id="970" w:author="Greg Landry" w:date="2017-03-06T10:21:00Z">
        <w:r w:rsidR="00954AF4">
          <w:t>its corresponding</w:t>
        </w:r>
      </w:ins>
      <w:ins w:id="971" w:author="Greg Landry" w:date="2017-03-06T10:12:00Z">
        <w:r>
          <w:t xml:space="preserve"> LED when it detects a touch. Likewise, the proximity sensor turns on LED1 when proximity is detecte</w:t>
        </w:r>
        <w:bookmarkStart w:id="972" w:name="_GoBack"/>
        <w:bookmarkEnd w:id="972"/>
        <w:r>
          <w:t>d.</w:t>
        </w:r>
      </w:ins>
    </w:p>
    <w:p w14:paraId="157CB803" w14:textId="6643F793" w:rsidR="00D520B8" w:rsidRDefault="00D520B8" w:rsidP="00F13914">
      <w:pPr>
        <w:rPr>
          <w:ins w:id="973" w:author="Greg Landry" w:date="2017-03-06T10:14:00Z"/>
        </w:rPr>
        <w:pPrChange w:id="974" w:author="Greg Landry" w:date="2017-03-06T10:21:00Z">
          <w:pPr>
            <w:pStyle w:val="ListParagraph"/>
            <w:jc w:val="center"/>
          </w:pPr>
        </w:pPrChange>
      </w:pPr>
      <w:ins w:id="975" w:author="Greg Landry" w:date="2017-03-06T10:13:00Z">
        <w:r>
          <w:t>To run the tuner, you must have the shield connected to a kit with a USB-I2C bridge</w:t>
        </w:r>
      </w:ins>
      <w:ins w:id="976" w:author="Greg Landry" w:date="2017-03-06T10:19:00Z">
        <w:r w:rsidR="00F13914">
          <w:t xml:space="preserve"> connected to Arduino pins D14 and D15</w:t>
        </w:r>
      </w:ins>
      <w:ins w:id="977" w:author="Greg Landry" w:date="2017-03-06T10:13:00Z">
        <w:r>
          <w:t xml:space="preserve">, such as the CY8CKIT-044. </w:t>
        </w:r>
      </w:ins>
      <w:ins w:id="978"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rsidP="00F13914">
      <w:pPr>
        <w:rPr>
          <w:ins w:id="979" w:author="Greg Landry" w:date="2017-03-06T10:18:00Z"/>
        </w:rPr>
        <w:pPrChange w:id="980" w:author="Greg Landry" w:date="2017-03-06T10:21:00Z">
          <w:pPr>
            <w:pStyle w:val="ListParagraph"/>
            <w:jc w:val="center"/>
          </w:pPr>
        </w:pPrChange>
      </w:pPr>
      <w:ins w:id="981" w:author="Greg Landry" w:date="2017-03-06T10:15:00Z">
        <w:r>
          <w:t xml:space="preserve">Right click on the CapSense component in the </w:t>
        </w:r>
        <w:proofErr w:type="spellStart"/>
        <w:r>
          <w:t>TuneCapsense</w:t>
        </w:r>
        <w:proofErr w:type="spellEnd"/>
        <w:r>
          <w:t xml:space="preserve"> project and select “Launch Tuner”. Under “Tools &gt; Tuner Communication Setup” </w:t>
        </w:r>
      </w:ins>
      <w:ins w:id="982" w:author="Greg Landry" w:date="2017-03-06T10:16:00Z">
        <w:r>
          <w:t xml:space="preserve">select the KitProg I2C bridge, </w:t>
        </w:r>
      </w:ins>
      <w:ins w:id="983" w:author="Greg Landry" w:date="2017-03-06T10:15:00Z">
        <w:r>
          <w:t>set the I2C address to 0x42, sub-address to 2-Bytes, and I2C speed to 100 kHz.</w:t>
        </w:r>
      </w:ins>
      <w:ins w:id="984" w:author="Greg Landry" w:date="2017-03-06T10:14:00Z">
        <w:r>
          <w:t xml:space="preserve"> </w:t>
        </w:r>
      </w:ins>
      <w:ins w:id="985" w:author="Greg Landry" w:date="2017-03-06T10:16:00Z">
        <w:r>
          <w:t xml:space="preserve">Then click on “Connect” and “Start” to start capturing data. See the tuner help documentation for more details on using the tuner. </w:t>
        </w:r>
      </w:ins>
    </w:p>
    <w:p w14:paraId="447ED809" w14:textId="01AB6E3F" w:rsidR="008C6304" w:rsidRPr="007E3041" w:rsidRDefault="008C6304" w:rsidP="00F13914">
      <w:pPr>
        <w:pPrChange w:id="986" w:author="Greg Landry" w:date="2017-03-06T10:21:00Z">
          <w:pPr>
            <w:pStyle w:val="ListParagraph"/>
            <w:jc w:val="center"/>
          </w:pPr>
        </w:pPrChange>
      </w:pPr>
      <w:ins w:id="987" w:author="Greg Landry" w:date="2017-03-06T10:18:00Z">
        <w:r>
          <w:t>To put the tuner project into bootloader mode so that you can bootload new firmware, press button MB0. LED0 and LED1 will flash in an alternating pattern when the firmware is in bootloader mode.</w:t>
        </w:r>
      </w:ins>
    </w:p>
    <w:sectPr w:rsidR="008C6304" w:rsidRPr="007E30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3562A" w14:textId="77777777" w:rsidR="00D90B3F" w:rsidRDefault="00D90B3F" w:rsidP="003D18C1">
      <w:r>
        <w:separator/>
      </w:r>
    </w:p>
  </w:endnote>
  <w:endnote w:type="continuationSeparator" w:id="0">
    <w:p w14:paraId="25B1B383" w14:textId="77777777" w:rsidR="00D90B3F" w:rsidRDefault="00D90B3F"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954AF4">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954AF4">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A0102" w14:textId="77777777" w:rsidR="00D90B3F" w:rsidRDefault="00D90B3F" w:rsidP="003D18C1">
      <w:r>
        <w:separator/>
      </w:r>
    </w:p>
  </w:footnote>
  <w:footnote w:type="continuationSeparator" w:id="0">
    <w:p w14:paraId="61C44BB2" w14:textId="77777777" w:rsidR="00D90B3F" w:rsidRDefault="00D90B3F"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A10C2"/>
    <w:rsid w:val="000A3344"/>
    <w:rsid w:val="000B5CE4"/>
    <w:rsid w:val="00124206"/>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45E6"/>
    <w:rsid w:val="0035771A"/>
    <w:rsid w:val="00357F27"/>
    <w:rsid w:val="00373726"/>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D48B6"/>
    <w:rsid w:val="005E7944"/>
    <w:rsid w:val="005F3959"/>
    <w:rsid w:val="005F67C7"/>
    <w:rsid w:val="0062115D"/>
    <w:rsid w:val="00625C0B"/>
    <w:rsid w:val="00640EA5"/>
    <w:rsid w:val="00646855"/>
    <w:rsid w:val="00653120"/>
    <w:rsid w:val="0065757C"/>
    <w:rsid w:val="00662DE7"/>
    <w:rsid w:val="00666361"/>
    <w:rsid w:val="006840A4"/>
    <w:rsid w:val="00690BDD"/>
    <w:rsid w:val="006B442B"/>
    <w:rsid w:val="006C4A51"/>
    <w:rsid w:val="00757332"/>
    <w:rsid w:val="00774C33"/>
    <w:rsid w:val="00787222"/>
    <w:rsid w:val="00796A6C"/>
    <w:rsid w:val="007B104F"/>
    <w:rsid w:val="007E0232"/>
    <w:rsid w:val="007E3041"/>
    <w:rsid w:val="008528ED"/>
    <w:rsid w:val="00867CCD"/>
    <w:rsid w:val="00871379"/>
    <w:rsid w:val="008714C6"/>
    <w:rsid w:val="008943B5"/>
    <w:rsid w:val="008A1892"/>
    <w:rsid w:val="008A56F3"/>
    <w:rsid w:val="008C51EC"/>
    <w:rsid w:val="008C5EFB"/>
    <w:rsid w:val="008C6304"/>
    <w:rsid w:val="009128F5"/>
    <w:rsid w:val="00914CE3"/>
    <w:rsid w:val="0095168F"/>
    <w:rsid w:val="00954AF4"/>
    <w:rsid w:val="009600E6"/>
    <w:rsid w:val="0098674F"/>
    <w:rsid w:val="009A2982"/>
    <w:rsid w:val="00A0457A"/>
    <w:rsid w:val="00A1211E"/>
    <w:rsid w:val="00A21002"/>
    <w:rsid w:val="00A3181C"/>
    <w:rsid w:val="00A74A92"/>
    <w:rsid w:val="00A8704B"/>
    <w:rsid w:val="00A87CC3"/>
    <w:rsid w:val="00AC4904"/>
    <w:rsid w:val="00AD155B"/>
    <w:rsid w:val="00AD162F"/>
    <w:rsid w:val="00AE66A3"/>
    <w:rsid w:val="00B06764"/>
    <w:rsid w:val="00B07646"/>
    <w:rsid w:val="00B232E7"/>
    <w:rsid w:val="00B417CA"/>
    <w:rsid w:val="00B73DF5"/>
    <w:rsid w:val="00B85D2F"/>
    <w:rsid w:val="00BA7392"/>
    <w:rsid w:val="00BE63F5"/>
    <w:rsid w:val="00C61F72"/>
    <w:rsid w:val="00C87D7D"/>
    <w:rsid w:val="00CA18A2"/>
    <w:rsid w:val="00CB3ED0"/>
    <w:rsid w:val="00D520B8"/>
    <w:rsid w:val="00D62395"/>
    <w:rsid w:val="00D65BE1"/>
    <w:rsid w:val="00D80A83"/>
    <w:rsid w:val="00D90B3F"/>
    <w:rsid w:val="00DB6409"/>
    <w:rsid w:val="00DC7DEF"/>
    <w:rsid w:val="00DD285D"/>
    <w:rsid w:val="00DE180B"/>
    <w:rsid w:val="00DE3655"/>
    <w:rsid w:val="00E043FD"/>
    <w:rsid w:val="00E106AA"/>
    <w:rsid w:val="00E1216F"/>
    <w:rsid w:val="00E30884"/>
    <w:rsid w:val="00E3515E"/>
    <w:rsid w:val="00E63761"/>
    <w:rsid w:val="00E71E7F"/>
    <w:rsid w:val="00E72669"/>
    <w:rsid w:val="00E90259"/>
    <w:rsid w:val="00E92CEA"/>
    <w:rsid w:val="00E94D04"/>
    <w:rsid w:val="00EA3E7C"/>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2E3"/>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E62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62E3"/>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C3B4A-5340-4992-8E99-8722D0752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8</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79</cp:revision>
  <cp:lastPrinted>2016-10-22T13:11:00Z</cp:lastPrinted>
  <dcterms:created xsi:type="dcterms:W3CDTF">2016-10-10T22:52:00Z</dcterms:created>
  <dcterms:modified xsi:type="dcterms:W3CDTF">2017-03-06T15:21:00Z</dcterms:modified>
</cp:coreProperties>
</file>