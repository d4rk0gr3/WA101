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bookmarkStart w:id="0" w:name="_GoBack"/>
      <w:bookmarkEnd w:id="0"/>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1" w:author="Greg Landry" w:date="2017-02-28T12:44:00Z">
        <w:r w:rsidR="00D54E98" w:rsidDel="00AF2CA6">
          <w:delText>ADC,</w:delText>
        </w:r>
      </w:del>
      <w:r w:rsidR="00D54E98">
        <w:t xml:space="preserve"> UART, </w:t>
      </w:r>
      <w:r w:rsidR="003E387E">
        <w:t>and I2C</w:t>
      </w:r>
      <w:r w:rsidR="00D54E98">
        <w:t xml:space="preserve">) </w:t>
      </w:r>
      <w:del w:id="2" w:author="Greg Landry" w:date="2017-02-28T12:44:00Z">
        <w:r w:rsidR="00D54E98" w:rsidDel="00AF2CA6">
          <w:delText xml:space="preserve">to </w:delText>
        </w:r>
      </w:del>
      <w:ins w:id="3" w:author="Greg Landry" w:date="2017-02-28T12:44:00Z">
        <w:r w:rsidR="00AF2CA6">
          <w:t xml:space="preserve">and to </w:t>
        </w:r>
      </w:ins>
      <w:r w:rsidR="00D54E98">
        <w:t xml:space="preserve">interface with the shield </w:t>
      </w:r>
      <w:r>
        <w:t>including the</w:t>
      </w:r>
      <w:r w:rsidR="00D54E98">
        <w:t xml:space="preserve"> </w:t>
      </w:r>
      <w:ins w:id="4" w:author="Greg Landry" w:date="2017-02-28T13:04:00Z">
        <w:r w:rsidR="00F707E4">
          <w:t xml:space="preserve">analog coprocessor, </w:t>
        </w:r>
      </w:ins>
      <w:r w:rsidR="00D54E98">
        <w:t xml:space="preserve">LEDs, </w:t>
      </w:r>
      <w:ins w:id="5" w:author="Greg Landry" w:date="2017-02-28T12:44:00Z">
        <w:r w:rsidR="00AF2CA6">
          <w:t>Buttons</w:t>
        </w:r>
      </w:ins>
      <w:del w:id="6" w:author="Greg Landry" w:date="2017-02-28T12:44:00Z">
        <w:r w:rsidR="00D54E98" w:rsidDel="00AF2CA6">
          <w:delText>Switches</w:delText>
        </w:r>
      </w:del>
      <w:r w:rsidR="00D54E98">
        <w:t>, Thermistor</w:t>
      </w:r>
      <w:del w:id="7" w:author="Greg Landry" w:date="2017-02-28T12:44:00Z">
        <w:r w:rsidR="00D54E98" w:rsidDel="00AF2CA6">
          <w:delText>s</w:delText>
        </w:r>
      </w:del>
      <w:r w:rsidR="00D54E98">
        <w:t xml:space="preserve">, </w:t>
      </w:r>
      <w:ins w:id="8" w:author="Greg Landry" w:date="2017-02-28T12:45:00Z">
        <w:r w:rsidR="00AF2CA6">
          <w:t xml:space="preserve">Humidity Sensor, </w:t>
        </w:r>
      </w:ins>
      <w:ins w:id="9" w:author="Greg Landry" w:date="2017-02-28T12:44:00Z">
        <w:r w:rsidR="00AF2CA6">
          <w:t>Ambient Light Sensor,</w:t>
        </w:r>
      </w:ins>
      <w:ins w:id="10" w:author="Greg Landry" w:date="2017-02-28T12:45:00Z">
        <w:r w:rsidR="00AF2CA6">
          <w:t xml:space="preserve"> Potentiometer, and </w:t>
        </w:r>
      </w:ins>
      <w:ins w:id="11" w:author="Greg Landry" w:date="2017-02-28T12:46:00Z">
        <w:r w:rsidR="00AF2CA6">
          <w:t>OLED display</w:t>
        </w:r>
      </w:ins>
      <w:del w:id="12"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633F3DAC" w:rsidR="005860F3" w:rsidRDefault="005860F3" w:rsidP="005860F3">
      <w:r>
        <w:t xml:space="preserve">The WICED SDK has files that make it easier to work with the peripherals on a given kit. In our case, </w:t>
      </w:r>
      <w:del w:id="13" w:author="Greg Landry" w:date="2017-02-28T12:46:00Z">
        <w:r w:rsidDel="00AF2CA6">
          <w:delText>the kit we are using is called “BCM94343W_AVN”</w:delText>
        </w:r>
      </w:del>
      <w:ins w:id="14" w:author="Greg Landry" w:date="2017-02-28T12:46:00Z">
        <w:r w:rsidR="00AF2CA6">
          <w:t>we are using a baseboard kit along with an analog front end shield which contains a PSoC analog co</w:t>
        </w:r>
      </w:ins>
      <w:ins w:id="15" w:author="Greg Landry" w:date="2017-02-28T13:05:00Z">
        <w:r w:rsidR="00F707E4">
          <w:t>-</w:t>
        </w:r>
      </w:ins>
      <w:ins w:id="16" w:author="Greg Landry" w:date="2017-02-28T12:46:00Z">
        <w:r w:rsidR="00AF2CA6">
          <w:t>processor chip</w:t>
        </w:r>
      </w:ins>
      <w:r>
        <w:t xml:space="preserve">. </w:t>
      </w:r>
      <w:del w:id="17" w:author="Greg Landry" w:date="2017-02-28T12:47:00Z">
        <w:r w:rsidR="00FE6830" w:rsidDel="00AF2CA6">
          <w:delText>Each board is supported by a folder in the SDK Workspace folder. The</w:delText>
        </w:r>
      </w:del>
      <w:ins w:id="18" w:author="Greg Landry" w:date="2017-02-28T12:47:00Z">
        <w:r w:rsidR="00AF2CA6">
          <w:t>In order to make it easier to interface with the shield, a set of platform files has been created.</w:t>
        </w:r>
      </w:ins>
      <w:del w:id="19" w:author="Greg Landry" w:date="2017-02-28T12:48:00Z">
        <w:r w:rsidR="00FE6830" w:rsidDel="00AF2CA6">
          <w:delText xml:space="preserve"> folder for our kit is</w:delText>
        </w:r>
      </w:del>
      <w:ins w:id="20" w:author="Greg Landry" w:date="2017-02-28T12:48:00Z">
        <w:r w:rsidR="00AF2CA6">
          <w:t xml:space="preserve"> Since this is</w:t>
        </w:r>
      </w:ins>
      <w:r w:rsidR="00FE6830">
        <w:t xml:space="preserve"> not installed by default in the SDK </w:t>
      </w:r>
      <w:del w:id="21"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2" w:author="Greg Landry" w:date="2017-02-28T12:48:00Z">
        <w:r w:rsidR="00781663" w:rsidDel="00AF2CA6">
          <w:delText xml:space="preserve">board </w:delText>
        </w:r>
      </w:del>
      <w:ins w:id="23" w:author="Greg Landry" w:date="2017-02-28T12:48:00Z">
        <w:r w:rsidR="00AF2CA6">
          <w:t xml:space="preserve">kit/shield combination </w:t>
        </w:r>
      </w:ins>
      <w:r w:rsidR="00781663">
        <w:t xml:space="preserve">is </w:t>
      </w:r>
      <w:r w:rsidR="00FE6830">
        <w:t>named “</w:t>
      </w:r>
      <w:del w:id="24" w:author="Greg Landry" w:date="2017-02-28T12:48:00Z">
        <w:r w:rsidR="00FE6830" w:rsidDel="00AF2CA6">
          <w:delText>BCM94343W_AV</w:delText>
        </w:r>
        <w:r w:rsidR="00CA6625" w:rsidDel="00AF2CA6">
          <w:delText>N</w:delText>
        </w:r>
      </w:del>
      <w:ins w:id="25" w:author="Greg Landry" w:date="2017-02-28T12:48:00Z">
        <w:r w:rsidR="00AF2CA6">
          <w:t>BCM943970AEVAL1F_WW101</w:t>
        </w:r>
      </w:ins>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w:t>
      </w:r>
      <w:ins w:id="26" w:author="Greg Landry" w:date="2017-02-28T12:49:00Z">
        <w:r w:rsidR="00AF2CA6">
          <w:t>BCM943970AEVAL1F_WW101</w:t>
        </w:r>
      </w:ins>
      <w:del w:id="27" w:author="Greg Landry" w:date="2017-02-28T12:49:00Z">
        <w:r w:rsidR="00060E61" w:rsidDel="00AF2CA6">
          <w:delText>BCM94343W_AVN</w:delText>
        </w:r>
      </w:del>
      <w:r w:rsidR="00060E61">
        <w:t xml:space="preserve"> </w:t>
      </w:r>
      <w:r w:rsidR="00781663">
        <w:t>is</w:t>
      </w:r>
      <w:r w:rsidR="00060E61">
        <w:t>:</w:t>
      </w:r>
    </w:p>
    <w:p w14:paraId="351C904E" w14:textId="76D96DD0" w:rsidR="00060E61" w:rsidRPr="00CF59D3" w:rsidRDefault="00060E61" w:rsidP="00060E61">
      <w:pPr>
        <w:jc w:val="center"/>
      </w:pPr>
      <w:del w:id="28"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29" w:author="Greg Landry" w:date="2017-02-28T12:50:00Z">
        <w:r w:rsidR="00FE7E47" w:rsidRPr="00FE7E47">
          <w:rPr>
            <w:noProof/>
          </w:rPr>
          <w:t xml:space="preserve"> </w:t>
        </w:r>
        <w:r w:rsidR="00FE7E47">
          <w:rPr>
            <w:noProof/>
          </w:rPr>
          <w:drawing>
            <wp:inline distT="0" distB="0" distL="0" distR="0" wp14:anchorId="1A606460" wp14:editId="359179AB">
              <wp:extent cx="1675478" cy="172223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1028" cy="1727940"/>
                      </a:xfrm>
                      <a:prstGeom prst="rect">
                        <a:avLst/>
                      </a:prstGeom>
                    </pic:spPr>
                  </pic:pic>
                </a:graphicData>
              </a:graphic>
            </wp:inline>
          </w:drawing>
        </w:r>
      </w:ins>
    </w:p>
    <w:p w14:paraId="79A1AFFE" w14:textId="7FA68D52"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0" w:author="Greg Landry" w:date="2017-02-28T12:49:00Z">
        <w:r w:rsidR="00AF2CA6">
          <w:t xml:space="preserve">and shield </w:t>
        </w:r>
      </w:ins>
      <w:r>
        <w:t xml:space="preserve">peripherals. For example, </w:t>
      </w:r>
      <w:r w:rsidR="00EB13C8">
        <w:t xml:space="preserve">the </w:t>
      </w:r>
      <w:del w:id="31" w:author="Greg Landry" w:date="2017-02-28T12:49:00Z">
        <w:r w:rsidR="00EB13C8" w:rsidDel="00AF2CA6">
          <w:delText>kit board</w:delText>
        </w:r>
      </w:del>
      <w:ins w:id="32" w:author="Greg Landry" w:date="2017-02-28T12:49:00Z">
        <w:r w:rsidR="00AF2CA6">
          <w:t>shield</w:t>
        </w:r>
      </w:ins>
      <w:r w:rsidR="00EB13C8">
        <w:t xml:space="preserve"> contains two LEDs and </w:t>
      </w:r>
      <w:ins w:id="33" w:author="Greg Landry" w:date="2017-02-28T12:49:00Z">
        <w:r w:rsidR="00AF2CA6">
          <w:t>two mechanical</w:t>
        </w:r>
      </w:ins>
      <w:del w:id="34" w:author="Greg Landry" w:date="2017-02-28T12:49:00Z">
        <w:r w:rsidR="00EB13C8" w:rsidDel="00AF2CA6">
          <w:delText>a</w:delText>
        </w:r>
      </w:del>
      <w:r w:rsidR="00EB13C8">
        <w:t xml:space="preserve"> button</w:t>
      </w:r>
      <w:ins w:id="35"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36" w:author="Greg Landry" w:date="2017-02-28T12:49:00Z">
        <w:r w:rsidR="00AF2CA6">
          <w:t>SH_</w:t>
        </w:r>
      </w:ins>
      <w:r>
        <w:t>LED</w:t>
      </w:r>
      <w:ins w:id="37" w:author="Greg Landry" w:date="2017-02-28T12:49:00Z">
        <w:r w:rsidR="00AF2CA6">
          <w:t>0</w:t>
        </w:r>
      </w:ins>
      <w:del w:id="38" w:author="Greg Landry" w:date="2017-02-28T12:49:00Z">
        <w:r w:rsidDel="00AF2CA6">
          <w:delText>1</w:delText>
        </w:r>
      </w:del>
      <w:r>
        <w:t>, WICED_</w:t>
      </w:r>
      <w:ins w:id="39" w:author="Greg Landry" w:date="2017-02-28T12:49:00Z">
        <w:r w:rsidR="00AF2CA6">
          <w:t>SH_</w:t>
        </w:r>
      </w:ins>
      <w:r>
        <w:t>LED</w:t>
      </w:r>
      <w:ins w:id="40" w:author="Greg Landry" w:date="2017-02-28T12:50:00Z">
        <w:r w:rsidR="00AF2CA6">
          <w:t>1</w:t>
        </w:r>
      </w:ins>
      <w:del w:id="41" w:author="Greg Landry" w:date="2017-02-28T12:50:00Z">
        <w:r w:rsidDel="00AF2CA6">
          <w:delText>2</w:delText>
        </w:r>
      </w:del>
      <w:r>
        <w:t xml:space="preserve">, </w:t>
      </w:r>
      <w:ins w:id="42" w:author="Greg Landry" w:date="2017-02-28T12:50:00Z">
        <w:r w:rsidR="00AF2CA6">
          <w:t xml:space="preserve">WICED_SH_MB0, </w:t>
        </w:r>
      </w:ins>
      <w:r>
        <w:t>and WICED_</w:t>
      </w:r>
      <w:ins w:id="43" w:author="Greg Landry" w:date="2017-02-28T12:50:00Z">
        <w:r w:rsidR="00AF2CA6">
          <w:t>SH_M</w:t>
        </w:r>
      </w:ins>
      <w:r>
        <w:t>B</w:t>
      </w:r>
      <w:del w:id="44" w:author="Greg Landry" w:date="2017-02-28T12:50:00Z">
        <w:r w:rsidDel="00AF2CA6">
          <w:delText>UTTON</w:delText>
        </w:r>
      </w:del>
      <w:r>
        <w:t>1.</w:t>
      </w:r>
    </w:p>
    <w:p w14:paraId="45FBE258" w14:textId="77C84600" w:rsidR="00060E61" w:rsidRDefault="00060E61" w:rsidP="00060E61">
      <w:pPr>
        <w:jc w:val="center"/>
      </w:pPr>
      <w:del w:id="45" w:author="Greg Landry" w:date="2017-02-28T12:52:00Z">
        <w:r w:rsidDel="00FE7E47">
          <w:rPr>
            <w:noProof/>
          </w:rPr>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46" w:author="Greg Landry" w:date="2017-02-28T12:52:00Z">
        <w:r w:rsidR="00FE7E47" w:rsidRPr="00FE7E47">
          <w:rPr>
            <w:noProof/>
          </w:rPr>
          <w:t xml:space="preserve"> </w:t>
        </w:r>
        <w:r w:rsidR="00FE7E47">
          <w:rPr>
            <w:noProof/>
          </w:rPr>
          <w:drawing>
            <wp:inline distT="0" distB="0" distL="0" distR="0" wp14:anchorId="30E0F797" wp14:editId="79F176F6">
              <wp:extent cx="3373111" cy="1024296"/>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8796" cy="1029059"/>
                      </a:xfrm>
                      <a:prstGeom prst="rect">
                        <a:avLst/>
                      </a:prstGeom>
                    </pic:spPr>
                  </pic:pic>
                </a:graphicData>
              </a:graphic>
            </wp:inline>
          </w:drawing>
        </w:r>
      </w:ins>
    </w:p>
    <w:p w14:paraId="39D21E89" w14:textId="02D18E53" w:rsidR="00060E61" w:rsidRDefault="00B11415" w:rsidP="00481940">
      <w:r>
        <w:lastRenderedPageBreak/>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47" w:author="Greg Landry" w:date="2017-02-28T12:52:00Z">
        <w:r w:rsidR="00FE7E47">
          <w:t xml:space="preserve">LED </w:t>
        </w:r>
      </w:ins>
      <w:r w:rsidR="00060E61">
        <w:t xml:space="preserve">pins </w:t>
      </w:r>
      <w:del w:id="48"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49" w:author="Greg Landry" w:date="2017-02-28T12:52:00Z">
        <w:r w:rsidR="00FE7E47">
          <w:t xml:space="preserve">pins are initialized </w:t>
        </w:r>
      </w:ins>
      <w:r w:rsidR="00893BB2">
        <w:t>as</w:t>
      </w:r>
      <w:r w:rsidR="00060E61">
        <w:t xml:space="preserve"> </w:t>
      </w:r>
      <w:del w:id="50" w:author="Greg Landry" w:date="2017-02-28T12:53:00Z">
        <w:r w:rsidR="00060E61" w:rsidDel="00FE7E47">
          <w:delText>an i</w:delText>
        </w:r>
      </w:del>
      <w:ins w:id="51" w:author="Greg Landry" w:date="2017-02-28T12:53:00Z">
        <w:r w:rsidR="00FE7E47">
          <w:t>i</w:t>
        </w:r>
      </w:ins>
      <w:r w:rsidR="00060E61">
        <w:t>nput</w:t>
      </w:r>
      <w:ins w:id="52" w:author="Greg Landry" w:date="2017-02-28T12:53:00Z">
        <w:r w:rsidR="00FE7E47">
          <w:t>s</w:t>
        </w:r>
      </w:ins>
      <w:r w:rsidR="00060E61">
        <w:t xml:space="preserve"> with a r</w:t>
      </w:r>
      <w:r w:rsidR="00F15200">
        <w:t>esistive pullup</w:t>
      </w:r>
      <w:del w:id="53"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w:t>
      </w:r>
      <w:ins w:id="54" w:author="Greg Landry" w:date="2017-02-28T12:54:00Z">
        <w:r w:rsidR="001E684F">
          <w:t>re are 6 PWMs:</w:t>
        </w:r>
      </w:ins>
      <w:del w:id="55" w:author="Greg Landry" w:date="2017-02-28T12:54:00Z">
        <w:r w:rsidDel="001E684F">
          <w:delText xml:space="preserve"> </w:delText>
        </w:r>
      </w:del>
      <w:del w:id="56" w:author="Greg Landry" w:date="2017-02-28T12:53:00Z">
        <w:r w:rsidDel="001E684F">
          <w:delText>4 ADC</w:delText>
        </w:r>
      </w:del>
      <w:del w:id="57" w:author="Greg Landry" w:date="2017-02-28T12:54:00Z">
        <w:r w:rsidDel="001E684F">
          <w:delText xml:space="preserve"> channels for this kit are</w:delText>
        </w:r>
      </w:del>
      <w:proofErr w:type="gramStart"/>
      <w:r>
        <w:t>:</w:t>
      </w:r>
      <w:proofErr w:type="gramEnd"/>
    </w:p>
    <w:p w14:paraId="50071BD5" w14:textId="0F7E6DC4" w:rsidR="000B35DD" w:rsidRDefault="000B35DD">
      <w:pPr>
        <w:jc w:val="center"/>
      </w:pPr>
      <w:del w:id="58"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5239" cy="1177571"/>
                      </a:xfrm>
                      <a:prstGeom prst="rect">
                        <a:avLst/>
                      </a:prstGeom>
                    </pic:spPr>
                  </pic:pic>
                </a:graphicData>
              </a:graphic>
            </wp:inline>
          </w:drawing>
        </w:r>
      </w:del>
      <w:ins w:id="59"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3049" cy="1106720"/>
                      </a:xfrm>
                      <a:prstGeom prst="rect">
                        <a:avLst/>
                      </a:prstGeom>
                    </pic:spPr>
                  </pic:pic>
                </a:graphicData>
              </a:graphic>
            </wp:inline>
          </w:drawing>
        </w:r>
      </w:ins>
    </w:p>
    <w:p w14:paraId="480C7AAE" w14:textId="5B0C49CC" w:rsidR="000B35DD" w:rsidRDefault="000B35DD" w:rsidP="000B35DD">
      <w:r>
        <w:t xml:space="preserve">The pins used for each </w:t>
      </w:r>
      <w:del w:id="60" w:author="Greg Landry" w:date="2017-02-28T12:54:00Z">
        <w:r w:rsidDel="001E684F">
          <w:delText xml:space="preserve">ADC </w:delText>
        </w:r>
      </w:del>
      <w:ins w:id="61" w:author="Greg Landry" w:date="2017-02-28T12:54:00Z">
        <w:r w:rsidR="001E684F">
          <w:t xml:space="preserve">PWM </w:t>
        </w:r>
      </w:ins>
      <w:del w:id="62" w:author="Greg Landry" w:date="2017-02-28T12:54:00Z">
        <w:r w:rsidDel="001E684F">
          <w:delText xml:space="preserve">channel </w:delText>
        </w:r>
      </w:del>
      <w:r>
        <w:t xml:space="preserve">can be found in </w:t>
      </w:r>
      <w:proofErr w:type="spellStart"/>
      <w:r>
        <w:t>platform.c</w:t>
      </w:r>
      <w:proofErr w:type="spellEnd"/>
      <w:r>
        <w:t>:</w:t>
      </w:r>
    </w:p>
    <w:p w14:paraId="783EC1CA" w14:textId="5801F7D4" w:rsidR="000B35DD" w:rsidRDefault="00F93716" w:rsidP="00F93716">
      <w:pPr>
        <w:jc w:val="center"/>
      </w:pPr>
      <w:del w:id="63"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4096" cy="930271"/>
                      </a:xfrm>
                      <a:prstGeom prst="rect">
                        <a:avLst/>
                      </a:prstGeom>
                    </pic:spPr>
                  </pic:pic>
                </a:graphicData>
              </a:graphic>
            </wp:inline>
          </w:drawing>
        </w:r>
      </w:del>
      <w:ins w:id="64" w:author="Greg Landry" w:date="2017-02-28T12:55:00Z">
        <w:r w:rsidR="001E684F" w:rsidRPr="001E684F">
          <w:rPr>
            <w:noProof/>
          </w:rPr>
          <w:t xml:space="preserve"> </w:t>
        </w:r>
        <w:r w:rsidR="001E684F">
          <w:rPr>
            <w:noProof/>
          </w:rPr>
          <w:drawing>
            <wp:inline distT="0" distB="0" distL="0" distR="0" wp14:anchorId="0ABABB79" wp14:editId="6372E1F4">
              <wp:extent cx="4913194" cy="1004685"/>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6128" cy="1021644"/>
                      </a:xfrm>
                      <a:prstGeom prst="rect">
                        <a:avLst/>
                      </a:prstGeom>
                    </pic:spPr>
                  </pic:pic>
                </a:graphicData>
              </a:graphic>
            </wp:inline>
          </w:drawing>
        </w:r>
      </w:ins>
    </w:p>
    <w:p w14:paraId="5D65F75A" w14:textId="0E3D7CAE" w:rsidR="000B35DD" w:rsidRDefault="000B35DD" w:rsidP="000B35DD">
      <w:r>
        <w:t xml:space="preserve">Note that the </w:t>
      </w:r>
      <w:del w:id="65" w:author="Greg Landry" w:date="2017-02-28T12:55:00Z">
        <w:r w:rsidDel="001E684F">
          <w:delText xml:space="preserve">ADC </w:delText>
        </w:r>
      </w:del>
      <w:ins w:id="66" w:author="Greg Landry" w:date="2017-02-28T12:55:00Z">
        <w:r w:rsidR="001E684F">
          <w:t xml:space="preserve">PWM </w:t>
        </w:r>
      </w:ins>
      <w:r>
        <w:t xml:space="preserve">names must be used in the ADC API function calls. That is, you must use </w:t>
      </w:r>
      <w:r w:rsidRPr="000B35DD">
        <w:rPr>
          <w:i/>
        </w:rPr>
        <w:t>WICED_</w:t>
      </w:r>
      <w:del w:id="67" w:author="Greg Landry" w:date="2017-02-28T12:55:00Z">
        <w:r w:rsidRPr="000B35DD" w:rsidDel="001E684F">
          <w:rPr>
            <w:i/>
          </w:rPr>
          <w:delText>ADC</w:delText>
        </w:r>
      </w:del>
      <w:ins w:id="68" w:author="Greg Landry" w:date="2017-02-28T12:55:00Z">
        <w:r w:rsidR="001E684F">
          <w:rPr>
            <w:i/>
          </w:rPr>
          <w:t>PWM</w:t>
        </w:r>
      </w:ins>
      <w:r w:rsidRPr="000B35DD">
        <w:rPr>
          <w:i/>
        </w:rPr>
        <w:t>_1</w:t>
      </w:r>
      <w:r>
        <w:t xml:space="preserve"> to use </w:t>
      </w:r>
      <w:del w:id="69" w:author="Greg Landry" w:date="2017-02-28T12:55:00Z">
        <w:r w:rsidDel="001E684F">
          <w:delText>ADC channel</w:delText>
        </w:r>
      </w:del>
      <w:ins w:id="70" w:author="Greg Landry" w:date="2017-02-28T12:55:00Z">
        <w:r w:rsidR="001E684F">
          <w:t>PWM</w:t>
        </w:r>
      </w:ins>
      <w:r>
        <w:t xml:space="preserve"> 1. You cannot use </w:t>
      </w:r>
      <w:del w:id="71" w:author="Greg Landry" w:date="2017-02-28T12:56:00Z">
        <w:r w:rsidRPr="000B35DD" w:rsidDel="001E684F">
          <w:rPr>
            <w:i/>
          </w:rPr>
          <w:delText>WICED</w:delText>
        </w:r>
      </w:del>
      <w:ins w:id="72" w:author="Greg Landry" w:date="2017-02-28T12:56:00Z">
        <w:r w:rsidR="001E684F">
          <w:rPr>
            <w:i/>
          </w:rPr>
          <w:t>PIN</w:t>
        </w:r>
      </w:ins>
      <w:r w:rsidRPr="000B35DD">
        <w:rPr>
          <w:i/>
        </w:rPr>
        <w:t>_GPIO_</w:t>
      </w:r>
      <w:ins w:id="73" w:author="Greg Landry" w:date="2017-02-28T12:55:00Z">
        <w:r w:rsidR="001E684F">
          <w:rPr>
            <w:i/>
          </w:rPr>
          <w:t>0</w:t>
        </w:r>
      </w:ins>
      <w:del w:id="74" w:author="Greg Landry" w:date="2017-02-28T12:55:00Z">
        <w:r w:rsidRPr="000B35DD" w:rsidDel="001E684F">
          <w:rPr>
            <w:i/>
          </w:rPr>
          <w:delText>2</w:delText>
        </w:r>
      </w:del>
      <w:r>
        <w:t xml:space="preserve"> in the </w:t>
      </w:r>
      <w:del w:id="75" w:author="Greg Landry" w:date="2017-02-28T12:56:00Z">
        <w:r w:rsidDel="001E684F">
          <w:delText xml:space="preserve">ADC </w:delText>
        </w:r>
      </w:del>
      <w:ins w:id="76" w:author="Greg Landry" w:date="2017-02-28T12:56:00Z">
        <w:r w:rsidR="001E684F">
          <w:t xml:space="preserve">PWM </w:t>
        </w:r>
      </w:ins>
      <w:r>
        <w:t>API function calls.</w:t>
      </w:r>
    </w:p>
    <w:p w14:paraId="0801B145" w14:textId="474A1AA6" w:rsidR="007B57B2" w:rsidRPr="000B35DD" w:rsidRDefault="007B57B2" w:rsidP="000B35DD">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58BC3B36" w14:textId="361E3713" w:rsidR="005747F7" w:rsidRDefault="005747F7" w:rsidP="005747F7">
      <w:pPr>
        <w:pStyle w:val="Heading3"/>
      </w:pPr>
      <w:r>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77"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5438248B">
            <wp:extent cx="4853635" cy="3820682"/>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7250" cy="3823527"/>
                    </a:xfrm>
                    <a:prstGeom prst="rect">
                      <a:avLst/>
                    </a:prstGeom>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7143" cy="1866667"/>
                    </a:xfrm>
                    <a:prstGeom prst="rect">
                      <a:avLst/>
                    </a:prstGeom>
                  </pic:spPr>
                </pic:pic>
              </a:graphicData>
            </a:graphic>
          </wp:inline>
        </w:drawing>
      </w:r>
    </w:p>
    <w:p w14:paraId="2FA20A0D" w14:textId="77777777" w:rsidR="00D513EC" w:rsidRDefault="00D513EC">
      <w:pPr>
        <w:rPr>
          <w:rFonts w:ascii="Cambria" w:eastAsia="Times New Roman" w:hAnsi="Cambria"/>
          <w:b/>
          <w:bCs/>
          <w:color w:val="4F81BD"/>
        </w:rPr>
      </w:pPr>
      <w:r>
        <w:br w:type="page"/>
      </w:r>
    </w:p>
    <w:p w14:paraId="0C66C3EB" w14:textId="7A75FA39" w:rsidR="00CA77F3" w:rsidRDefault="00CA77F3" w:rsidP="00CA77F3">
      <w:pPr>
        <w:pStyle w:val="Heading3"/>
      </w:pPr>
      <w:r>
        <w:lastRenderedPageBreak/>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w:t>
      </w:r>
      <w:proofErr w:type="gramStart"/>
      <w:r>
        <w:t>project</w:t>
      </w:r>
      <w:proofErr w:type="gramEnd"/>
      <w:r>
        <w: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&lt;</w:t>
      </w:r>
      <w:proofErr w:type="gramStart"/>
      <w:r>
        <w:t>platform</w:t>
      </w:r>
      <w:proofErr w:type="gramEnd"/>
      <w:r>
        <w:t xml:space="preserve">&gt;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78" w:author="Greg Landry" w:date="2017-02-28T12:57:00Z">
        <w:r w:rsidR="00F70BFA" w:rsidDel="006167D3">
          <w:delText>wa</w:delText>
        </w:r>
        <w:r w:rsidDel="006167D3">
          <w:delText>101</w:delText>
        </w:r>
      </w:del>
      <w:ins w:id="79"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80" w:author="Greg Landry" w:date="2017-02-28T12:57:00Z">
        <w:r w:rsidDel="006167D3">
          <w:delText>01</w:delText>
        </w:r>
      </w:del>
      <w:ins w:id="81" w:author="Greg Landry" w:date="2017-02-28T12:57:00Z">
        <w:r w:rsidR="006167D3">
          <w:t>02</w:t>
        </w:r>
      </w:ins>
      <w:r>
        <w:t>_blinkled</w:t>
      </w:r>
      <w:r w:rsidR="0097643E">
        <w:t>”</w:t>
      </w:r>
      <w:r>
        <w:t>, the build target for our board would be:</w:t>
      </w:r>
    </w:p>
    <w:p w14:paraId="7BC7EAFF" w14:textId="0B1A4583" w:rsidR="00FB49AC" w:rsidRDefault="00FB49AC" w:rsidP="00FB49AC">
      <w:pPr>
        <w:ind w:left="720"/>
        <w:rPr>
          <w:i/>
        </w:rPr>
      </w:pPr>
      <w:del w:id="82" w:author="Greg Landry" w:date="2017-02-28T12:57:00Z">
        <w:r w:rsidRPr="00FB49AC" w:rsidDel="006167D3">
          <w:rPr>
            <w:i/>
          </w:rPr>
          <w:delText>wa101</w:delText>
        </w:r>
      </w:del>
      <w:ins w:id="83"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proofErr w:type="gramStart"/>
      <w:r w:rsidRPr="00FB49AC">
        <w:rPr>
          <w:i/>
        </w:rPr>
        <w:t>.</w:t>
      </w:r>
      <w:proofErr w:type="gramEnd"/>
      <w:del w:id="84" w:author="Greg Landry" w:date="2017-02-28T12:57:00Z">
        <w:r w:rsidRPr="00FB49AC" w:rsidDel="006167D3">
          <w:rPr>
            <w:i/>
          </w:rPr>
          <w:delText>01</w:delText>
        </w:r>
      </w:del>
      <w:ins w:id="85" w:author="Greg Landry" w:date="2017-02-28T12:57:00Z">
        <w:r w:rsidR="006167D3" w:rsidRPr="00FB49AC">
          <w:rPr>
            <w:i/>
          </w:rPr>
          <w:t>0</w:t>
        </w:r>
        <w:r w:rsidR="006167D3">
          <w:rPr>
            <w:i/>
          </w:rPr>
          <w:t>2</w:t>
        </w:r>
      </w:ins>
      <w:r w:rsidRPr="00FB49AC">
        <w:rPr>
          <w:i/>
        </w:rPr>
        <w:t>_blinkled-</w:t>
      </w:r>
      <w:del w:id="86" w:author="Greg Landry" w:date="2017-02-28T12:57:00Z">
        <w:r w:rsidRPr="00FB49AC" w:rsidDel="006167D3">
          <w:rPr>
            <w:i/>
          </w:rPr>
          <w:delText>BCM94343W</w:delText>
        </w:r>
      </w:del>
      <w:ins w:id="87" w:author="Greg Landry" w:date="2017-02-28T12:57:00Z">
        <w:r w:rsidR="006167D3" w:rsidRPr="00FB49AC">
          <w:rPr>
            <w:i/>
          </w:rPr>
          <w:t>BCM943</w:t>
        </w:r>
        <w:r w:rsidR="006167D3">
          <w:rPr>
            <w:i/>
          </w:rPr>
          <w:t>907AEVAL1F</w:t>
        </w:r>
      </w:ins>
      <w:r w:rsidRPr="00FB49AC">
        <w:rPr>
          <w:i/>
        </w:rPr>
        <w:t>_</w:t>
      </w:r>
      <w:ins w:id="88" w:author="Greg Landry" w:date="2017-02-28T12:57:00Z">
        <w:r w:rsidR="006167D3">
          <w:rPr>
            <w:i/>
          </w:rPr>
          <w:t>WW101</w:t>
        </w:r>
      </w:ins>
      <w:del w:id="89"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lastRenderedPageBreak/>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w:t>
      </w:r>
      <w:proofErr w:type="gramStart"/>
      <w:r>
        <w:t>and</w:t>
      </w:r>
      <w:proofErr w:type="gramEnd"/>
      <w:r>
        <w:t xml:space="preserve">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7A97F00A" w:rsidR="00F4310E" w:rsidRDefault="001E7F3A" w:rsidP="001E7F3A">
      <w:pPr>
        <w:jc w:val="center"/>
      </w:pPr>
      <w:r>
        <w:rPr>
          <w:noProof/>
        </w:rPr>
        <mc:AlternateContent>
          <mc:Choice Requires="wps">
            <w:drawing>
              <wp:anchor distT="0" distB="0" distL="114300" distR="114300" simplePos="0" relativeHeight="251661312" behindDoc="0" locked="0" layoutInCell="1" allowOverlap="1" wp14:anchorId="31E0A19A" wp14:editId="1D0BD743">
                <wp:simplePos x="0" y="0"/>
                <wp:positionH relativeFrom="column">
                  <wp:posOffset>5644515</wp:posOffset>
                </wp:positionH>
                <wp:positionV relativeFrom="paragraph">
                  <wp:posOffset>2431254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E4516" id="Rectangle 9" o:spid="_x0000_s1026" style="position:absolute;margin-left:444.45pt;margin-top:191.45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" filled="f" strokecolor="red" strokeweight="2.25pt"/>
            </w:pict>
          </mc:Fallback>
        </mc:AlternateContent>
      </w:r>
      <w:r>
        <w:rPr>
          <w:noProof/>
        </w:rPr>
        <mc:AlternateContent>
          <mc:Choice Requires="wps">
            <w:drawing>
              <wp:anchor distT="0" distB="0" distL="114300" distR="114300" simplePos="0" relativeHeight="251659264" behindDoc="0" locked="0" layoutInCell="1" allowOverlap="1" wp14:anchorId="25C1F5D3" wp14:editId="6C887883">
                <wp:simplePos x="0" y="0"/>
                <wp:positionH relativeFrom="column">
                  <wp:posOffset>5759355</wp:posOffset>
                </wp:positionH>
                <wp:positionV relativeFrom="paragraph">
                  <wp:posOffset>3309838</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5F9B12" id="Rectangle 8" o:spid="_x0000_s1026" style="position:absolute;margin-left:453.5pt;margin-top:260.6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" filled="f" strokecolor="red" strokeweight="2.25pt"/>
            </w:pict>
          </mc:Fallback>
        </mc:AlternateContent>
      </w:r>
      <w:r>
        <w:rPr>
          <w:noProof/>
        </w:rPr>
        <w:drawing>
          <wp:inline distT="0" distB="0" distL="0" distR="0" wp14:anchorId="54B294EE" wp14:editId="186A4F8F">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99485"/>
                    </a:xfrm>
                    <a:prstGeom prst="rect">
                      <a:avLst/>
                    </a:prstGeom>
                  </pic:spPr>
                </pic:pic>
              </a:graphicData>
            </a:graphic>
          </wp:inline>
        </w:drawing>
      </w:r>
    </w:p>
    <w:p w14:paraId="18238783" w14:textId="5E6C3564" w:rsidR="008E49C4" w:rsidRDefault="008E49C4" w:rsidP="00DE1951">
      <w:r>
        <w:t xml:space="preserve">For </w:t>
      </w:r>
      <w:del w:id="90" w:author="Greg Landry" w:date="2017-02-28T12:58:00Z">
        <w:r w:rsidDel="00FF7708">
          <w:delText>the BCM94343W_AVN kit</w:delText>
        </w:r>
      </w:del>
      <w:ins w:id="91"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92" w:author="Greg Landry" w:date="2017-02-28T12:58:00Z">
        <w:r w:rsidDel="00FF7708">
          <w:delText>receive a kit that has custom radio firmware which prevents it from working as expected</w:delText>
        </w:r>
      </w:del>
      <w:ins w:id="93"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proofErr w:type="gramStart"/>
      <w:r w:rsidRPr="00FB49AC">
        <w:rPr>
          <w:i/>
        </w:rPr>
        <w: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w:t>
      </w:r>
      <w:proofErr w:type="gramStart"/>
      <w:r w:rsidR="00525266">
        <w:t>init</w:t>
      </w:r>
      <w:proofErr w:type="spellEnd"/>
      <w:r w:rsidR="00525266">
        <w:t>(</w:t>
      </w:r>
      <w:proofErr w:type="gram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777777" w:rsidR="00D513EC" w:rsidRDefault="00D513EC">
      <w:r>
        <w:br w:type="page"/>
      </w:r>
    </w:p>
    <w:p w14:paraId="410016BD" w14:textId="6EB40A4E" w:rsidR="0053631F" w:rsidRDefault="0053631F" w:rsidP="0053631F">
      <w:pPr>
        <w:pStyle w:val="Heading3"/>
      </w:pPr>
      <w:r>
        <w:lastRenderedPageBreak/>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94" w:author="Greg Landry" w:date="2017-02-28T13:00:00Z"/>
          <w:b/>
        </w:rPr>
      </w:pPr>
      <w:del w:id="95" w:author="Greg Landry" w:date="2017-02-28T12:59:00Z">
        <w:r w:rsidRPr="00BB1747" w:rsidDel="004467C7">
          <w:rPr>
            <w:b/>
          </w:rPr>
          <w:delText>Note that the initialization function will not start</w:delText>
        </w:r>
      </w:del>
      <w:ins w:id="96" w:author="Greg Landry" w:date="2017-02-28T12:59:00Z">
        <w:r w:rsidR="004467C7">
          <w:rPr>
            <w:b/>
          </w:rPr>
          <w:t>In addition to initializing</w:t>
        </w:r>
      </w:ins>
      <w:r w:rsidRPr="00BB1747">
        <w:rPr>
          <w:b/>
        </w:rPr>
        <w:t xml:space="preserve"> the PWM </w:t>
      </w:r>
      <w:ins w:id="97" w:author="Greg Landry" w:date="2017-02-28T12:59:00Z">
        <w:r w:rsidR="004467C7">
          <w:rPr>
            <w:b/>
          </w:rPr>
          <w:t xml:space="preserve">you </w:t>
        </w:r>
      </w:ins>
      <w:del w:id="98" w:author="Greg Landry" w:date="2017-02-28T12:59:00Z">
        <w:r w:rsidRPr="00BB1747" w:rsidDel="004467C7">
          <w:rPr>
            <w:b/>
          </w:rPr>
          <w:delText xml:space="preserve">so you </w:delText>
        </w:r>
      </w:del>
      <w:r w:rsidRPr="00BB1747">
        <w:rPr>
          <w:b/>
        </w:rPr>
        <w:t xml:space="preserve">must </w:t>
      </w:r>
      <w:del w:id="99" w:author="Greg Landry" w:date="2017-02-28T12:59:00Z">
        <w:r w:rsidRPr="00BB1747" w:rsidDel="004467C7">
          <w:rPr>
            <w:b/>
          </w:rPr>
          <w:delText xml:space="preserve">use </w:delText>
        </w:r>
      </w:del>
      <w:ins w:id="100" w:author="Greg Landry" w:date="2017-02-28T12:59:00Z">
        <w:r w:rsidR="004467C7">
          <w:rPr>
            <w:b/>
          </w:rPr>
          <w:t>also call</w:t>
        </w:r>
        <w:r w:rsidR="004467C7" w:rsidRPr="00BB1747">
          <w:rPr>
            <w:b/>
          </w:rPr>
          <w:t xml:space="preserve"> </w:t>
        </w:r>
      </w:ins>
      <w:r w:rsidRPr="00BB1747">
        <w:rPr>
          <w:b/>
        </w:rPr>
        <w:t xml:space="preserve">the start function </w:t>
      </w:r>
      <w:ins w:id="101"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102" w:author="Greg Landry" w:date="2017-02-28T13:00:00Z">
        <w:r>
          <w:rPr>
            <w:b/>
          </w:rPr>
          <w:t>If you are using a PWM on a pin that was initialized as a GPIO</w:t>
        </w:r>
      </w:ins>
      <w:ins w:id="103" w:author="Greg Landry" w:date="2017-02-28T13:01:00Z">
        <w:r w:rsidR="002F62AD">
          <w:rPr>
            <w:b/>
          </w:rPr>
          <w:t xml:space="preserve"> such as the LEDs on the shield</w:t>
        </w:r>
      </w:ins>
      <w:ins w:id="104"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105"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06" w:author="Greg Landry" w:date="2017-02-28T13:00:00Z">
        <w:r w:rsidDel="004467C7">
          <w:delText xml:space="preserve">375Hz </w:delText>
        </w:r>
      </w:del>
      <w:ins w:id="107"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08" w:author="Greg Landry" w:date="2017-02-28T13:00:00Z"/>
        </w:rPr>
      </w:pPr>
      <w:del w:id="109" w:author="Greg Landry" w:date="2017-02-28T13:00:00Z">
        <w:r w:rsidDel="00412079">
          <w:delText>ADC</w:delText>
        </w:r>
      </w:del>
    </w:p>
    <w:p w14:paraId="5CC1DCB6" w14:textId="555DCA97" w:rsidR="0053631F" w:rsidDel="00412079" w:rsidRDefault="00760774" w:rsidP="0053631F">
      <w:pPr>
        <w:rPr>
          <w:del w:id="110" w:author="Greg Landry" w:date="2017-02-28T13:00:00Z"/>
        </w:rPr>
      </w:pPr>
      <w:del w:id="111"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2E963FD6" w14:textId="7B82547A" w:rsidR="00C53CC0" w:rsidRDefault="00C53CC0" w:rsidP="0053631F">
      <w:r>
        <w:tab/>
        <w:t>WPRINT_APP_</w:t>
      </w:r>
      <w:proofErr w:type="gramStart"/>
      <w:r>
        <w:t>INFO(</w:t>
      </w:r>
      <w:proofErr w:type="gramEnd"/>
      <w:r>
        <w:t xml:space="preserve"> (“The value of test is: %d\n”, test) );</w:t>
      </w:r>
    </w:p>
    <w:p w14:paraId="794F8A87" w14:textId="51EFBAD7" w:rsidR="00C53CC0" w:rsidRPr="00BB1747" w:rsidRDefault="00C53CC0" w:rsidP="0053631F">
      <w:pPr>
        <w:rPr>
          <w:b/>
        </w:rPr>
      </w:pPr>
      <w:r w:rsidRPr="00BB1747">
        <w:rPr>
          <w:b/>
        </w:rPr>
        <w:t>Note that the extra set of parenthesis is required due to the way the macro is defined.</w:t>
      </w:r>
    </w:p>
    <w:p w14:paraId="4B2FB6F5" w14:textId="603CE4AF" w:rsidR="00C53CC0" w:rsidRDefault="00B24F30" w:rsidP="0053631F">
      <w:pPr>
        <w:pStyle w:val="Heading4"/>
      </w:pPr>
      <w:r>
        <w:t>UART</w:t>
      </w:r>
    </w:p>
    <w:p w14:paraId="73FC1177" w14:textId="598F1860"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12" w:author="Greg Landry" w:date="2017-02-28T13:02:00Z">
        <w:r w:rsidR="00BC5832" w:rsidDel="007513A8">
          <w:delText>BCM94343W</w:delText>
        </w:r>
      </w:del>
      <w:ins w:id="113" w:author="Greg Landry" w:date="2017-02-28T13:02:00Z">
        <w:r w:rsidR="007513A8">
          <w:t>BCM943907AEVAL1F</w:t>
        </w:r>
      </w:ins>
      <w:del w:id="114"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lastRenderedPageBreak/>
        <w:t xml:space="preserve">There </w:t>
      </w:r>
      <w:r w:rsidR="006B1CF2">
        <w:t xml:space="preserve">are </w:t>
      </w:r>
      <w:r>
        <w:t xml:space="preserve">API </w:t>
      </w:r>
      <w:r w:rsidR="006B1CF2">
        <w:t>functions for</w:t>
      </w:r>
      <w:r w:rsidR="00AF47C3">
        <w:t xml:space="preserve"> UART </w:t>
      </w:r>
      <w:r w:rsidR="006B1CF2">
        <w:t>i</w:t>
      </w:r>
      <w:r>
        <w:t xml:space="preserve">nitialization, </w:t>
      </w:r>
      <w:del w:id="115" w:author="Greg Landry" w:date="2017-02-28T13:02:00Z">
        <w:r w:rsidDel="00BB03D1">
          <w:delText>transmission</w:delText>
        </w:r>
      </w:del>
      <w:ins w:id="116"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w:t>
      </w:r>
      <w:proofErr w:type="gramStart"/>
      <w:r w:rsidRPr="00B84448">
        <w:t>DEFINES :</w:t>
      </w:r>
      <w:proofErr w:type="gramEnd"/>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lastRenderedPageBreak/>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w:t>
      </w:r>
      <w:proofErr w:type="gramStart"/>
      <w:r w:rsidRPr="00D53171">
        <w:rPr>
          <w:sz w:val="20"/>
        </w:rPr>
        <w:t>data</w:t>
      </w:r>
      <w:proofErr w:type="spellEnd"/>
      <w:r w:rsidRPr="00D53171">
        <w:rPr>
          <w:sz w:val="20"/>
        </w:rPr>
        <w:t>[</w:t>
      </w:r>
      <w:proofErr w:type="gram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0C924A76" w:rsidR="0053631F" w:rsidRDefault="00D565C4" w:rsidP="0053631F">
      <w:r>
        <w:t>The device c</w:t>
      </w:r>
      <w:r w:rsidR="00371405">
        <w:t>ontains two I2C masters called WICED_I2C_1 and WICED_I2C_2</w:t>
      </w:r>
      <w:r>
        <w:t xml:space="preserve">. </w:t>
      </w:r>
      <w:ins w:id="117" w:author="Greg Landry" w:date="2017-02-28T13:04:00Z">
        <w:r w:rsidR="00F707E4">
          <w:t>The OLED display and the PSoC analog co</w:t>
        </w:r>
      </w:ins>
      <w:ins w:id="118" w:author="Greg Landry" w:date="2017-02-28T13:05:00Z">
        <w:r w:rsidR="00F707E4">
          <w:t>-</w:t>
        </w:r>
      </w:ins>
      <w:ins w:id="119" w:author="Greg Landry" w:date="2017-02-28T13:04:00Z">
        <w:r w:rsidR="00F707E4">
          <w:t>processor on the shield connect to WICED_I2C_1.</w:t>
        </w:r>
      </w:ins>
    </w:p>
    <w:p w14:paraId="0F3ED8A3" w14:textId="42C5AB0E" w:rsidR="006D3C90" w:rsidRDefault="006D3C90" w:rsidP="00D565C4">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036CA1DD" w14:textId="14B948DC" w:rsidR="006D3C90" w:rsidRDefault="00930137" w:rsidP="00930137">
      <w:pPr>
        <w:jc w:val="center"/>
      </w:pPr>
      <w:r>
        <w:rPr>
          <w:noProof/>
        </w:rPr>
        <w:drawing>
          <wp:inline distT="0" distB="0" distL="0" distR="0" wp14:anchorId="232CE83B" wp14:editId="0CD5DDC7">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6190" cy="961905"/>
                    </a:xfrm>
                    <a:prstGeom prst="rect">
                      <a:avLst/>
                    </a:prstGeom>
                  </pic:spPr>
                </pic:pic>
              </a:graphicData>
            </a:graphic>
          </wp:inline>
        </w:drawing>
      </w:r>
    </w:p>
    <w:p w14:paraId="03A9D391" w14:textId="789F8157" w:rsidR="00930137" w:rsidRDefault="00930137" w:rsidP="00D565C4">
      <w:r>
        <w:t xml:space="preserve">Before sending data, you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sidR="008E6B81">
        <w:rPr>
          <w:i/>
        </w:rPr>
        <w:t>(</w:t>
      </w:r>
      <w:proofErr w:type="gramEnd"/>
      <w:r w:rsidR="008E6B81">
        <w:rPr>
          <w:i/>
        </w:rPr>
        <w:t>)</w:t>
      </w:r>
      <w:r>
        <w:t xml:space="preserve">, </w:t>
      </w:r>
      <w:r w:rsidRPr="00930137">
        <w:rPr>
          <w:i/>
        </w:rPr>
        <w:t>wiced_i2c_init_rx_message</w:t>
      </w:r>
      <w:r w:rsidR="005A7D7A">
        <w:rPr>
          <w:i/>
        </w:rPr>
        <w:t>()</w:t>
      </w:r>
      <w:r>
        <w:t xml:space="preserve">, </w:t>
      </w:r>
      <w:r w:rsidRPr="00930137">
        <w:rPr>
          <w:i/>
        </w:rPr>
        <w:t>wiced_i2c_init_combined_message</w:t>
      </w:r>
      <w:r w:rsidR="00B957AC">
        <w:rPr>
          <w:i/>
        </w:rPr>
        <w:t>()</w:t>
      </w:r>
      <w:r>
        <w:t xml:space="preserve">. See the API documentation for details on these </w:t>
      </w:r>
      <w:r w:rsidR="0039518A">
        <w:t>functions</w:t>
      </w:r>
      <w:r>
        <w:t xml:space="preserve">. </w:t>
      </w:r>
      <w:r w:rsidR="00C52726">
        <w:t>Note that</w:t>
      </w:r>
      <w:r>
        <w:t xml:space="preserve"> the “retries” parameter must be set to a non-zero value (e.g. 1). A value of 0 means don’t even try to send the message once.</w:t>
      </w:r>
    </w:p>
    <w:p w14:paraId="477549CD" w14:textId="77777777" w:rsidR="00ED788C" w:rsidRDefault="00ED788C" w:rsidP="00ED788C">
      <w:pPr>
        <w:rPr>
          <w:ins w:id="120" w:author="Greg Landry" w:date="2017-03-01T10:26:00Z"/>
          <w:u w:val="single"/>
        </w:rPr>
      </w:pPr>
      <w:ins w:id="121" w:author="Greg Landry" w:date="2017-03-01T10:26:00Z">
        <w:r w:rsidRPr="00CF1E36">
          <w:rPr>
            <w:u w:val="single"/>
          </w:rPr>
          <w:t>For the BCM943907AEVAL1F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69DDEA1B" w14:textId="5AF8BC71" w:rsidR="00D565C4" w:rsidRDefault="00930137" w:rsidP="0053631F">
      <w:pPr>
        <w:rPr>
          <w:ins w:id="122" w:author="Greg Landry" w:date="2017-03-01T10:12:00Z"/>
        </w:rPr>
      </w:pPr>
      <w:r>
        <w:t xml:space="preserve">Once the structure is setup, use the function </w:t>
      </w:r>
      <w:r w:rsidRPr="00930137">
        <w:rPr>
          <w:i/>
        </w:rPr>
        <w:t>wiced_i2c_transfer</w:t>
      </w:r>
      <w:r w:rsidR="00397C2F">
        <w:rPr>
          <w:i/>
        </w:rPr>
        <w:t>()</w:t>
      </w:r>
      <w:r>
        <w:t xml:space="preserve"> to send</w:t>
      </w:r>
      <w:r w:rsidR="003C0401">
        <w:t xml:space="preserve"> or receive</w:t>
      </w:r>
      <w:r>
        <w:t xml:space="preserve"> the message. </w:t>
      </w:r>
    </w:p>
    <w:p w14:paraId="56DB2281" w14:textId="63F88DF3" w:rsidR="00BD6505" w:rsidDel="00ED788C" w:rsidRDefault="00BD6505" w:rsidP="0053631F">
      <w:pPr>
        <w:rPr>
          <w:del w:id="123" w:author="Greg Landry" w:date="2017-03-01T10:22:00Z"/>
        </w:rPr>
      </w:pPr>
    </w:p>
    <w:p w14:paraId="423FB867" w14:textId="4E47386B" w:rsidR="005811E3" w:rsidRPr="0053631F" w:rsidDel="00A47C59" w:rsidRDefault="005811E3" w:rsidP="0053631F">
      <w:pPr>
        <w:rPr>
          <w:del w:id="124"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2A692646" w14:textId="7B66795C" w:rsidR="006F210A" w:rsidDel="00A47C59" w:rsidRDefault="006F210A">
      <w:pPr>
        <w:rPr>
          <w:del w:id="125" w:author="Greg Landry" w:date="2017-03-10T13:17:00Z"/>
          <w:rFonts w:ascii="Cambria" w:eastAsia="Times New Roman" w:hAnsi="Cambria"/>
          <w:b/>
          <w:bCs/>
          <w:color w:val="4F81BD"/>
          <w:sz w:val="26"/>
          <w:szCs w:val="26"/>
        </w:rPr>
      </w:pPr>
      <w:del w:id="126" w:author="Greg Landry" w:date="2017-03-01T11:12:00Z">
        <w:r w:rsidDel="00DC5C1A">
          <w:br w:type="page"/>
        </w:r>
      </w:del>
    </w:p>
    <w:p w14:paraId="44D13E5F" w14:textId="77777777" w:rsidR="00DC5C1A" w:rsidRDefault="00DC5C1A">
      <w:pPr>
        <w:rPr>
          <w:ins w:id="127" w:author="Greg Landry" w:date="2017-03-01T11:12:00Z"/>
          <w:rFonts w:ascii="Cambria" w:eastAsia="Times New Roman" w:hAnsi="Cambria"/>
          <w:b/>
          <w:bCs/>
          <w:color w:val="4F81BD"/>
          <w:sz w:val="26"/>
          <w:szCs w:val="26"/>
        </w:rPr>
      </w:pPr>
      <w:ins w:id="128" w:author="Greg Landry" w:date="2017-03-01T11:12:00Z">
        <w:r>
          <w:br w:type="page"/>
        </w:r>
      </w:ins>
    </w:p>
    <w:p w14:paraId="2426C690" w14:textId="39712625" w:rsidR="00597DFC" w:rsidRDefault="004F532B" w:rsidP="00C61F72">
      <w:pPr>
        <w:pStyle w:val="Heading2"/>
      </w:pPr>
      <w:r>
        <w:lastRenderedPageBreak/>
        <w:t>Exercises</w:t>
      </w:r>
    </w:p>
    <w:p w14:paraId="7FF5C887" w14:textId="0B3716C4"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129"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130" w:author="Greg Landry" w:date="2017-02-28T13:05:00Z">
        <w:r w:rsidR="00DE604F">
          <w:t>BCM943907AEVAL1F_WW101</w:t>
        </w:r>
      </w:ins>
      <w:r w:rsidR="00356150">
        <w:t xml:space="preserve"> into </w:t>
      </w:r>
      <w:r w:rsidR="004A35DF">
        <w:t>the p</w:t>
      </w:r>
      <w:r w:rsidR="00356150">
        <w:t>latforms directory</w:t>
      </w:r>
    </w:p>
    <w:p w14:paraId="2DCF14E5" w14:textId="58676861" w:rsidR="00525266" w:rsidRDefault="00111945" w:rsidP="00111945">
      <w:pPr>
        <w:pStyle w:val="ListParagraph"/>
        <w:numPr>
          <w:ilvl w:val="0"/>
          <w:numId w:val="25"/>
        </w:numPr>
      </w:pPr>
      <w:r>
        <w:t xml:space="preserve">Use what you learned in the fundamentals to install the files for the </w:t>
      </w:r>
      <w:ins w:id="131" w:author="Greg Landry" w:date="2017-02-28T13:05:00Z">
        <w:r w:rsidR="00D50350">
          <w:t xml:space="preserve">BCM943907AEVAL1F_WW101 </w:t>
        </w:r>
      </w:ins>
      <w:del w:id="132"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63102183" w14:textId="60E0AB1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133" w:author="Greg Landry" w:date="2017-02-28T13:06:00Z">
        <w:r w:rsidR="00D50350">
          <w:t xml:space="preserve">BCM943907AEVAL1F_WW101 </w:t>
        </w:r>
      </w:ins>
      <w:del w:id="134" w:author="Greg Landry" w:date="2017-02-28T13:06:00Z">
        <w:r w:rsidDel="00D50350">
          <w:delText xml:space="preserve">BCM94343_AVN </w:delText>
        </w:r>
      </w:del>
      <w:r>
        <w:t>folder and files. If you do not see them, ask for help – don’t go forward until the platform is properly installed.</w:t>
      </w:r>
    </w:p>
    <w:p w14:paraId="1BE14B74" w14:textId="22B18521" w:rsidR="004F7BF2" w:rsidRPr="00224116" w:rsidRDefault="00224116" w:rsidP="004F7BF2">
      <w:pPr>
        <w:jc w:val="center"/>
        <w:rPr>
          <w:b/>
        </w:rPr>
      </w:pPr>
      <w:del w:id="135"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09930" cy="2396548"/>
                      </a:xfrm>
                      <a:prstGeom prst="rect">
                        <a:avLst/>
                      </a:prstGeom>
                    </pic:spPr>
                  </pic:pic>
                </a:graphicData>
              </a:graphic>
            </wp:inline>
          </w:drawing>
        </w:r>
      </w:del>
      <w:ins w:id="136" w:author="Greg Landry" w:date="2017-02-28T13:08:00Z">
        <w:r w:rsidR="00D50350" w:rsidRPr="00D50350">
          <w:rPr>
            <w:noProof/>
          </w:rPr>
          <w:t xml:space="preserve"> </w:t>
        </w:r>
        <w:r w:rsidR="00D50350">
          <w:rPr>
            <w:noProof/>
          </w:rPr>
          <w:drawing>
            <wp:inline distT="0" distB="0" distL="0" distR="0" wp14:anchorId="418370D4" wp14:editId="4F72345B">
              <wp:extent cx="1854912" cy="2871303"/>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3500" cy="2884596"/>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117FE5F9" w14:textId="04C7CE33" w:rsidR="003B4653" w:rsidRPr="003B4653" w:rsidRDefault="003B4653" w:rsidP="003B4653">
      <w:pPr>
        <w:ind w:left="360"/>
      </w:pPr>
      <w:r>
        <w:t xml:space="preserve">You will need to look in </w:t>
      </w:r>
      <w:r w:rsidR="00F3476A">
        <w:t>“</w:t>
      </w:r>
      <w:proofErr w:type="spellStart"/>
      <w:r>
        <w:t>platform.h</w:t>
      </w:r>
      <w:proofErr w:type="spellEnd"/>
      <w:r w:rsidR="00F3476A">
        <w:t>”</w:t>
      </w:r>
      <w:r>
        <w:t xml:space="preserve">, </w:t>
      </w:r>
      <w:r w:rsidR="00F3476A">
        <w:t>“</w:t>
      </w:r>
      <w:proofErr w:type="spellStart"/>
      <w:r>
        <w:t>platform.c</w:t>
      </w:r>
      <w:proofErr w:type="spellEnd"/>
      <w:r w:rsidR="00F3476A">
        <w:t>”</w:t>
      </w:r>
      <w:r>
        <w:t>, and the kit schematic to answer the following questions.</w:t>
      </w:r>
    </w:p>
    <w:p w14:paraId="210C8C12" w14:textId="3317BDA4" w:rsidR="003B4653" w:rsidRDefault="003B4653" w:rsidP="003B4653">
      <w:pPr>
        <w:ind w:left="360"/>
      </w:pPr>
      <w:r>
        <w:t>Which WICED GPIO pin is WICED_PWM_</w:t>
      </w:r>
      <w:del w:id="137" w:author="Greg Landry" w:date="2017-02-28T13:11:00Z">
        <w:r w:rsidDel="00857162">
          <w:delText xml:space="preserve">1 </w:delText>
        </w:r>
      </w:del>
      <w:ins w:id="138" w:author="Greg Landry" w:date="2017-02-28T13:11:00Z">
        <w:r w:rsidR="00857162">
          <w:t xml:space="preserve">4 </w:t>
        </w:r>
      </w:ins>
      <w:r>
        <w:t>connected to?</w:t>
      </w:r>
    </w:p>
    <w:p w14:paraId="1FF21A8F" w14:textId="77777777" w:rsidR="00224116" w:rsidRDefault="00224116" w:rsidP="003B4653">
      <w:pPr>
        <w:ind w:left="360"/>
      </w:pPr>
    </w:p>
    <w:p w14:paraId="5171438A" w14:textId="656EE6D9" w:rsidR="003B4653" w:rsidDel="00857162" w:rsidRDefault="003B4653" w:rsidP="003B4653">
      <w:pPr>
        <w:ind w:left="360"/>
        <w:rPr>
          <w:del w:id="139" w:author="Greg Landry" w:date="2017-02-28T13:17:00Z"/>
        </w:rPr>
      </w:pPr>
      <w:del w:id="140" w:author="Greg Landry" w:date="2017-02-28T13:17:00Z">
        <w:r w:rsidDel="00857162">
          <w:delText>Which module pin is WICED_PWM_</w:delText>
        </w:r>
      </w:del>
      <w:del w:id="141" w:author="Greg Landry" w:date="2017-02-28T13:13:00Z">
        <w:r w:rsidDel="00857162">
          <w:delText xml:space="preserve">1 </w:delText>
        </w:r>
      </w:del>
      <w:del w:id="142" w:author="Greg Landry" w:date="2017-02-28T13:17:00Z">
        <w:r w:rsidDel="00857162">
          <w:delText>connected to?</w:delText>
        </w:r>
      </w:del>
    </w:p>
    <w:p w14:paraId="25F1A63C" w14:textId="6A9AFC7B" w:rsidR="00224116" w:rsidDel="00857162" w:rsidRDefault="00224116" w:rsidP="003B4653">
      <w:pPr>
        <w:ind w:left="360"/>
        <w:rPr>
          <w:del w:id="143" w:author="Greg Landry" w:date="2017-02-28T13:17:00Z"/>
        </w:rPr>
      </w:pPr>
    </w:p>
    <w:p w14:paraId="4461F9B0" w14:textId="22D0EADC" w:rsidR="003B4653" w:rsidRDefault="003B4653" w:rsidP="003B4653">
      <w:pPr>
        <w:ind w:left="360"/>
        <w:rPr>
          <w:ins w:id="144" w:author="Greg Landry" w:date="2017-03-13T09:08:00Z"/>
        </w:rPr>
      </w:pPr>
      <w:r>
        <w:t>Which Arduino header pin is WICED_PWM_</w:t>
      </w:r>
      <w:del w:id="145" w:author="Greg Landry" w:date="2017-02-28T13:13:00Z">
        <w:r w:rsidDel="00857162">
          <w:delText xml:space="preserve">1 </w:delText>
        </w:r>
      </w:del>
      <w:ins w:id="146" w:author="Greg Landry" w:date="2017-02-28T13:13:00Z">
        <w:r w:rsidR="00857162">
          <w:t xml:space="preserve">4 </w:t>
        </w:r>
      </w:ins>
      <w:r>
        <w:t>connected to?</w:t>
      </w:r>
    </w:p>
    <w:p w14:paraId="02DECE1C" w14:textId="77777777" w:rsidR="006D3139" w:rsidRDefault="006D3139" w:rsidP="003B4653">
      <w:pPr>
        <w:ind w:left="360"/>
      </w:pPr>
    </w:p>
    <w:p w14:paraId="42830DCF" w14:textId="20BB0540" w:rsidR="00224116" w:rsidDel="003569EB" w:rsidRDefault="00224116" w:rsidP="003B4653">
      <w:pPr>
        <w:ind w:left="360"/>
        <w:rPr>
          <w:del w:id="147" w:author="Greg Landry" w:date="2017-02-28T13:18:00Z"/>
        </w:rPr>
      </w:pPr>
    </w:p>
    <w:p w14:paraId="20724886" w14:textId="36D8E232" w:rsidR="00F07B57" w:rsidRDefault="001F5F35" w:rsidP="003B4653">
      <w:pPr>
        <w:pStyle w:val="Heading3"/>
      </w:pPr>
      <w:r>
        <w:t>0</w:t>
      </w:r>
      <w:r w:rsidR="007C5D70">
        <w:t>2</w:t>
      </w:r>
      <w:r w:rsidR="00F07B57">
        <w:t xml:space="preserve"> (</w:t>
      </w:r>
      <w:ins w:id="148" w:author="Greg Landry" w:date="2017-02-28T13:09:00Z">
        <w:r w:rsidR="00857162">
          <w:t>GPIO) Blink an LED</w:t>
        </w:r>
        <w:r w:rsidR="00857162" w:rsidDel="00857162">
          <w:t xml:space="preserve"> </w:t>
        </w:r>
      </w:ins>
      <w:del w:id="149"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150" w:author="Greg Landry" w:date="2017-02-28T13:09:00Z">
        <w:r w:rsidRPr="00F93C15" w:rsidDel="00857162">
          <w:delText>wa101</w:delText>
        </w:r>
      </w:del>
      <w:ins w:id="151"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152" w:author="Greg Landry" w:date="2017-02-28T13:18:00Z"/>
        </w:rPr>
      </w:pPr>
      <w:ins w:id="153" w:author="Greg Landry" w:date="2017-02-28T13:18:00Z">
        <w:r>
          <w:t xml:space="preserve">Inside the “02” folder, create a project folder called </w:t>
        </w:r>
      </w:ins>
      <w:ins w:id="154" w:author="Greg Landry" w:date="2017-02-28T13:19:00Z">
        <w:r>
          <w:t>“</w:t>
        </w:r>
      </w:ins>
      <w:ins w:id="155" w:author="Greg Landry" w:date="2017-02-28T13:18:00Z">
        <w:r>
          <w:t>02_blinkled</w:t>
        </w:r>
      </w:ins>
      <w:ins w:id="156" w:author="Greg Landry" w:date="2017-02-28T13:19:00Z">
        <w:r>
          <w:t>”</w:t>
        </w:r>
      </w:ins>
      <w:ins w:id="157" w:author="Greg Landry" w:date="2017-02-28T13:18:00Z">
        <w:r>
          <w:t>.</w:t>
        </w:r>
      </w:ins>
    </w:p>
    <w:p w14:paraId="3B69ABB3" w14:textId="7F0973BB" w:rsidR="003569EB" w:rsidRDefault="003569EB" w:rsidP="00F07B57">
      <w:pPr>
        <w:pStyle w:val="ListParagraph"/>
        <w:numPr>
          <w:ilvl w:val="0"/>
          <w:numId w:val="28"/>
        </w:numPr>
        <w:rPr>
          <w:ins w:id="158" w:author="Greg Landry" w:date="2017-02-28T13:18:00Z"/>
        </w:rPr>
      </w:pPr>
      <w:ins w:id="159" w:author="Greg Landry" w:date="2017-02-28T13:18:00Z">
        <w:r>
          <w:t xml:space="preserve">Inside the “02_blinkled” folder, </w:t>
        </w:r>
      </w:ins>
      <w:ins w:id="160"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161" w:author="Greg Landry" w:date="2017-02-28T13:19:00Z"/>
        </w:rPr>
      </w:pPr>
      <w:ins w:id="162"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163" w:author="Greg Landry" w:date="2017-02-28T13:20:00Z"/>
        </w:rPr>
        <w:pPrChange w:id="164" w:author="Greg Landry" w:date="2017-02-28T13:20:00Z">
          <w:pPr>
            <w:pStyle w:val="ListParagraph"/>
            <w:numPr>
              <w:numId w:val="28"/>
            </w:numPr>
            <w:ind w:hanging="360"/>
          </w:pPr>
        </w:pPrChange>
      </w:pPr>
      <w:ins w:id="165" w:author="Greg Landry" w:date="2017-02-28T13:20:00Z">
        <w:r>
          <w:lastRenderedPageBreak/>
          <w:t>Hint: you can copy/paste from the electronic copy of the manual to make this step easier.</w:t>
        </w:r>
      </w:ins>
    </w:p>
    <w:p w14:paraId="3957B165" w14:textId="6B40FA59" w:rsidR="003569EB" w:rsidRDefault="003569EB">
      <w:pPr>
        <w:pStyle w:val="ListParagraph"/>
        <w:rPr>
          <w:ins w:id="166" w:author="Greg Landry" w:date="2017-02-28T13:20:00Z"/>
        </w:rPr>
        <w:pPrChange w:id="167" w:author="Greg Landry" w:date="2017-02-28T13:27:00Z">
          <w:pPr>
            <w:pStyle w:val="ListParagraph"/>
            <w:numPr>
              <w:numId w:val="28"/>
            </w:numPr>
            <w:ind w:hanging="360"/>
          </w:pPr>
        </w:pPrChange>
      </w:pPr>
      <w:ins w:id="168" w:author="Greg Landry" w:date="2017-02-28T13:20:00Z">
        <w:r>
          <w:t>02_blinkled.c:</w:t>
        </w:r>
      </w:ins>
    </w:p>
    <w:p w14:paraId="61A254F1" w14:textId="42DAB71E" w:rsidR="00F444FC" w:rsidRDefault="00F444FC">
      <w:pPr>
        <w:autoSpaceDE w:val="0"/>
        <w:autoSpaceDN w:val="0"/>
        <w:adjustRightInd w:val="0"/>
        <w:spacing w:after="0" w:line="240" w:lineRule="auto"/>
        <w:ind w:left="1440"/>
        <w:rPr>
          <w:ins w:id="169" w:author="Greg Landry" w:date="2017-02-28T13:27:00Z"/>
          <w:rFonts w:ascii="Consolas" w:hAnsi="Consolas" w:cs="Consolas"/>
          <w:sz w:val="20"/>
          <w:szCs w:val="20"/>
        </w:rPr>
        <w:pPrChange w:id="170" w:author="Greg Landry" w:date="2017-02-28T13:28:00Z">
          <w:pPr>
            <w:autoSpaceDE w:val="0"/>
            <w:autoSpaceDN w:val="0"/>
            <w:adjustRightInd w:val="0"/>
            <w:spacing w:after="0" w:line="240" w:lineRule="auto"/>
          </w:pPr>
        </w:pPrChange>
      </w:pPr>
      <w:ins w:id="171" w:author="Greg Landry" w:date="2017-02-28T13:27:00Z">
        <w:r>
          <w:rPr>
            <w:rFonts w:ascii="Consolas" w:hAnsi="Consolas" w:cs="Consolas"/>
            <w:color w:val="3F7F5F"/>
            <w:sz w:val="20"/>
            <w:szCs w:val="20"/>
          </w:rPr>
          <w:t>/* Blink LED1 on the base board with a frequency of 2 Hz</w:t>
        </w:r>
      </w:ins>
      <w:ins w:id="172"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173" w:author="Greg Landry" w:date="2017-02-28T13:27:00Z"/>
          <w:rFonts w:ascii="Consolas" w:hAnsi="Consolas" w:cs="Consolas"/>
          <w:sz w:val="20"/>
          <w:szCs w:val="20"/>
        </w:rPr>
        <w:pPrChange w:id="174" w:author="Greg Landry" w:date="2017-02-28T13:28:00Z">
          <w:pPr>
            <w:autoSpaceDE w:val="0"/>
            <w:autoSpaceDN w:val="0"/>
            <w:adjustRightInd w:val="0"/>
            <w:spacing w:after="0" w:line="240" w:lineRule="auto"/>
          </w:pPr>
        </w:pPrChange>
      </w:pPr>
      <w:ins w:id="175"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176" w:author="Greg Landry" w:date="2017-02-28T13:27:00Z"/>
          <w:rFonts w:ascii="Consolas" w:hAnsi="Consolas" w:cs="Consolas"/>
          <w:sz w:val="20"/>
          <w:szCs w:val="20"/>
        </w:rPr>
        <w:pPrChange w:id="177"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178" w:author="Greg Landry" w:date="2017-02-28T13:27:00Z"/>
          <w:rFonts w:ascii="Consolas" w:hAnsi="Consolas" w:cs="Consolas"/>
          <w:sz w:val="20"/>
          <w:szCs w:val="20"/>
        </w:rPr>
        <w:pPrChange w:id="179" w:author="Greg Landry" w:date="2017-02-28T13:28:00Z">
          <w:pPr>
            <w:autoSpaceDE w:val="0"/>
            <w:autoSpaceDN w:val="0"/>
            <w:adjustRightInd w:val="0"/>
            <w:spacing w:after="0" w:line="240" w:lineRule="auto"/>
          </w:pPr>
        </w:pPrChange>
      </w:pPr>
      <w:proofErr w:type="gramStart"/>
      <w:ins w:id="180" w:author="Greg Landry" w:date="2017-02-28T13:27:00Z">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application_start</w:t>
        </w:r>
        <w:proofErr w:type="spellEnd"/>
        <w:r>
          <w:rPr>
            <w:rFonts w:ascii="Consolas" w:hAnsi="Consolas" w:cs="Consolas"/>
            <w:color w:val="000000"/>
            <w:sz w:val="20"/>
            <w:szCs w:val="20"/>
          </w:rPr>
          <w:t>( )</w:t>
        </w:r>
      </w:ins>
    </w:p>
    <w:p w14:paraId="68474701" w14:textId="77777777" w:rsidR="00F444FC" w:rsidRDefault="00F444FC">
      <w:pPr>
        <w:autoSpaceDE w:val="0"/>
        <w:autoSpaceDN w:val="0"/>
        <w:adjustRightInd w:val="0"/>
        <w:spacing w:after="0" w:line="240" w:lineRule="auto"/>
        <w:ind w:left="1440"/>
        <w:rPr>
          <w:ins w:id="181" w:author="Greg Landry" w:date="2017-02-28T13:27:00Z"/>
          <w:rFonts w:ascii="Consolas" w:hAnsi="Consolas" w:cs="Consolas"/>
          <w:sz w:val="20"/>
          <w:szCs w:val="20"/>
        </w:rPr>
        <w:pPrChange w:id="182" w:author="Greg Landry" w:date="2017-02-28T13:28:00Z">
          <w:pPr>
            <w:autoSpaceDE w:val="0"/>
            <w:autoSpaceDN w:val="0"/>
            <w:adjustRightInd w:val="0"/>
            <w:spacing w:after="0" w:line="240" w:lineRule="auto"/>
          </w:pPr>
        </w:pPrChange>
      </w:pPr>
      <w:ins w:id="183"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184" w:author="Greg Landry" w:date="2017-02-28T13:27:00Z"/>
          <w:rFonts w:ascii="Consolas" w:hAnsi="Consolas" w:cs="Consolas"/>
          <w:sz w:val="20"/>
          <w:szCs w:val="20"/>
        </w:rPr>
        <w:pPrChange w:id="185" w:author="Greg Landry" w:date="2017-02-28T13:28:00Z">
          <w:pPr>
            <w:autoSpaceDE w:val="0"/>
            <w:autoSpaceDN w:val="0"/>
            <w:adjustRightInd w:val="0"/>
            <w:spacing w:after="0" w:line="240" w:lineRule="auto"/>
          </w:pPr>
        </w:pPrChange>
      </w:pPr>
      <w:ins w:id="186"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187" w:author="Greg Landry" w:date="2017-02-28T14:28:00Z"/>
          <w:rFonts w:ascii="Consolas" w:hAnsi="Consolas" w:cs="Consolas"/>
          <w:sz w:val="20"/>
          <w:szCs w:val="20"/>
        </w:rPr>
        <w:pPrChange w:id="188"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189" w:author="Greg Landry" w:date="2017-02-28T14:28:00Z"/>
          <w:rFonts w:ascii="Consolas" w:hAnsi="Consolas" w:cs="Consolas"/>
          <w:color w:val="3F7F5F"/>
          <w:sz w:val="20"/>
          <w:szCs w:val="20"/>
        </w:rPr>
      </w:pPr>
      <w:ins w:id="190"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191" w:author="Greg Landry" w:date="2017-02-28T14:28:00Z"/>
          <w:rFonts w:ascii="Consolas" w:hAnsi="Consolas" w:cs="Consolas"/>
          <w:sz w:val="20"/>
          <w:szCs w:val="20"/>
        </w:rPr>
      </w:pPr>
      <w:ins w:id="192" w:author="Greg Landry" w:date="2017-02-28T14:28:00Z">
        <w:r>
          <w:rPr>
            <w:rFonts w:ascii="Consolas" w:hAnsi="Consolas" w:cs="Consolas"/>
            <w:color w:val="3F7F5F"/>
            <w:sz w:val="20"/>
            <w:szCs w:val="20"/>
          </w:rPr>
          <w:t xml:space="preserve">                  </w:t>
        </w:r>
      </w:ins>
      <w:ins w:id="193" w:author="Greg Landry" w:date="2017-02-28T14:30:00Z">
        <w:r>
          <w:rPr>
            <w:rFonts w:ascii="Consolas" w:hAnsi="Consolas" w:cs="Consolas"/>
            <w:color w:val="3F7F5F"/>
            <w:sz w:val="20"/>
            <w:szCs w:val="20"/>
          </w:rPr>
          <w:t>*</w:t>
        </w:r>
      </w:ins>
      <w:ins w:id="194" w:author="Greg Landry" w:date="2017-02-28T14:28:00Z">
        <w:r>
          <w:rPr>
            <w:rFonts w:ascii="Consolas" w:hAnsi="Consolas" w:cs="Consolas"/>
            <w:color w:val="3F7F5F"/>
            <w:sz w:val="20"/>
            <w:szCs w:val="20"/>
          </w:rPr>
          <w:t xml:space="preserve"> </w:t>
        </w:r>
      </w:ins>
      <w:ins w:id="195" w:author="Greg Landry" w:date="2017-02-28T14:30:00Z">
        <w:r>
          <w:rPr>
            <w:rFonts w:ascii="Consolas" w:hAnsi="Consolas" w:cs="Consolas"/>
            <w:color w:val="3F7F5F"/>
            <w:sz w:val="20"/>
            <w:szCs w:val="20"/>
          </w:rPr>
          <w:t>was not,</w:t>
        </w:r>
      </w:ins>
      <w:ins w:id="196"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197" w:author="Greg Landry" w:date="2017-02-28T14:28:00Z"/>
          <w:rFonts w:ascii="Consolas" w:hAnsi="Consolas" w:cs="Consolas"/>
          <w:sz w:val="20"/>
          <w:szCs w:val="20"/>
        </w:rPr>
        <w:pPrChange w:id="198" w:author="Greg Landry" w:date="2017-02-28T13:28:00Z">
          <w:pPr>
            <w:autoSpaceDE w:val="0"/>
            <w:autoSpaceDN w:val="0"/>
            <w:adjustRightInd w:val="0"/>
            <w:spacing w:after="0" w:line="240" w:lineRule="auto"/>
          </w:pPr>
        </w:pPrChange>
      </w:pPr>
      <w:ins w:id="199"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200" w:author="Greg Landry" w:date="2017-02-28T14:30:00Z">
        <w:r>
          <w:rPr>
            <w:rFonts w:ascii="Consolas" w:hAnsi="Consolas" w:cs="Consolas"/>
            <w:color w:val="3F7F5F"/>
            <w:sz w:val="20"/>
            <w:szCs w:val="20"/>
          </w:rPr>
          <w:t>*</w:t>
        </w:r>
      </w:ins>
      <w:ins w:id="201"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202" w:author="Greg Landry" w:date="2017-02-28T14:30:00Z">
        <w:r>
          <w:rPr>
            <w:rFonts w:ascii="Consolas" w:hAnsi="Consolas" w:cs="Consolas"/>
            <w:color w:val="3F7F5F"/>
            <w:sz w:val="20"/>
            <w:szCs w:val="20"/>
          </w:rPr>
          <w:t>SH_</w:t>
        </w:r>
      </w:ins>
      <w:ins w:id="203" w:author="Greg Landry" w:date="2017-02-28T14:28:00Z">
        <w:r>
          <w:rPr>
            <w:rFonts w:ascii="Consolas" w:hAnsi="Consolas" w:cs="Consolas"/>
            <w:color w:val="3F7F5F"/>
            <w:sz w:val="20"/>
            <w:szCs w:val="20"/>
          </w:rPr>
          <w:t>LED1, OUTPUT_PUSH_PULL);</w:t>
        </w:r>
      </w:ins>
      <w:ins w:id="204"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205" w:author="Greg Landry" w:date="2017-02-28T13:27:00Z"/>
          <w:rFonts w:ascii="Consolas" w:hAnsi="Consolas" w:cs="Consolas"/>
          <w:sz w:val="20"/>
          <w:szCs w:val="20"/>
        </w:rPr>
        <w:pPrChange w:id="206"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207" w:author="Greg Landry" w:date="2017-02-28T13:27:00Z"/>
          <w:rFonts w:ascii="Consolas" w:hAnsi="Consolas" w:cs="Consolas"/>
          <w:sz w:val="20"/>
          <w:szCs w:val="20"/>
        </w:rPr>
        <w:pPrChange w:id="208" w:author="Greg Landry" w:date="2017-02-28T13:28:00Z">
          <w:pPr>
            <w:autoSpaceDE w:val="0"/>
            <w:autoSpaceDN w:val="0"/>
            <w:adjustRightInd w:val="0"/>
            <w:spacing w:after="0" w:line="240" w:lineRule="auto"/>
          </w:pPr>
        </w:pPrChange>
      </w:pPr>
      <w:ins w:id="209" w:author="Greg Landry" w:date="2017-02-28T13:27:00Z">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( 1 )</w:t>
        </w:r>
      </w:ins>
    </w:p>
    <w:p w14:paraId="27D5A09D" w14:textId="77777777" w:rsidR="00F444FC" w:rsidRDefault="00F444FC">
      <w:pPr>
        <w:autoSpaceDE w:val="0"/>
        <w:autoSpaceDN w:val="0"/>
        <w:adjustRightInd w:val="0"/>
        <w:spacing w:after="0" w:line="240" w:lineRule="auto"/>
        <w:ind w:left="1440"/>
        <w:rPr>
          <w:ins w:id="210" w:author="Greg Landry" w:date="2017-02-28T13:27:00Z"/>
          <w:rFonts w:ascii="Consolas" w:hAnsi="Consolas" w:cs="Consolas"/>
          <w:sz w:val="20"/>
          <w:szCs w:val="20"/>
        </w:rPr>
        <w:pPrChange w:id="211" w:author="Greg Landry" w:date="2017-02-28T13:28:00Z">
          <w:pPr>
            <w:autoSpaceDE w:val="0"/>
            <w:autoSpaceDN w:val="0"/>
            <w:adjustRightInd w:val="0"/>
            <w:spacing w:after="0" w:line="240" w:lineRule="auto"/>
          </w:pPr>
        </w:pPrChange>
      </w:pPr>
      <w:ins w:id="212"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213" w:author="Greg Landry" w:date="2017-02-28T13:27:00Z"/>
          <w:rFonts w:ascii="Consolas" w:hAnsi="Consolas" w:cs="Consolas"/>
          <w:sz w:val="20"/>
          <w:szCs w:val="20"/>
        </w:rPr>
        <w:pPrChange w:id="214" w:author="Greg Landry" w:date="2017-02-28T13:28:00Z">
          <w:pPr>
            <w:autoSpaceDE w:val="0"/>
            <w:autoSpaceDN w:val="0"/>
            <w:adjustRightInd w:val="0"/>
            <w:spacing w:after="0" w:line="240" w:lineRule="auto"/>
          </w:pPr>
        </w:pPrChange>
      </w:pPr>
      <w:ins w:id="215"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Add</w:t>
        </w:r>
        <w:proofErr w:type="gramEnd"/>
        <w:r>
          <w:rPr>
            <w:rFonts w:ascii="Consolas" w:hAnsi="Consolas" w:cs="Consolas"/>
            <w:color w:val="3F7F5F"/>
            <w:sz w:val="20"/>
            <w:szCs w:val="20"/>
          </w:rPr>
          <w:t xml:space="preserve"> Code to Blink WICED_SH_LED1 here */</w:t>
        </w:r>
      </w:ins>
    </w:p>
    <w:p w14:paraId="38A8A3C4" w14:textId="77777777" w:rsidR="00F444FC" w:rsidRDefault="00F444FC">
      <w:pPr>
        <w:autoSpaceDE w:val="0"/>
        <w:autoSpaceDN w:val="0"/>
        <w:adjustRightInd w:val="0"/>
        <w:spacing w:after="0" w:line="240" w:lineRule="auto"/>
        <w:ind w:left="1440"/>
        <w:rPr>
          <w:ins w:id="216" w:author="Greg Landry" w:date="2017-02-28T13:27:00Z"/>
          <w:rFonts w:ascii="Consolas" w:hAnsi="Consolas" w:cs="Consolas"/>
          <w:sz w:val="20"/>
          <w:szCs w:val="20"/>
        </w:rPr>
        <w:pPrChange w:id="217" w:author="Greg Landry" w:date="2017-02-28T13:28:00Z">
          <w:pPr>
            <w:autoSpaceDE w:val="0"/>
            <w:autoSpaceDN w:val="0"/>
            <w:adjustRightInd w:val="0"/>
            <w:spacing w:after="0" w:line="240" w:lineRule="auto"/>
          </w:pPr>
        </w:pPrChange>
      </w:pPr>
      <w:ins w:id="218"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219" w:author="Greg Landry" w:date="2017-02-28T13:28:00Z"/>
          <w:rFonts w:ascii="Consolas" w:hAnsi="Consolas" w:cs="Consolas"/>
          <w:color w:val="000000"/>
          <w:sz w:val="20"/>
          <w:szCs w:val="20"/>
          <w:rPrChange w:id="220" w:author="Greg Landry" w:date="2017-02-28T13:28:00Z">
            <w:rPr>
              <w:ins w:id="221" w:author="Greg Landry" w:date="2017-02-28T13:28:00Z"/>
            </w:rPr>
          </w:rPrChange>
        </w:rPr>
        <w:pPrChange w:id="222" w:author="Greg Landry" w:date="2017-02-28T13:28:00Z">
          <w:pPr>
            <w:pStyle w:val="ListParagraph"/>
            <w:numPr>
              <w:numId w:val="28"/>
            </w:numPr>
            <w:ind w:hanging="360"/>
          </w:pPr>
        </w:pPrChange>
      </w:pPr>
      <w:ins w:id="223" w:author="Greg Landry" w:date="2017-02-28T13:27:00Z">
        <w:r w:rsidRPr="00F444FC">
          <w:rPr>
            <w:rFonts w:ascii="Consolas" w:hAnsi="Consolas" w:cs="Consolas"/>
            <w:color w:val="000000"/>
            <w:sz w:val="20"/>
            <w:szCs w:val="20"/>
            <w:rPrChange w:id="224" w:author="Greg Landry" w:date="2017-02-28T13:28:00Z">
              <w:rPr/>
            </w:rPrChange>
          </w:rPr>
          <w:t>}</w:t>
        </w:r>
      </w:ins>
    </w:p>
    <w:p w14:paraId="588E7CAD" w14:textId="77777777" w:rsidR="00F444FC" w:rsidRDefault="00F444FC">
      <w:pPr>
        <w:pStyle w:val="ListParagraph"/>
        <w:ind w:left="2880"/>
        <w:rPr>
          <w:ins w:id="225" w:author="Greg Landry" w:date="2017-02-28T13:20:00Z"/>
        </w:rPr>
        <w:pPrChange w:id="226" w:author="Greg Landry" w:date="2017-02-28T13:28:00Z">
          <w:pPr>
            <w:pStyle w:val="ListParagraph"/>
            <w:numPr>
              <w:numId w:val="28"/>
            </w:numPr>
            <w:ind w:hanging="360"/>
          </w:pPr>
        </w:pPrChange>
      </w:pPr>
    </w:p>
    <w:p w14:paraId="36D113B5" w14:textId="75BD67B4" w:rsidR="003569EB" w:rsidRDefault="003569EB">
      <w:pPr>
        <w:pStyle w:val="ListParagraph"/>
        <w:rPr>
          <w:ins w:id="227" w:author="Greg Landry" w:date="2017-02-28T13:20:00Z"/>
        </w:rPr>
        <w:pPrChange w:id="228" w:author="Greg Landry" w:date="2017-02-28T13:28:00Z">
          <w:pPr>
            <w:pStyle w:val="ListParagraph"/>
            <w:numPr>
              <w:numId w:val="28"/>
            </w:numPr>
            <w:ind w:hanging="360"/>
          </w:pPr>
        </w:pPrChange>
      </w:pPr>
      <w:ins w:id="229" w:author="Greg Landry" w:date="2017-02-28T13:20:00Z">
        <w:r>
          <w:t>02_blinkled.mk:</w:t>
        </w:r>
      </w:ins>
    </w:p>
    <w:p w14:paraId="1BA3197E" w14:textId="07E3BF58" w:rsidR="00F444FC" w:rsidRDefault="00F444FC">
      <w:pPr>
        <w:autoSpaceDE w:val="0"/>
        <w:autoSpaceDN w:val="0"/>
        <w:adjustRightInd w:val="0"/>
        <w:spacing w:after="0" w:line="240" w:lineRule="auto"/>
        <w:ind w:left="1440"/>
        <w:rPr>
          <w:ins w:id="230" w:author="Greg Landry" w:date="2017-02-28T13:26:00Z"/>
          <w:rFonts w:ascii="Consolas" w:hAnsi="Consolas" w:cs="Consolas"/>
          <w:sz w:val="20"/>
          <w:szCs w:val="20"/>
        </w:rPr>
        <w:pPrChange w:id="231" w:author="Greg Landry" w:date="2017-02-28T13:28:00Z">
          <w:pPr>
            <w:autoSpaceDE w:val="0"/>
            <w:autoSpaceDN w:val="0"/>
            <w:adjustRightInd w:val="0"/>
            <w:spacing w:after="0" w:line="240" w:lineRule="auto"/>
          </w:pPr>
        </w:pPrChange>
      </w:pPr>
      <w:proofErr w:type="gramStart"/>
      <w:ins w:id="232" w:author="Greg Landry" w:date="2017-02-28T13:26:00Z">
        <w:r>
          <w:rPr>
            <w:rFonts w:ascii="Consolas" w:hAnsi="Consolas" w:cs="Consolas"/>
            <w:b/>
            <w:bCs/>
            <w:color w:val="4E76D6"/>
            <w:sz w:val="20"/>
            <w:szCs w:val="20"/>
          </w:rPr>
          <w:t>NAME :</w:t>
        </w:r>
        <w:r>
          <w:rPr>
            <w:rFonts w:ascii="Consolas" w:hAnsi="Consolas" w:cs="Consolas"/>
            <w:color w:val="000000"/>
            <w:sz w:val="20"/>
            <w:szCs w:val="20"/>
          </w:rPr>
          <w:t>=</w:t>
        </w:r>
        <w:proofErr w:type="gramEnd"/>
        <w:r>
          <w:rPr>
            <w:rFonts w:ascii="Consolas" w:hAnsi="Consolas" w:cs="Consolas"/>
            <w:color w:val="000000"/>
            <w:sz w:val="20"/>
            <w:szCs w:val="20"/>
          </w:rPr>
          <w:t xml:space="preserve"> App_WW101KEY_02_02_blinkled</w:t>
        </w:r>
      </w:ins>
    </w:p>
    <w:p w14:paraId="47303B0E" w14:textId="77777777" w:rsidR="00F444FC" w:rsidRDefault="00F444FC">
      <w:pPr>
        <w:autoSpaceDE w:val="0"/>
        <w:autoSpaceDN w:val="0"/>
        <w:adjustRightInd w:val="0"/>
        <w:spacing w:after="0" w:line="240" w:lineRule="auto"/>
        <w:ind w:left="1440"/>
        <w:rPr>
          <w:ins w:id="233" w:author="Greg Landry" w:date="2017-02-28T13:26:00Z"/>
          <w:rFonts w:ascii="Consolas" w:hAnsi="Consolas" w:cs="Consolas"/>
          <w:sz w:val="20"/>
          <w:szCs w:val="20"/>
        </w:rPr>
        <w:pPrChange w:id="234"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235" w:author="Greg Landry" w:date="2017-02-28T13:26:00Z"/>
          <w:rFonts w:ascii="Consolas" w:hAnsi="Consolas" w:cs="Consolas"/>
          <w:sz w:val="20"/>
          <w:szCs w:val="20"/>
        </w:rPr>
        <w:pPrChange w:id="236" w:author="Greg Landry" w:date="2017-02-28T13:28:00Z">
          <w:pPr>
            <w:autoSpaceDE w:val="0"/>
            <w:autoSpaceDN w:val="0"/>
            <w:adjustRightInd w:val="0"/>
            <w:spacing w:after="0" w:line="240" w:lineRule="auto"/>
          </w:pPr>
        </w:pPrChange>
      </w:pPr>
      <w:ins w:id="237" w:author="Greg Landry" w:date="2017-02-28T13:26:00Z">
        <w:r>
          <w:rPr>
            <w:rFonts w:ascii="Consolas" w:hAnsi="Consolas" w:cs="Consolas"/>
            <w:b/>
            <w:bCs/>
            <w:color w:val="4E76D6"/>
            <w:sz w:val="20"/>
            <w:szCs w:val="20"/>
          </w:rPr>
          <w:t>$(NAME</w:t>
        </w:r>
        <w:proofErr w:type="gramStart"/>
        <w:r>
          <w:rPr>
            <w:rFonts w:ascii="Consolas" w:hAnsi="Consolas" w:cs="Consolas"/>
            <w:b/>
            <w:bCs/>
            <w:color w:val="4E76D6"/>
            <w:sz w:val="20"/>
            <w:szCs w:val="20"/>
          </w:rPr>
          <w:t>)_</w:t>
        </w:r>
        <w:proofErr w:type="gramEnd"/>
        <w:r>
          <w:rPr>
            <w:rFonts w:ascii="Consolas" w:hAnsi="Consolas" w:cs="Consolas"/>
            <w:b/>
            <w:bCs/>
            <w:color w:val="4E76D6"/>
            <w:sz w:val="20"/>
            <w:szCs w:val="20"/>
          </w:rPr>
          <w:t>SOURCES :</w:t>
        </w:r>
        <w:r>
          <w:rPr>
            <w:rFonts w:ascii="Consolas" w:hAnsi="Consolas" w:cs="Consolas"/>
            <w:color w:val="000000"/>
            <w:sz w:val="20"/>
            <w:szCs w:val="20"/>
          </w:rPr>
          <w:t>= 02_blinkled.c</w:t>
        </w:r>
      </w:ins>
    </w:p>
    <w:p w14:paraId="6FDDF6CF" w14:textId="77777777" w:rsidR="00F444FC" w:rsidRDefault="00F444FC">
      <w:pPr>
        <w:rPr>
          <w:ins w:id="238" w:author="Greg Landry" w:date="2017-02-28T13:21:00Z"/>
        </w:rPr>
        <w:pPrChange w:id="239"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240" w:author="Greg Landry" w:date="2017-02-28T13:22:00Z"/>
        </w:rPr>
        <w:pPrChange w:id="241" w:author="Greg Landry" w:date="2017-02-28T13:22:00Z">
          <w:pPr>
            <w:pStyle w:val="ListParagraph"/>
            <w:numPr>
              <w:numId w:val="26"/>
            </w:numPr>
            <w:ind w:hanging="360"/>
          </w:pPr>
        </w:pPrChange>
      </w:pPr>
      <w:moveToRangeStart w:id="242" w:author="Greg Landry" w:date="2017-02-28T13:21:00Z" w:name="move476051444"/>
      <w:moveTo w:id="243" w:author="Greg Landry" w:date="2017-02-28T13:21:00Z">
        <w:del w:id="244" w:author="Greg Landry" w:date="2017-02-28T13:22:00Z">
          <w:r w:rsidDel="003569EB">
            <w:delText>Modify 03_blinkled.c to blink LED 1 every 250ms</w:delText>
          </w:r>
        </w:del>
      </w:moveTo>
      <w:ins w:id="245" w:author="Greg Landry" w:date="2017-02-28T13:22:00Z">
        <w:r>
          <w:t xml:space="preserve">Add code to 02_blinkled.c in the </w:t>
        </w:r>
      </w:ins>
      <w:ins w:id="246" w:author="Greg Landry" w:date="2017-02-28T13:23:00Z">
        <w:r>
          <w:t>infinite loop as</w:t>
        </w:r>
      </w:ins>
      <w:ins w:id="247" w:author="Greg Landry" w:date="2017-02-28T13:22:00Z">
        <w:r>
          <w:t xml:space="preserve"> indicated to do the following:</w:t>
        </w:r>
      </w:ins>
    </w:p>
    <w:p w14:paraId="3B683C6C" w14:textId="1E04AD29" w:rsidR="003569EB" w:rsidRDefault="003569EB">
      <w:pPr>
        <w:pStyle w:val="ListParagraph"/>
        <w:numPr>
          <w:ilvl w:val="1"/>
          <w:numId w:val="28"/>
        </w:numPr>
        <w:rPr>
          <w:ins w:id="248" w:author="Greg Landry" w:date="2017-02-28T13:22:00Z"/>
        </w:rPr>
        <w:pPrChange w:id="249" w:author="Greg Landry" w:date="2017-02-28T13:22:00Z">
          <w:pPr>
            <w:pStyle w:val="ListParagraph"/>
            <w:numPr>
              <w:numId w:val="26"/>
            </w:numPr>
            <w:ind w:hanging="360"/>
          </w:pPr>
        </w:pPrChange>
      </w:pPr>
      <w:ins w:id="250" w:author="Greg Landry" w:date="2017-02-28T13:22:00Z">
        <w:r>
          <w:t xml:space="preserve">Drive </w:t>
        </w:r>
      </w:ins>
      <w:ins w:id="251" w:author="Greg Landry" w:date="2017-02-28T13:24:00Z">
        <w:r>
          <w:t>WICED_SH_</w:t>
        </w:r>
      </w:ins>
      <w:ins w:id="252" w:author="Greg Landry" w:date="2017-02-28T13:22:00Z">
        <w:r>
          <w:t>LED</w:t>
        </w:r>
      </w:ins>
      <w:ins w:id="253" w:author="Greg Landry" w:date="2017-02-28T13:23:00Z">
        <w:r>
          <w:t>1</w:t>
        </w:r>
      </w:ins>
      <w:ins w:id="254" w:author="Greg Landry" w:date="2017-02-28T13:22:00Z">
        <w:r>
          <w:t xml:space="preserve"> low</w:t>
        </w:r>
      </w:ins>
      <w:moveTo w:id="255" w:author="Greg Landry" w:date="2017-02-28T13:21:00Z">
        <w:del w:id="256" w:author="Greg Landry" w:date="2017-02-28T13:24:00Z">
          <w:r w:rsidDel="003569EB">
            <w:delText>.</w:delText>
          </w:r>
        </w:del>
      </w:moveTo>
    </w:p>
    <w:p w14:paraId="06924D21" w14:textId="5B8D702A" w:rsidR="003569EB" w:rsidRDefault="003569EB">
      <w:pPr>
        <w:pStyle w:val="ListParagraph"/>
        <w:numPr>
          <w:ilvl w:val="1"/>
          <w:numId w:val="28"/>
        </w:numPr>
        <w:rPr>
          <w:ins w:id="257" w:author="Greg Landry" w:date="2017-02-28T13:22:00Z"/>
        </w:rPr>
        <w:pPrChange w:id="258" w:author="Greg Landry" w:date="2017-02-28T13:22:00Z">
          <w:pPr>
            <w:pStyle w:val="ListParagraph"/>
            <w:numPr>
              <w:numId w:val="26"/>
            </w:numPr>
            <w:ind w:hanging="360"/>
          </w:pPr>
        </w:pPrChange>
      </w:pPr>
      <w:ins w:id="259" w:author="Greg Landry" w:date="2017-02-28T13:22:00Z">
        <w:r>
          <w:t>Wait 250ms</w:t>
        </w:r>
      </w:ins>
    </w:p>
    <w:p w14:paraId="35A5A150" w14:textId="273446C3" w:rsidR="003569EB" w:rsidRDefault="003569EB">
      <w:pPr>
        <w:pStyle w:val="ListParagraph"/>
        <w:numPr>
          <w:ilvl w:val="1"/>
          <w:numId w:val="28"/>
        </w:numPr>
        <w:rPr>
          <w:ins w:id="260" w:author="Greg Landry" w:date="2017-02-28T13:22:00Z"/>
        </w:rPr>
        <w:pPrChange w:id="261" w:author="Greg Landry" w:date="2017-02-28T13:22:00Z">
          <w:pPr>
            <w:pStyle w:val="ListParagraph"/>
            <w:numPr>
              <w:numId w:val="26"/>
            </w:numPr>
            <w:ind w:hanging="360"/>
          </w:pPr>
        </w:pPrChange>
      </w:pPr>
      <w:ins w:id="262" w:author="Greg Landry" w:date="2017-02-28T13:22:00Z">
        <w:r>
          <w:t xml:space="preserve">Drive </w:t>
        </w:r>
      </w:ins>
      <w:ins w:id="263" w:author="Greg Landry" w:date="2017-02-28T13:24:00Z">
        <w:r>
          <w:t>WICED_SH_</w:t>
        </w:r>
      </w:ins>
      <w:ins w:id="264" w:author="Greg Landry" w:date="2017-02-28T13:22:00Z">
        <w:r>
          <w:t>LED</w:t>
        </w:r>
      </w:ins>
      <w:ins w:id="265" w:author="Greg Landry" w:date="2017-02-28T13:23:00Z">
        <w:r>
          <w:t>1</w:t>
        </w:r>
      </w:ins>
      <w:ins w:id="266" w:author="Greg Landry" w:date="2017-02-28T13:22:00Z">
        <w:r>
          <w:t xml:space="preserve"> high</w:t>
        </w:r>
      </w:ins>
    </w:p>
    <w:p w14:paraId="27188B28" w14:textId="1B8B7B36" w:rsidR="003569EB" w:rsidRDefault="003569EB">
      <w:pPr>
        <w:pStyle w:val="ListParagraph"/>
        <w:numPr>
          <w:ilvl w:val="1"/>
          <w:numId w:val="28"/>
        </w:numPr>
        <w:rPr>
          <w:moveTo w:id="267" w:author="Greg Landry" w:date="2017-02-28T13:21:00Z"/>
        </w:rPr>
        <w:pPrChange w:id="268" w:author="Greg Landry" w:date="2017-02-28T13:22:00Z">
          <w:pPr>
            <w:pStyle w:val="ListParagraph"/>
            <w:numPr>
              <w:numId w:val="26"/>
            </w:numPr>
            <w:ind w:hanging="360"/>
          </w:pPr>
        </w:pPrChange>
      </w:pPr>
      <w:ins w:id="269" w:author="Greg Landry" w:date="2017-02-28T13:22:00Z">
        <w:r>
          <w:t>Wait 250ms</w:t>
        </w:r>
      </w:ins>
    </w:p>
    <w:p w14:paraId="28E2D7FF" w14:textId="77777777" w:rsidR="003569EB" w:rsidRDefault="003569EB">
      <w:pPr>
        <w:pStyle w:val="ListParagraph"/>
        <w:numPr>
          <w:ilvl w:val="2"/>
          <w:numId w:val="26"/>
        </w:numPr>
        <w:rPr>
          <w:moveTo w:id="270" w:author="Greg Landry" w:date="2017-02-28T13:21:00Z"/>
        </w:rPr>
        <w:pPrChange w:id="271" w:author="Greg Landry" w:date="2017-02-28T13:23:00Z">
          <w:pPr>
            <w:pStyle w:val="ListParagraph"/>
            <w:numPr>
              <w:ilvl w:val="1"/>
              <w:numId w:val="26"/>
            </w:numPr>
            <w:ind w:left="1440" w:hanging="360"/>
          </w:pPr>
        </w:pPrChange>
      </w:pPr>
      <w:moveTo w:id="272"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273" w:author="Greg Landry" w:date="2017-02-28T13:21:00Z"/>
          <w:i/>
        </w:rPr>
        <w:pPrChange w:id="274" w:author="Greg Landry" w:date="2017-02-28T13:23:00Z">
          <w:pPr>
            <w:pStyle w:val="ListParagraph"/>
            <w:numPr>
              <w:ilvl w:val="1"/>
              <w:numId w:val="26"/>
            </w:numPr>
            <w:ind w:left="1440" w:hanging="360"/>
          </w:pPr>
        </w:pPrChange>
      </w:pPr>
      <w:moveTo w:id="275"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242"/>
    <w:p w14:paraId="550DE18C" w14:textId="3D287F0D" w:rsidR="00F07B57" w:rsidDel="003569EB" w:rsidRDefault="00F07B57" w:rsidP="00F07B57">
      <w:pPr>
        <w:pStyle w:val="ListParagraph"/>
        <w:numPr>
          <w:ilvl w:val="0"/>
          <w:numId w:val="28"/>
        </w:numPr>
        <w:rPr>
          <w:del w:id="276" w:author="Greg Landry" w:date="2017-02-28T13:20:00Z"/>
        </w:rPr>
      </w:pPr>
      <w:del w:id="277"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278" w:author="Greg Landry" w:date="2017-02-28T13:09:00Z">
        <w:r w:rsidRPr="00F93C15" w:rsidDel="00857162">
          <w:rPr>
            <w:i/>
          </w:rPr>
          <w:delText>a</w:delText>
        </w:r>
      </w:del>
      <w:del w:id="279"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280" w:author="Greg Landry" w:date="2017-02-28T13:09:00Z">
        <w:r w:rsidRPr="00F93C15" w:rsidDel="00857162">
          <w:rPr>
            <w:i/>
          </w:rPr>
          <w:delText>a</w:delText>
        </w:r>
      </w:del>
      <w:del w:id="281"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282" w:author="Greg Landry" w:date="2017-02-28T13:20:00Z"/>
        </w:rPr>
      </w:pPr>
      <w:del w:id="283"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284" w:author="Greg Landry" w:date="2017-02-28T13:20:00Z"/>
        </w:rPr>
      </w:pPr>
      <w:del w:id="285"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286" w:author="Greg Landry" w:date="2017-02-28T13:20:00Z"/>
        </w:rPr>
      </w:pPr>
      <w:del w:id="287"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288"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289" w:author="Greg Landry" w:date="2017-02-28T13:23:00Z"/>
          <w:i/>
        </w:rPr>
      </w:pPr>
      <w:moveToRangeStart w:id="290" w:author="Greg Landry" w:date="2017-02-28T13:23:00Z" w:name="move476051539"/>
      <w:moveTo w:id="291" w:author="Greg Landry" w:date="2017-02-28T13:23:00Z">
        <w:r>
          <w:t>Program your project to the board.</w:t>
        </w:r>
      </w:moveTo>
    </w:p>
    <w:p w14:paraId="5323BE3F" w14:textId="77777777" w:rsidR="003569EB" w:rsidRPr="00111945" w:rsidRDefault="003569EB">
      <w:pPr>
        <w:pStyle w:val="ListParagraph"/>
        <w:numPr>
          <w:ilvl w:val="0"/>
          <w:numId w:val="47"/>
        </w:numPr>
        <w:rPr>
          <w:moveTo w:id="292" w:author="Greg Landry" w:date="2017-02-28T13:23:00Z"/>
          <w:i/>
        </w:rPr>
        <w:pPrChange w:id="293" w:author="Greg Landry" w:date="2017-02-28T13:23:00Z">
          <w:pPr>
            <w:pStyle w:val="ListParagraph"/>
            <w:numPr>
              <w:ilvl w:val="1"/>
              <w:numId w:val="26"/>
            </w:numPr>
            <w:ind w:left="1440" w:hanging="360"/>
          </w:pPr>
        </w:pPrChange>
      </w:pPr>
      <w:moveTo w:id="294" w:author="Greg Landry" w:date="2017-02-28T13:23:00Z">
        <w:r>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295" w:author="Greg Landry" w:date="2017-02-28T13:23:00Z"/>
        </w:rPr>
      </w:pPr>
      <w:moveTo w:id="296" w:author="Greg Landry" w:date="2017-02-28T13:23:00Z">
        <w:r w:rsidRPr="00AB729A">
          <w:rPr>
            <w:u w:val="single"/>
          </w:rPr>
          <w:t>Questions to answer</w:t>
        </w:r>
        <w:r>
          <w:t>:</w:t>
        </w:r>
      </w:moveTo>
    </w:p>
    <w:p w14:paraId="2F6F7BE1" w14:textId="77777777" w:rsidR="003569EB" w:rsidRDefault="003569EB" w:rsidP="003569EB">
      <w:pPr>
        <w:ind w:left="360"/>
        <w:rPr>
          <w:moveTo w:id="297" w:author="Greg Landry" w:date="2017-02-28T13:23:00Z"/>
        </w:rPr>
      </w:pPr>
      <w:moveTo w:id="298" w:author="Greg Landry" w:date="2017-02-28T13:23:00Z">
        <w:r>
          <w:lastRenderedPageBreak/>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299" w:author="Greg Landry" w:date="2017-02-28T13:23:00Z"/>
        </w:rPr>
      </w:pPr>
    </w:p>
    <w:p w14:paraId="31E52DBD" w14:textId="6A1AD978" w:rsidR="003569EB" w:rsidRDefault="003569EB" w:rsidP="003569EB">
      <w:pPr>
        <w:ind w:left="360"/>
        <w:rPr>
          <w:moveTo w:id="300" w:author="Greg Landry" w:date="2017-02-28T13:23:00Z"/>
        </w:rPr>
      </w:pPr>
      <w:moveTo w:id="301" w:author="Greg Landry" w:date="2017-02-28T13:23:00Z">
        <w:r>
          <w:t xml:space="preserve">In what file and on what line does the </w:t>
        </w:r>
      </w:moveTo>
      <w:ins w:id="302" w:author="Greg Landry" w:date="2017-02-28T13:24:00Z">
        <w:r>
          <w:t>WICED_SH_</w:t>
        </w:r>
      </w:ins>
      <w:moveTo w:id="303" w:author="Greg Landry" w:date="2017-02-28T13:23:00Z">
        <w:del w:id="304"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305" w:author="Greg Landry" w:date="2017-02-28T13:23:00Z"/>
        </w:rPr>
      </w:pPr>
    </w:p>
    <w:p w14:paraId="0495F5E8" w14:textId="77777777" w:rsidR="003569EB" w:rsidRDefault="003569EB" w:rsidP="003569EB">
      <w:pPr>
        <w:ind w:left="360"/>
        <w:rPr>
          <w:moveTo w:id="306" w:author="Greg Landry" w:date="2017-02-28T13:23:00Z"/>
        </w:rPr>
      </w:pPr>
      <w:moveTo w:id="307" w:author="Greg Landry" w:date="2017-02-28T13:23:00Z">
        <w:r>
          <w:t>In what file and on what line is the pin connected to the LED set as an output?</w:t>
        </w:r>
      </w:moveTo>
    </w:p>
    <w:moveToRangeEnd w:id="290"/>
    <w:p w14:paraId="28FA623B" w14:textId="77777777" w:rsidR="003569EB" w:rsidRPr="00F07B57" w:rsidRDefault="003569EB">
      <w:pPr>
        <w:pStyle w:val="ListParagraph"/>
        <w:pPrChange w:id="308"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309" w:author="Greg Landry" w:date="2017-02-28T13:21:00Z"/>
        </w:rPr>
      </w:pPr>
      <w:del w:id="310"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311" w:author="Greg Landry" w:date="2017-02-28T13:21:00Z"/>
        </w:rPr>
      </w:pPr>
      <w:del w:id="312"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313" w:author="Greg Landry" w:date="2017-02-28T13:08:00Z">
        <w:r w:rsidDel="00857162">
          <w:delText>0</w:delText>
        </w:r>
        <w:r w:rsidR="007C5D70" w:rsidDel="00857162">
          <w:delText>3</w:delText>
        </w:r>
        <w:r w:rsidR="003D6D99" w:rsidDel="00857162">
          <w:delText xml:space="preserve"> </w:delText>
        </w:r>
      </w:del>
      <w:ins w:id="314" w:author="Greg Landry" w:date="2017-02-28T13:08:00Z">
        <w:r w:rsidR="00857162">
          <w:t>0</w:t>
        </w:r>
      </w:ins>
      <w:ins w:id="315" w:author="Greg Landry" w:date="2017-02-28T13:35:00Z">
        <w:r w:rsidR="00FD18A1">
          <w:t>3</w:t>
        </w:r>
      </w:ins>
      <w:ins w:id="316" w:author="Greg Landry" w:date="2017-02-28T13:08:00Z">
        <w:r w:rsidR="00857162">
          <w:t xml:space="preserve"> </w:t>
        </w:r>
      </w:ins>
      <w:r w:rsidR="004A35DF">
        <w:t>(</w:t>
      </w:r>
      <w:r w:rsidR="00E67956">
        <w:t>GPIO</w:t>
      </w:r>
      <w:r w:rsidR="004A35DF">
        <w:t xml:space="preserve">) </w:t>
      </w:r>
      <w:del w:id="317" w:author="Greg Landry" w:date="2017-02-28T13:28:00Z">
        <w:r w:rsidR="00111945" w:rsidDel="00321D5B">
          <w:delText>Blink an LED</w:delText>
        </w:r>
      </w:del>
      <w:ins w:id="318"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319" w:author="Greg Landry" w:date="2017-02-28T13:21:00Z"/>
        </w:rPr>
        <w:pPrChange w:id="320" w:author="Greg Landry" w:date="2017-02-28T13:22:00Z">
          <w:pPr>
            <w:pStyle w:val="ListParagraph"/>
            <w:numPr>
              <w:numId w:val="26"/>
            </w:numPr>
            <w:ind w:hanging="360"/>
          </w:pPr>
        </w:pPrChange>
      </w:pPr>
      <w:moveFromRangeStart w:id="321" w:author="Greg Landry" w:date="2017-02-28T13:21:00Z" w:name="move476051444"/>
      <w:moveFrom w:id="322"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323" w:author="Greg Landry" w:date="2017-02-28T13:21:00Z"/>
        </w:rPr>
        <w:pPrChange w:id="324" w:author="Greg Landry" w:date="2017-02-28T13:22:00Z">
          <w:pPr>
            <w:pStyle w:val="ListParagraph"/>
            <w:numPr>
              <w:ilvl w:val="1"/>
              <w:numId w:val="26"/>
            </w:numPr>
            <w:ind w:left="1440" w:hanging="360"/>
          </w:pPr>
        </w:pPrChange>
      </w:pPr>
      <w:moveFrom w:id="325"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326" w:author="Greg Landry" w:date="2017-02-28T13:21:00Z"/>
          <w:i/>
        </w:rPr>
        <w:pPrChange w:id="327" w:author="Greg Landry" w:date="2017-02-28T13:22:00Z">
          <w:pPr>
            <w:pStyle w:val="ListParagraph"/>
            <w:numPr>
              <w:ilvl w:val="1"/>
              <w:numId w:val="26"/>
            </w:numPr>
            <w:ind w:left="1440" w:hanging="360"/>
          </w:pPr>
        </w:pPrChange>
      </w:pPr>
      <w:moveFrom w:id="328"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329" w:author="Greg Landry" w:date="2017-02-28T13:23:00Z"/>
          <w:i/>
        </w:rPr>
        <w:pPrChange w:id="330" w:author="Greg Landry" w:date="2017-02-28T13:22:00Z">
          <w:pPr>
            <w:pStyle w:val="ListParagraph"/>
            <w:numPr>
              <w:numId w:val="26"/>
            </w:numPr>
            <w:ind w:hanging="360"/>
          </w:pPr>
        </w:pPrChange>
      </w:pPr>
      <w:moveFromRangeStart w:id="331" w:author="Greg Landry" w:date="2017-02-28T13:23:00Z" w:name="move476051539"/>
      <w:moveFromRangeEnd w:id="321"/>
      <w:moveFrom w:id="332"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333" w:author="Greg Landry" w:date="2017-02-28T13:23:00Z"/>
          <w:i/>
        </w:rPr>
      </w:pPr>
      <w:moveFrom w:id="334"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335" w:author="Greg Landry" w:date="2017-02-28T13:23:00Z"/>
        </w:rPr>
      </w:pPr>
      <w:moveFrom w:id="336"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337" w:author="Greg Landry" w:date="2017-02-28T13:23:00Z"/>
        </w:rPr>
      </w:pPr>
      <w:moveFrom w:id="338"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339" w:author="Greg Landry" w:date="2017-02-28T13:23:00Z"/>
        </w:rPr>
      </w:pPr>
    </w:p>
    <w:p w14:paraId="6470D854" w14:textId="57BD9637" w:rsidR="00E945EE" w:rsidDel="003569EB" w:rsidRDefault="00E945EE" w:rsidP="00E945EE">
      <w:pPr>
        <w:ind w:left="360"/>
        <w:rPr>
          <w:moveFrom w:id="340" w:author="Greg Landry" w:date="2017-02-28T13:23:00Z"/>
        </w:rPr>
      </w:pPr>
      <w:moveFrom w:id="341"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342" w:author="Greg Landry" w:date="2017-02-28T13:23:00Z"/>
        </w:rPr>
      </w:pPr>
    </w:p>
    <w:p w14:paraId="66AFDB09" w14:textId="01893209" w:rsidR="00E945EE" w:rsidDel="003569EB" w:rsidRDefault="00E945EE" w:rsidP="00E945EE">
      <w:pPr>
        <w:ind w:left="360"/>
        <w:rPr>
          <w:moveFrom w:id="343" w:author="Greg Landry" w:date="2017-02-28T13:23:00Z"/>
        </w:rPr>
      </w:pPr>
      <w:moveFrom w:id="344"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331"/>
    <w:p w14:paraId="28B1AF4E" w14:textId="1E4F7800" w:rsidR="00224116" w:rsidDel="00FD18A1" w:rsidRDefault="00224116" w:rsidP="00E945EE">
      <w:pPr>
        <w:ind w:left="360"/>
        <w:rPr>
          <w:del w:id="345" w:author="Greg Landry" w:date="2017-02-28T13:29:00Z"/>
        </w:rPr>
      </w:pPr>
    </w:p>
    <w:p w14:paraId="7EFF3A24" w14:textId="0E7EC51B" w:rsidR="005747F7" w:rsidDel="00FD18A1" w:rsidRDefault="001F5F35" w:rsidP="00782309">
      <w:pPr>
        <w:pStyle w:val="Heading3"/>
        <w:rPr>
          <w:del w:id="346" w:author="Greg Landry" w:date="2017-02-28T13:29:00Z"/>
        </w:rPr>
      </w:pPr>
      <w:del w:id="347"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348" w:author="Greg Landry" w:date="2017-02-28T13:29:00Z">
        <w:r w:rsidDel="00FD18A1">
          <w:delText>03</w:delText>
        </w:r>
      </w:del>
      <w:ins w:id="349" w:author="Greg Landry" w:date="2017-02-28T13:29:00Z">
        <w:r w:rsidR="00FD18A1">
          <w:t>02</w:t>
        </w:r>
      </w:ins>
      <w:r>
        <w:t xml:space="preserve">_blinkled to </w:t>
      </w:r>
      <w:del w:id="350" w:author="Greg Landry" w:date="2017-02-28T13:29:00Z">
        <w:r w:rsidDel="00FD18A1">
          <w:delText>04</w:delText>
        </w:r>
      </w:del>
      <w:ins w:id="351" w:author="Greg Landry" w:date="2017-02-28T13:29:00Z">
        <w:r w:rsidR="00FD18A1">
          <w:t>03</w:t>
        </w:r>
      </w:ins>
      <w:r>
        <w:t>_blink</w:t>
      </w:r>
      <w:del w:id="352" w:author="Greg Landry" w:date="2017-02-28T13:29:00Z">
        <w:r w:rsidDel="00FD18A1">
          <w:delText>shield</w:delText>
        </w:r>
      </w:del>
      <w:r>
        <w:t>led</w:t>
      </w:r>
      <w:ins w:id="353"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7F7278B" w:rsidR="00FD18A1" w:rsidRDefault="00FD18A1">
      <w:pPr>
        <w:pStyle w:val="ListParagraph"/>
        <w:numPr>
          <w:ilvl w:val="0"/>
          <w:numId w:val="27"/>
        </w:numPr>
        <w:rPr>
          <w:ins w:id="354" w:author="Greg Landry" w:date="2017-02-28T13:31:00Z"/>
        </w:rPr>
      </w:pPr>
      <w:ins w:id="355" w:author="Greg Landry" w:date="2017-02-28T13:31:00Z">
        <w:r>
          <w:t>Add WPRINT_APP_INFO calls to display “LED OFF” and “LED ON” at the appropriate times</w:t>
        </w:r>
      </w:ins>
      <w:ins w:id="356" w:author="Greg Landry" w:date="2017-02-28T13:30:00Z">
        <w:r>
          <w:t>.</w:t>
        </w:r>
      </w:ins>
    </w:p>
    <w:p w14:paraId="7F18135B" w14:textId="5313799D" w:rsidR="00186DD2" w:rsidDel="00FD18A1" w:rsidRDefault="00D70A3E">
      <w:pPr>
        <w:pStyle w:val="ListParagraph"/>
        <w:numPr>
          <w:ilvl w:val="0"/>
          <w:numId w:val="27"/>
        </w:numPr>
        <w:rPr>
          <w:del w:id="357" w:author="Greg Landry" w:date="2017-02-28T13:30:00Z"/>
        </w:rPr>
      </w:pPr>
      <w:del w:id="358" w:author="Greg Landry" w:date="2017-02-28T13:30:00Z">
        <w:r w:rsidDel="00FD18A1">
          <w:delText>Connect the analog co</w:delText>
        </w:r>
      </w:del>
      <w:del w:id="359" w:author="Greg Landry" w:date="2017-02-28T13:05:00Z">
        <w:r w:rsidDel="00F707E4">
          <w:delText>-</w:delText>
        </w:r>
      </w:del>
      <w:del w:id="360"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361" w:author="Greg Landry" w:date="2017-02-28T13:30:00Z"/>
        </w:rPr>
        <w:pPrChange w:id="362" w:author="Greg Landry" w:date="2017-02-28T13:31:00Z">
          <w:pPr>
            <w:pStyle w:val="ListParagraph"/>
            <w:numPr>
              <w:ilvl w:val="1"/>
              <w:numId w:val="27"/>
            </w:numPr>
            <w:ind w:left="1440" w:hanging="360"/>
          </w:pPr>
        </w:pPrChange>
      </w:pPr>
      <w:del w:id="363"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364" w:author="Greg Landry" w:date="2017-02-28T13:30:00Z"/>
        </w:rPr>
        <w:pPrChange w:id="365" w:author="Greg Landry" w:date="2017-02-28T13:31:00Z">
          <w:pPr>
            <w:pStyle w:val="ListParagraph"/>
            <w:numPr>
              <w:ilvl w:val="1"/>
              <w:numId w:val="27"/>
            </w:numPr>
            <w:ind w:left="1440" w:hanging="360"/>
          </w:pPr>
        </w:pPrChange>
      </w:pPr>
      <w:del w:id="366"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367" w:author="Greg Landry" w:date="2017-02-28T13:30:00Z"/>
        </w:rPr>
      </w:pPr>
      <w:del w:id="368"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369" w:author="Greg Landry" w:date="2017-02-28T13:30:00Z"/>
        </w:rPr>
        <w:pPrChange w:id="370" w:author="Greg Landry" w:date="2017-02-28T13:31:00Z">
          <w:pPr>
            <w:pStyle w:val="ListParagraph"/>
            <w:numPr>
              <w:ilvl w:val="1"/>
              <w:numId w:val="27"/>
            </w:numPr>
            <w:ind w:left="1440" w:hanging="360"/>
          </w:pPr>
        </w:pPrChange>
      </w:pPr>
      <w:del w:id="371"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372"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373" w:author="Greg Landry" w:date="2017-02-28T13:32:00Z"/>
        </w:rPr>
      </w:pPr>
      <w:ins w:id="374" w:author="Greg Landry" w:date="2017-02-28T13:31:00Z">
        <w:r>
          <w:t xml:space="preserve">Open a terminal window </w:t>
        </w:r>
      </w:ins>
      <w:ins w:id="375" w:author="Greg Landry" w:date="2017-02-28T13:34:00Z">
        <w:r>
          <w:t xml:space="preserve">with a baud rate of 115200 </w:t>
        </w:r>
      </w:ins>
      <w:ins w:id="376" w:author="Greg Landry" w:date="2017-02-28T13:31:00Z">
        <w:r>
          <w:t>and observe the messages being printed.</w:t>
        </w:r>
      </w:ins>
    </w:p>
    <w:p w14:paraId="156D05A8" w14:textId="77777777" w:rsidR="00FD18A1" w:rsidRDefault="00FD18A1">
      <w:pPr>
        <w:pStyle w:val="ListParagraph"/>
        <w:numPr>
          <w:ilvl w:val="1"/>
          <w:numId w:val="27"/>
        </w:numPr>
        <w:rPr>
          <w:ins w:id="377" w:author="Greg Landry" w:date="2017-02-28T13:35:00Z"/>
        </w:rPr>
        <w:pPrChange w:id="378" w:author="Greg Landry" w:date="2017-02-28T13:35:00Z">
          <w:pPr>
            <w:pStyle w:val="ListParagraph"/>
            <w:numPr>
              <w:numId w:val="27"/>
            </w:numPr>
            <w:ind w:hanging="360"/>
          </w:pPr>
        </w:pPrChange>
      </w:pPr>
      <w:ins w:id="379" w:author="Greg Landry" w:date="2017-02-28T13:32:00Z">
        <w:r>
          <w:t>Hint: if you don’t have terminal emulator software installed, you can use putty.exe which is included in the class files under “</w:t>
        </w:r>
        <w:proofErr w:type="spellStart"/>
        <w:r>
          <w:t>Software_tools</w:t>
        </w:r>
        <w:proofErr w:type="spellEnd"/>
        <w:r>
          <w:t>”.</w:t>
        </w:r>
      </w:ins>
      <w:ins w:id="380" w:author="Greg Landry" w:date="2017-02-28T13:35:00Z">
        <w:r>
          <w:t xml:space="preserve"> </w:t>
        </w:r>
      </w:ins>
      <w:ins w:id="381" w:author="Greg Landry" w:date="2017-02-28T13:33:00Z">
        <w:r>
          <w:t>To configure putty</w:t>
        </w:r>
      </w:ins>
      <w:ins w:id="382" w:author="Greg Landry" w:date="2017-02-28T13:35:00Z">
        <w:r>
          <w:t>:</w:t>
        </w:r>
      </w:ins>
    </w:p>
    <w:p w14:paraId="44A5FC54" w14:textId="10945AC0" w:rsidR="00FD18A1" w:rsidRDefault="00FD18A1">
      <w:pPr>
        <w:pStyle w:val="ListParagraph"/>
        <w:numPr>
          <w:ilvl w:val="2"/>
          <w:numId w:val="27"/>
        </w:numPr>
        <w:rPr>
          <w:ins w:id="383" w:author="Greg Landry" w:date="2017-02-28T13:33:00Z"/>
        </w:rPr>
        <w:pPrChange w:id="384" w:author="Greg Landry" w:date="2017-02-28T13:35:00Z">
          <w:pPr>
            <w:pStyle w:val="ListParagraph"/>
            <w:numPr>
              <w:numId w:val="27"/>
            </w:numPr>
            <w:ind w:hanging="360"/>
          </w:pPr>
        </w:pPrChange>
      </w:pPr>
      <w:ins w:id="385" w:author="Greg Landry" w:date="2017-02-28T13:33:00Z">
        <w:r>
          <w:t>Go to the Serial tab, select the correct COM port (you can get this from the device manager</w:t>
        </w:r>
      </w:ins>
      <w:ins w:id="386" w:author="Greg Landry" w:date="2017-02-28T13:37:00Z">
        <w:r w:rsidR="00FF47CF">
          <w:t xml:space="preserve"> under “Ports (COM &amp; LPT)” as </w:t>
        </w:r>
        <w:r w:rsidR="00FF47CF" w:rsidRPr="00E330E9">
          <w:rPr>
            <w:i/>
          </w:rPr>
          <w:t>“WICED USB Serial Port”</w:t>
        </w:r>
      </w:ins>
      <w:ins w:id="387" w:author="Greg Landry" w:date="2017-02-28T13:33:00Z">
        <w:r>
          <w:t>), and set the speed to 115200</w:t>
        </w:r>
      </w:ins>
      <w:ins w:id="388" w:author="Greg Landry" w:date="2017-02-28T13:37:00Z">
        <w:r w:rsidR="00FF47CF">
          <w:t>.</w:t>
        </w:r>
      </w:ins>
    </w:p>
    <w:p w14:paraId="2862DCD6" w14:textId="65ABFCA3" w:rsidR="00FD18A1" w:rsidRDefault="00FD18A1">
      <w:pPr>
        <w:pStyle w:val="ListParagraph"/>
        <w:numPr>
          <w:ilvl w:val="2"/>
          <w:numId w:val="27"/>
        </w:numPr>
        <w:pPrChange w:id="389" w:author="Greg Landry" w:date="2017-02-28T13:34:00Z">
          <w:pPr>
            <w:pStyle w:val="ListParagraph"/>
            <w:numPr>
              <w:numId w:val="27"/>
            </w:numPr>
            <w:ind w:hanging="360"/>
          </w:pPr>
        </w:pPrChange>
      </w:pPr>
      <w:ins w:id="390" w:author="Greg Landry" w:date="2017-02-28T13:33:00Z">
        <w:r>
          <w:t>Go to the session tab</w:t>
        </w:r>
      </w:ins>
      <w:ins w:id="391" w:author="Greg Landry" w:date="2017-02-28T13:34:00Z">
        <w:r>
          <w:t>, select the Serial button, and click on “Open”.</w:t>
        </w:r>
      </w:ins>
    </w:p>
    <w:p w14:paraId="20666AEB" w14:textId="7B3F89C0" w:rsidR="005747F7" w:rsidRDefault="001F5F35" w:rsidP="00782309">
      <w:pPr>
        <w:pStyle w:val="Heading3"/>
      </w:pPr>
      <w:del w:id="392" w:author="Greg Landry" w:date="2017-02-28T13:35:00Z">
        <w:r w:rsidDel="00FD18A1">
          <w:delText>0</w:delText>
        </w:r>
        <w:r w:rsidR="007C5D70" w:rsidDel="00FD18A1">
          <w:delText>5</w:delText>
        </w:r>
        <w:r w:rsidR="006674C4" w:rsidDel="00FD18A1">
          <w:delText xml:space="preserve"> </w:delText>
        </w:r>
      </w:del>
      <w:ins w:id="393" w:author="Greg Landry" w:date="2017-02-28T13:35:00Z">
        <w:r w:rsidR="00FD18A1">
          <w:t xml:space="preserve">04 </w:t>
        </w:r>
      </w:ins>
      <w:r w:rsidR="005747F7">
        <w:t>(</w:t>
      </w:r>
      <w:r w:rsidR="004A35DF">
        <w:t>GPIO</w:t>
      </w:r>
      <w:r w:rsidR="00A43009">
        <w:t>) R</w:t>
      </w:r>
      <w:r w:rsidR="00C43A72">
        <w:t xml:space="preserve">ead the </w:t>
      </w:r>
      <w:ins w:id="394" w:author="Greg Landry" w:date="2017-02-28T18:34:00Z">
        <w:r w:rsidR="003D390A">
          <w:t>S</w:t>
        </w:r>
      </w:ins>
      <w:del w:id="395" w:author="Greg Landry" w:date="2017-02-28T18:34:00Z">
        <w:r w:rsidR="00C43A72" w:rsidDel="003D390A">
          <w:delText>s</w:delText>
        </w:r>
      </w:del>
      <w:proofErr w:type="gramStart"/>
      <w:r w:rsidR="00C43A72">
        <w:t>tate</w:t>
      </w:r>
      <w:proofErr w:type="gramEnd"/>
      <w:r w:rsidR="00C43A72">
        <w:t xml:space="preserve"> of a </w:t>
      </w:r>
      <w:ins w:id="396" w:author="Greg Landry" w:date="2017-02-28T18:34:00Z">
        <w:r w:rsidR="003D390A">
          <w:t>B</w:t>
        </w:r>
      </w:ins>
      <w:del w:id="397"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398" w:author="Greg Landry" w:date="2017-02-28T13:35:00Z"/>
        </w:rPr>
      </w:pPr>
      <w:del w:id="399"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400" w:author="Greg Landry" w:date="2017-02-28T13:35:00Z">
        <w:r w:rsidDel="00FD18A1">
          <w:delText>03</w:delText>
        </w:r>
      </w:del>
      <w:ins w:id="401" w:author="Greg Landry" w:date="2017-02-28T13:35:00Z">
        <w:r w:rsidR="00FD18A1">
          <w:t>02</w:t>
        </w:r>
      </w:ins>
      <w:r>
        <w:t xml:space="preserve">_blinkled project to </w:t>
      </w:r>
      <w:del w:id="402" w:author="Greg Landry" w:date="2017-02-28T13:35:00Z">
        <w:r w:rsidR="005D5F4C" w:rsidDel="00FD18A1">
          <w:delText>05</w:delText>
        </w:r>
      </w:del>
      <w:ins w:id="403"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404" w:author="Greg Landry" w:date="2017-02-28T13:35:00Z">
        <w:r w:rsidR="00FD18A1">
          <w:t>SH_M</w:t>
        </w:r>
      </w:ins>
      <w:r>
        <w:t>B</w:t>
      </w:r>
      <w:del w:id="405" w:author="Greg Landry" w:date="2017-02-28T13:36:00Z">
        <w:r w:rsidDel="00FD18A1">
          <w:delText>UTTON</w:delText>
        </w:r>
      </w:del>
      <w:r>
        <w:t xml:space="preserve">1). Turn </w:t>
      </w:r>
      <w:ins w:id="406" w:author="Greg Landry" w:date="2017-02-28T13:36:00Z">
        <w:r w:rsidR="00FD18A1">
          <w:t>on WICED_SH_</w:t>
        </w:r>
      </w:ins>
      <w:del w:id="407" w:author="Greg Landry" w:date="2017-02-28T13:36:00Z">
        <w:r w:rsidDel="00FD18A1">
          <w:delText xml:space="preserve">an </w:delText>
        </w:r>
      </w:del>
      <w:r>
        <w:t>LED</w:t>
      </w:r>
      <w:ins w:id="408" w:author="Greg Landry" w:date="2017-02-28T13:36:00Z">
        <w:r w:rsidR="00FD18A1">
          <w:t>1</w:t>
        </w:r>
      </w:ins>
      <w:del w:id="409"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410" w:author="Greg Landry" w:date="2017-02-28T13:36:00Z">
        <w:r w:rsidDel="00FD18A1">
          <w:delText>0</w:delText>
        </w:r>
        <w:r w:rsidR="007C5D70" w:rsidDel="00FD18A1">
          <w:delText xml:space="preserve">6 </w:delText>
        </w:r>
      </w:del>
      <w:ins w:id="411" w:author="Greg Landry" w:date="2017-02-28T13:36:00Z">
        <w:r w:rsidR="00FD18A1">
          <w:t xml:space="preserve">05 </w:t>
        </w:r>
      </w:ins>
      <w:r w:rsidR="004A35DF">
        <w:t>(GPIO</w:t>
      </w:r>
      <w:r w:rsidR="00A43009">
        <w:t>) U</w:t>
      </w:r>
      <w:r w:rsidR="005747F7">
        <w:t>se</w:t>
      </w:r>
      <w:ins w:id="412" w:author="Greg Landry" w:date="2017-02-28T18:34:00Z">
        <w:r w:rsidR="003D390A">
          <w:t xml:space="preserve"> an</w:t>
        </w:r>
      </w:ins>
      <w:r w:rsidR="005747F7">
        <w:t xml:space="preserve"> </w:t>
      </w:r>
      <w:ins w:id="413" w:author="Greg Landry" w:date="2017-02-28T18:34:00Z">
        <w:r w:rsidR="003D390A">
          <w:t>I</w:t>
        </w:r>
      </w:ins>
      <w:del w:id="414" w:author="Greg Landry" w:date="2017-02-28T18:34:00Z">
        <w:r w:rsidR="005747F7" w:rsidDel="003D390A">
          <w:delText>i</w:delText>
        </w:r>
      </w:del>
      <w:r w:rsidR="005747F7">
        <w:t xml:space="preserve">nterrupt to </w:t>
      </w:r>
      <w:ins w:id="415" w:author="Greg Landry" w:date="2017-02-28T18:34:00Z">
        <w:r w:rsidR="003D390A">
          <w:t>T</w:t>
        </w:r>
      </w:ins>
      <w:del w:id="416" w:author="Greg Landry" w:date="2017-02-28T18:34:00Z">
        <w:r w:rsidR="00A3160F" w:rsidDel="003D390A">
          <w:delText>t</w:delText>
        </w:r>
      </w:del>
      <w:r w:rsidR="00A3160F">
        <w:t>oggle</w:t>
      </w:r>
      <w:r w:rsidR="005747F7">
        <w:t xml:space="preserve"> </w:t>
      </w:r>
      <w:r w:rsidR="001E1312">
        <w:t xml:space="preserve">the </w:t>
      </w:r>
      <w:ins w:id="417" w:author="Greg Landry" w:date="2017-02-28T18:34:00Z">
        <w:r w:rsidR="003D390A">
          <w:t>S</w:t>
        </w:r>
      </w:ins>
      <w:del w:id="418" w:author="Greg Landry" w:date="2017-02-28T18:34:00Z">
        <w:r w:rsidR="005747F7" w:rsidDel="003D390A">
          <w:delText>s</w:delText>
        </w:r>
      </w:del>
      <w:proofErr w:type="gramStart"/>
      <w:r w:rsidR="005747F7">
        <w:t>tate</w:t>
      </w:r>
      <w:proofErr w:type="gramEnd"/>
      <w:r w:rsidR="005747F7">
        <w:t xml:space="preserv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419" w:author="Greg Landry" w:date="2017-02-28T13:36:00Z">
        <w:r w:rsidDel="00FD18A1">
          <w:delText>05</w:delText>
        </w:r>
      </w:del>
      <w:ins w:id="420" w:author="Greg Landry" w:date="2017-02-28T13:36:00Z">
        <w:r w:rsidR="00FD18A1">
          <w:t>04</w:t>
        </w:r>
      </w:ins>
      <w:r>
        <w:t>_button project to</w:t>
      </w:r>
      <w:r w:rsidR="00E44780">
        <w:t xml:space="preserve"> </w:t>
      </w:r>
      <w:del w:id="421" w:author="Greg Landry" w:date="2017-02-28T13:36:00Z">
        <w:r w:rsidR="00E44780" w:rsidDel="00FD18A1">
          <w:delText>06</w:delText>
        </w:r>
      </w:del>
      <w:ins w:id="422"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lastRenderedPageBreak/>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423"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424" w:author="Greg Landry" w:date="2017-02-28T13:39:00Z"/>
        </w:rPr>
      </w:pPr>
      <w:ins w:id="425" w:author="Greg Landry" w:date="2017-02-28T13:39:00Z">
        <w:r>
          <w:t xml:space="preserve">06 (I2C WRITE) </w:t>
        </w:r>
      </w:ins>
      <w:ins w:id="426" w:author="Greg Landry" w:date="2017-02-28T18:32:00Z">
        <w:r w:rsidR="003D390A">
          <w:t>Toggle</w:t>
        </w:r>
      </w:ins>
      <w:ins w:id="427" w:author="Greg Landry" w:date="2017-02-28T13:39:00Z">
        <w:r>
          <w:t xml:space="preserve"> I2C Controlled LEDs</w:t>
        </w:r>
      </w:ins>
    </w:p>
    <w:p w14:paraId="6423F600" w14:textId="32C62893" w:rsidR="006A1BAB" w:rsidRDefault="006A1BAB" w:rsidP="006A1BAB">
      <w:pPr>
        <w:pStyle w:val="ListParagraph"/>
        <w:numPr>
          <w:ilvl w:val="0"/>
          <w:numId w:val="37"/>
        </w:numPr>
        <w:rPr>
          <w:ins w:id="428" w:author="Greg Landry" w:date="2017-02-28T13:39:00Z"/>
        </w:rPr>
      </w:pPr>
      <w:ins w:id="429"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430" w:author="Greg Landry" w:date="2017-02-28T13:39:00Z"/>
        </w:rPr>
      </w:pPr>
      <w:ins w:id="431" w:author="Greg Landry" w:date="2017-02-28T13:39:00Z">
        <w:r>
          <w:t xml:space="preserve">Update the code so that when the button is pressed, it will toggle between the </w:t>
        </w:r>
      </w:ins>
      <w:ins w:id="432" w:author="Greg Landry" w:date="2017-02-28T13:40:00Z">
        <w:r>
          <w:t>four</w:t>
        </w:r>
      </w:ins>
      <w:ins w:id="433" w:author="Greg Landry" w:date="2017-02-28T13:39:00Z">
        <w:r>
          <w:t xml:space="preserve"> LEDs </w:t>
        </w:r>
      </w:ins>
      <w:ins w:id="434" w:author="Greg Landry" w:date="2017-02-28T13:40:00Z">
        <w:r>
          <w:t xml:space="preserve">next to the CapSense buttons </w:t>
        </w:r>
      </w:ins>
      <w:ins w:id="435" w:author="Greg Landry" w:date="2017-02-28T13:39:00Z">
        <w:r>
          <w:t>which are controlled by the analog co-processor on the shield board. The analog co-processor shield contains an I2C slave with the following properties:</w:t>
        </w:r>
      </w:ins>
    </w:p>
    <w:p w14:paraId="0F101776" w14:textId="77777777" w:rsidR="006A1BAB" w:rsidRDefault="006A1BAB" w:rsidP="006A1BAB">
      <w:pPr>
        <w:pStyle w:val="ListParagraph"/>
        <w:numPr>
          <w:ilvl w:val="1"/>
          <w:numId w:val="37"/>
        </w:numPr>
        <w:rPr>
          <w:ins w:id="436" w:author="Greg Landry" w:date="2017-02-28T13:39:00Z"/>
        </w:rPr>
      </w:pPr>
      <w:ins w:id="437" w:author="Greg Landry" w:date="2017-02-28T13:39:00Z">
        <w:r>
          <w:t>Connected to Arduino pins D14 and D15 (WICED_I2C_1)</w:t>
        </w:r>
      </w:ins>
    </w:p>
    <w:p w14:paraId="7760BA6B" w14:textId="655FE63F" w:rsidR="006A1BAB" w:rsidRDefault="006A1BAB" w:rsidP="006A1BAB">
      <w:pPr>
        <w:pStyle w:val="ListParagraph"/>
        <w:numPr>
          <w:ilvl w:val="1"/>
          <w:numId w:val="37"/>
        </w:numPr>
        <w:rPr>
          <w:ins w:id="438" w:author="Greg Landry" w:date="2017-02-28T13:39:00Z"/>
        </w:rPr>
      </w:pPr>
      <w:ins w:id="439" w:author="Greg Landry" w:date="2017-02-28T13:39:00Z">
        <w:r>
          <w:t>7-bit address = 0x42</w:t>
        </w:r>
      </w:ins>
    </w:p>
    <w:p w14:paraId="54DC8FAF" w14:textId="77777777" w:rsidR="006A1BAB" w:rsidRDefault="006A1BAB" w:rsidP="006A1BAB">
      <w:pPr>
        <w:pStyle w:val="ListParagraph"/>
        <w:numPr>
          <w:ilvl w:val="1"/>
          <w:numId w:val="37"/>
        </w:numPr>
        <w:rPr>
          <w:ins w:id="440" w:author="Greg Landry" w:date="2017-02-28T13:39:00Z"/>
        </w:rPr>
      </w:pPr>
      <w:ins w:id="441" w:author="Greg Landry" w:date="2017-02-28T13:39:00Z">
        <w:r>
          <w:t>Standard Speed (100kHz)</w:t>
        </w:r>
      </w:ins>
    </w:p>
    <w:p w14:paraId="2C810D4F" w14:textId="77777777" w:rsidR="006A1BAB" w:rsidRDefault="006A1BAB" w:rsidP="006A1BAB">
      <w:pPr>
        <w:pStyle w:val="ListParagraph"/>
        <w:numPr>
          <w:ilvl w:val="1"/>
          <w:numId w:val="37"/>
        </w:numPr>
        <w:rPr>
          <w:ins w:id="442" w:author="Greg Landry" w:date="2017-02-28T13:39:00Z"/>
        </w:rPr>
      </w:pPr>
      <w:ins w:id="443" w:author="Greg Landry" w:date="2017-02-28T13:39:00Z">
        <w:r>
          <w:t>EZI2C register access</w:t>
        </w:r>
      </w:ins>
    </w:p>
    <w:p w14:paraId="6DE85647" w14:textId="77777777" w:rsidR="006A1BAB" w:rsidRDefault="006A1BAB" w:rsidP="006A1BAB">
      <w:pPr>
        <w:pStyle w:val="ListParagraph"/>
        <w:numPr>
          <w:ilvl w:val="2"/>
          <w:numId w:val="37"/>
        </w:numPr>
        <w:rPr>
          <w:ins w:id="444" w:author="Greg Landry" w:date="2017-02-28T13:39:00Z"/>
        </w:rPr>
      </w:pPr>
      <w:ins w:id="445"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446" w:author="Greg Landry" w:date="2017-02-28T13:39:00Z"/>
        </w:rPr>
      </w:pPr>
      <w:ins w:id="447"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448" w:author="Greg Landry" w:date="2017-02-28T13:39:00Z"/>
        </w:rPr>
      </w:pPr>
      <w:ins w:id="449"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450">
          <w:tblGrid>
            <w:gridCol w:w="925"/>
            <w:gridCol w:w="280"/>
            <w:gridCol w:w="1131"/>
            <w:gridCol w:w="280"/>
            <w:gridCol w:w="4949"/>
            <w:gridCol w:w="2009"/>
          </w:tblGrid>
        </w:tblGridChange>
      </w:tblGrid>
      <w:tr w:rsidR="008A0AF1" w14:paraId="00C36666" w14:textId="77777777" w:rsidTr="008A0AF1">
        <w:trPr>
          <w:jc w:val="center"/>
          <w:ins w:id="451"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452" w:author="Greg Landry" w:date="2017-02-28T13:39:00Z"/>
              </w:rPr>
            </w:pPr>
            <w:ins w:id="453"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454" w:author="Greg Landry" w:date="2017-02-28T13:39:00Z"/>
              </w:rPr>
            </w:pPr>
            <w:ins w:id="455"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456" w:author="Greg Landry" w:date="2017-02-28T13:39:00Z"/>
              </w:rPr>
            </w:pPr>
            <w:ins w:id="457" w:author="Greg Landry" w:date="2017-02-28T13:39:00Z">
              <w:r>
                <w:t>Details</w:t>
              </w:r>
            </w:ins>
          </w:p>
        </w:tc>
      </w:tr>
      <w:tr w:rsidR="008A0AF1" w14:paraId="1C9CE9E0" w14:textId="77777777" w:rsidTr="008A0AF1">
        <w:trPr>
          <w:jc w:val="center"/>
          <w:ins w:id="458" w:author="Greg Landry" w:date="2017-02-28T13:39:00Z"/>
        </w:trPr>
        <w:tc>
          <w:tcPr>
            <w:tcW w:w="1205" w:type="dxa"/>
          </w:tcPr>
          <w:p w14:paraId="633C1565" w14:textId="496752D1" w:rsidR="006A1BAB" w:rsidRDefault="002031A1" w:rsidP="00CF1E36">
            <w:pPr>
              <w:pStyle w:val="ListParagraph"/>
              <w:ind w:left="0"/>
              <w:rPr>
                <w:ins w:id="459" w:author="Greg Landry" w:date="2017-02-28T13:39:00Z"/>
              </w:rPr>
            </w:pPr>
            <w:ins w:id="460" w:author="Greg Landry" w:date="2017-02-28T13:52:00Z">
              <w:r>
                <w:t>0x</w:t>
              </w:r>
            </w:ins>
            <w:ins w:id="461" w:author="Greg Landry" w:date="2017-02-28T13:39:00Z">
              <w:r w:rsidR="006A1BAB">
                <w:t>00</w:t>
              </w:r>
            </w:ins>
            <w:ins w:id="462" w:author="Greg Landry" w:date="2017-02-28T13:45:00Z">
              <w:r w:rsidR="00974BDE">
                <w:t>–</w:t>
              </w:r>
            </w:ins>
            <w:ins w:id="463" w:author="Greg Landry" w:date="2017-02-28T13:52:00Z">
              <w:r>
                <w:t>0x</w:t>
              </w:r>
            </w:ins>
            <w:ins w:id="464" w:author="Greg Landry" w:date="2017-02-28T13:45:00Z">
              <w:r w:rsidR="00974BDE">
                <w:t>03</w:t>
              </w:r>
            </w:ins>
          </w:p>
        </w:tc>
        <w:tc>
          <w:tcPr>
            <w:tcW w:w="1411" w:type="dxa"/>
          </w:tcPr>
          <w:p w14:paraId="130DA254" w14:textId="2DF2E5E1" w:rsidR="006A1BAB" w:rsidRDefault="00974BDE" w:rsidP="00CF1E36">
            <w:pPr>
              <w:pStyle w:val="ListParagraph"/>
              <w:ind w:left="0"/>
              <w:rPr>
                <w:ins w:id="465" w:author="Greg Landry" w:date="2017-02-28T13:39:00Z"/>
              </w:rPr>
            </w:pPr>
            <w:ins w:id="466" w:author="Greg Landry" w:date="2017-02-28T13:45:00Z">
              <w:r>
                <w:t>DAC value</w:t>
              </w:r>
            </w:ins>
          </w:p>
        </w:tc>
        <w:tc>
          <w:tcPr>
            <w:tcW w:w="4949" w:type="dxa"/>
          </w:tcPr>
          <w:p w14:paraId="0D193F45" w14:textId="5A69C4AD" w:rsidR="006A1BAB" w:rsidRDefault="00974BDE" w:rsidP="00CF1E36">
            <w:pPr>
              <w:pStyle w:val="ListParagraph"/>
              <w:ind w:left="0"/>
              <w:rPr>
                <w:ins w:id="467" w:author="Greg Landry" w:date="2017-02-28T13:39:00Z"/>
              </w:rPr>
            </w:pPr>
            <w:ins w:id="468" w:author="Greg Landry" w:date="2017-02-28T13:45:00Z">
              <w:r>
                <w:t>This value is used to set the DAC output voltage</w:t>
              </w:r>
            </w:ins>
          </w:p>
        </w:tc>
      </w:tr>
      <w:tr w:rsidR="008A0AF1" w14:paraId="5A1BF12C" w14:textId="77777777" w:rsidTr="008A0AF1">
        <w:trPr>
          <w:jc w:val="center"/>
          <w:ins w:id="469" w:author="Greg Landry" w:date="2017-02-28T13:39:00Z"/>
        </w:trPr>
        <w:tc>
          <w:tcPr>
            <w:tcW w:w="1205" w:type="dxa"/>
          </w:tcPr>
          <w:p w14:paraId="4AC4E581" w14:textId="7E20498B" w:rsidR="006A1BAB" w:rsidRDefault="002031A1" w:rsidP="00CF1E36">
            <w:pPr>
              <w:pStyle w:val="ListParagraph"/>
              <w:ind w:left="0"/>
              <w:rPr>
                <w:ins w:id="470" w:author="Greg Landry" w:date="2017-02-28T13:39:00Z"/>
              </w:rPr>
            </w:pPr>
            <w:ins w:id="471" w:author="Greg Landry" w:date="2017-02-28T13:52:00Z">
              <w:r>
                <w:t>0x</w:t>
              </w:r>
            </w:ins>
            <w:ins w:id="472"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473" w:author="Greg Landry" w:date="2017-02-28T13:39:00Z"/>
              </w:rPr>
            </w:pPr>
            <w:ins w:id="474" w:author="Greg Landry" w:date="2017-02-28T13:45:00Z">
              <w:r>
                <w:t>LED Values</w:t>
              </w:r>
            </w:ins>
          </w:p>
        </w:tc>
        <w:tc>
          <w:tcPr>
            <w:tcW w:w="4949" w:type="dxa"/>
          </w:tcPr>
          <w:p w14:paraId="2AC81D62" w14:textId="7BF11966" w:rsidR="006A1BAB" w:rsidRDefault="00974BDE" w:rsidP="00CF1E36">
            <w:pPr>
              <w:pStyle w:val="ListParagraph"/>
              <w:ind w:left="0"/>
              <w:rPr>
                <w:ins w:id="475" w:author="Greg Landry" w:date="2017-02-28T13:39:00Z"/>
              </w:rPr>
            </w:pPr>
            <w:ins w:id="476" w:author="Greg Landry" w:date="2017-02-28T13:46:00Z">
              <w:r>
                <w:t>4 least significant bits control CSLED3-CSLED0</w:t>
              </w:r>
            </w:ins>
          </w:p>
        </w:tc>
      </w:tr>
      <w:tr w:rsidR="008A0AF1" w14:paraId="1C582BFE" w14:textId="77777777" w:rsidTr="008A0AF1">
        <w:trPr>
          <w:jc w:val="center"/>
          <w:ins w:id="477" w:author="Greg Landry" w:date="2017-02-28T13:39:00Z"/>
        </w:trPr>
        <w:tc>
          <w:tcPr>
            <w:tcW w:w="1205" w:type="dxa"/>
          </w:tcPr>
          <w:p w14:paraId="7D000424" w14:textId="37B24A6A" w:rsidR="006A1BAB" w:rsidRDefault="002031A1" w:rsidP="00CF1E36">
            <w:pPr>
              <w:pStyle w:val="ListParagraph"/>
              <w:ind w:left="0"/>
              <w:rPr>
                <w:ins w:id="478" w:author="Greg Landry" w:date="2017-02-28T13:39:00Z"/>
              </w:rPr>
            </w:pPr>
            <w:ins w:id="479" w:author="Greg Landry" w:date="2017-02-28T13:52:00Z">
              <w:r>
                <w:t>0x</w:t>
              </w:r>
            </w:ins>
            <w:ins w:id="480" w:author="Greg Landry" w:date="2017-02-28T13:39:00Z">
              <w:r w:rsidR="00974BDE">
                <w:t>05</w:t>
              </w:r>
            </w:ins>
          </w:p>
        </w:tc>
        <w:tc>
          <w:tcPr>
            <w:tcW w:w="1411" w:type="dxa"/>
          </w:tcPr>
          <w:p w14:paraId="04ABCD25" w14:textId="6B684D05" w:rsidR="006A1BAB" w:rsidRDefault="00974BDE" w:rsidP="00CF1E36">
            <w:pPr>
              <w:pStyle w:val="ListParagraph"/>
              <w:ind w:left="0"/>
              <w:rPr>
                <w:ins w:id="481" w:author="Greg Landry" w:date="2017-02-28T13:39:00Z"/>
              </w:rPr>
            </w:pPr>
            <w:ins w:id="482" w:author="Greg Landry" w:date="2017-02-28T13:46:00Z">
              <w:r>
                <w:t>LED Control</w:t>
              </w:r>
            </w:ins>
          </w:p>
        </w:tc>
        <w:tc>
          <w:tcPr>
            <w:tcW w:w="4949" w:type="dxa"/>
          </w:tcPr>
          <w:p w14:paraId="4DE9C5DA" w14:textId="1AEF63E0" w:rsidR="002031A1" w:rsidRDefault="00974BDE" w:rsidP="00CF1E36">
            <w:pPr>
              <w:pStyle w:val="ListParagraph"/>
              <w:ind w:left="0"/>
              <w:rPr>
                <w:ins w:id="483" w:author="Greg Landry" w:date="2017-02-28T13:39:00Z"/>
              </w:rPr>
            </w:pPr>
            <w:ins w:id="484"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485" w:author="Greg Landry" w:date="2017-02-28T13:39:00Z"/>
        </w:trPr>
        <w:tc>
          <w:tcPr>
            <w:tcW w:w="1205" w:type="dxa"/>
          </w:tcPr>
          <w:p w14:paraId="7D9C630C" w14:textId="4DDD9428" w:rsidR="006A1BAB" w:rsidRDefault="002031A1" w:rsidP="00CF1E36">
            <w:pPr>
              <w:pStyle w:val="ListParagraph"/>
              <w:ind w:left="0"/>
              <w:rPr>
                <w:ins w:id="486" w:author="Greg Landry" w:date="2017-02-28T13:39:00Z"/>
              </w:rPr>
            </w:pPr>
            <w:ins w:id="487" w:author="Greg Landry" w:date="2017-02-28T13:52:00Z">
              <w:r>
                <w:t>0x</w:t>
              </w:r>
            </w:ins>
            <w:ins w:id="488" w:author="Greg Landry" w:date="2017-02-28T13:39:00Z">
              <w:r w:rsidR="00974BDE">
                <w:t>06</w:t>
              </w:r>
            </w:ins>
          </w:p>
        </w:tc>
        <w:tc>
          <w:tcPr>
            <w:tcW w:w="1411" w:type="dxa"/>
          </w:tcPr>
          <w:p w14:paraId="7390B0E7" w14:textId="64C70BCE" w:rsidR="006A1BAB" w:rsidRDefault="00974BDE" w:rsidP="00CF1E36">
            <w:pPr>
              <w:pStyle w:val="ListParagraph"/>
              <w:ind w:left="0"/>
              <w:rPr>
                <w:ins w:id="489" w:author="Greg Landry" w:date="2017-02-28T13:39:00Z"/>
              </w:rPr>
            </w:pPr>
            <w:ins w:id="490" w:author="Greg Landry" w:date="2017-02-28T13:47:00Z">
              <w:r>
                <w:t>Button Status</w:t>
              </w:r>
            </w:ins>
          </w:p>
        </w:tc>
        <w:tc>
          <w:tcPr>
            <w:tcW w:w="4949" w:type="dxa"/>
          </w:tcPr>
          <w:p w14:paraId="7784F373" w14:textId="77777777" w:rsidR="006A1BAB" w:rsidRDefault="00CD2AA7" w:rsidP="00CF1E36">
            <w:pPr>
              <w:pStyle w:val="ListParagraph"/>
              <w:ind w:left="0"/>
              <w:rPr>
                <w:ins w:id="491" w:author="Greg Landry" w:date="2017-02-28T13:47:00Z"/>
              </w:rPr>
            </w:pPr>
            <w:ins w:id="492" w:author="Greg Landry" w:date="2017-02-28T13:47:00Z">
              <w:r>
                <w:t>Captures status of the CapSense buttons, Proximity sensor, and Mechanical buttons</w:t>
              </w:r>
            </w:ins>
          </w:p>
          <w:p w14:paraId="10DF7D57" w14:textId="0F02F4D0" w:rsidR="00CD2AA7" w:rsidRDefault="00CD2AA7">
            <w:pPr>
              <w:pStyle w:val="ListParagraph"/>
              <w:ind w:left="0"/>
              <w:rPr>
                <w:ins w:id="493" w:author="Greg Landry" w:date="2017-02-28T13:39:00Z"/>
              </w:rPr>
            </w:pPr>
            <w:ins w:id="494" w:author="Greg Landry" w:date="2017-02-28T13:47:00Z">
              <w:r>
                <w:t xml:space="preserve">The bits are:  </w:t>
              </w:r>
            </w:ins>
            <w:ins w:id="495" w:author="Greg Landry" w:date="2017-02-28T13:50:00Z">
              <w:r w:rsidR="00AF7DF9">
                <w:t>Unus</w:t>
              </w:r>
            </w:ins>
            <w:ins w:id="496" w:author="Greg Landry" w:date="2017-02-28T13:51:00Z">
              <w:r w:rsidR="00AF7DF9">
                <w:t>e</w:t>
              </w:r>
            </w:ins>
            <w:ins w:id="497"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498" w:author="Greg Landry" w:date="2017-02-28T13:39:00Z"/>
        </w:trPr>
        <w:tc>
          <w:tcPr>
            <w:tcW w:w="1205" w:type="dxa"/>
          </w:tcPr>
          <w:p w14:paraId="47CF3E93" w14:textId="5C42B97B" w:rsidR="006A1BAB" w:rsidRDefault="002031A1" w:rsidP="00CF1E36">
            <w:pPr>
              <w:pStyle w:val="ListParagraph"/>
              <w:ind w:left="0"/>
              <w:rPr>
                <w:ins w:id="499" w:author="Greg Landry" w:date="2017-02-28T13:39:00Z"/>
              </w:rPr>
            </w:pPr>
            <w:ins w:id="500" w:author="Greg Landry" w:date="2017-02-28T13:52:00Z">
              <w:r>
                <w:t>0x</w:t>
              </w:r>
            </w:ins>
            <w:ins w:id="501" w:author="Greg Landry" w:date="2017-02-28T13:39:00Z">
              <w:r>
                <w:t>07</w:t>
              </w:r>
            </w:ins>
            <w:ins w:id="502" w:author="Greg Landry" w:date="2017-02-28T13:48:00Z">
              <w:r w:rsidR="00CD2AA7">
                <w:t>–</w:t>
              </w:r>
            </w:ins>
            <w:ins w:id="503" w:author="Greg Landry" w:date="2017-02-28T13:52:00Z">
              <w:r>
                <w:t>0x</w:t>
              </w:r>
            </w:ins>
            <w:ins w:id="504" w:author="Greg Landry" w:date="2017-02-28T13:48:00Z">
              <w:r w:rsidR="00CD2AA7">
                <w:t>0A</w:t>
              </w:r>
            </w:ins>
          </w:p>
        </w:tc>
        <w:tc>
          <w:tcPr>
            <w:tcW w:w="1411" w:type="dxa"/>
          </w:tcPr>
          <w:p w14:paraId="74A076AC" w14:textId="2C69D4F0" w:rsidR="006A1BAB" w:rsidRDefault="00CD2AA7" w:rsidP="00CF1E36">
            <w:pPr>
              <w:pStyle w:val="ListParagraph"/>
              <w:ind w:left="0"/>
              <w:rPr>
                <w:ins w:id="505" w:author="Greg Landry" w:date="2017-02-28T13:39:00Z"/>
              </w:rPr>
            </w:pPr>
            <w:ins w:id="506" w:author="Greg Landry" w:date="2017-02-28T13:48:00Z">
              <w:r>
                <w:t>Temperature</w:t>
              </w:r>
            </w:ins>
          </w:p>
        </w:tc>
        <w:tc>
          <w:tcPr>
            <w:tcW w:w="4949" w:type="dxa"/>
          </w:tcPr>
          <w:p w14:paraId="4AF5AC8E" w14:textId="144F06FB" w:rsidR="006A1BAB" w:rsidRDefault="008A0AF1" w:rsidP="00CF1E36">
            <w:pPr>
              <w:pStyle w:val="ListParagraph"/>
              <w:ind w:left="0"/>
              <w:rPr>
                <w:ins w:id="507" w:author="Greg Landry" w:date="2017-02-28T13:39:00Z"/>
              </w:rPr>
            </w:pPr>
            <w:ins w:id="508" w:author="Greg Landry" w:date="2017-02-28T13:55:00Z">
              <w:r>
                <w:t xml:space="preserve">Floating point </w:t>
              </w:r>
            </w:ins>
            <w:ins w:id="509" w:author="Greg Landry" w:date="2017-02-28T13:49:00Z">
              <w:r>
                <w:t>t</w:t>
              </w:r>
              <w:r w:rsidR="00AF7DF9">
                <w:t xml:space="preserve">emperature </w:t>
              </w:r>
            </w:ins>
            <w:ins w:id="510" w:author="Greg Landry" w:date="2017-02-28T13:50:00Z">
              <w:r w:rsidR="00AF7DF9">
                <w:t xml:space="preserve">measurement </w:t>
              </w:r>
            </w:ins>
            <w:ins w:id="511" w:author="Greg Landry" w:date="2017-02-28T13:49:00Z">
              <w:r w:rsidR="00AF7DF9">
                <w:t>from the thermistor</w:t>
              </w:r>
            </w:ins>
          </w:p>
        </w:tc>
      </w:tr>
      <w:tr w:rsidR="008A0AF1" w14:paraId="79481D1E" w14:textId="77777777" w:rsidTr="008A0AF1">
        <w:trPr>
          <w:jc w:val="center"/>
          <w:ins w:id="512" w:author="Greg Landry" w:date="2017-02-28T13:39:00Z"/>
        </w:trPr>
        <w:tc>
          <w:tcPr>
            <w:tcW w:w="1205" w:type="dxa"/>
          </w:tcPr>
          <w:p w14:paraId="157A3995" w14:textId="4CCD39EF" w:rsidR="006A1BAB" w:rsidRDefault="002031A1" w:rsidP="00CF1E36">
            <w:pPr>
              <w:pStyle w:val="ListParagraph"/>
              <w:ind w:left="0"/>
              <w:rPr>
                <w:ins w:id="513" w:author="Greg Landry" w:date="2017-02-28T13:39:00Z"/>
              </w:rPr>
            </w:pPr>
            <w:ins w:id="514" w:author="Greg Landry" w:date="2017-02-28T13:52:00Z">
              <w:r>
                <w:t>0x</w:t>
              </w:r>
            </w:ins>
            <w:ins w:id="515" w:author="Greg Landry" w:date="2017-02-28T13:39:00Z">
              <w:r>
                <w:t>0B</w:t>
              </w:r>
            </w:ins>
            <w:ins w:id="516" w:author="Greg Landry" w:date="2017-02-28T13:48:00Z">
              <w:r w:rsidR="00CD2AA7">
                <w:t>–</w:t>
              </w:r>
            </w:ins>
            <w:ins w:id="517" w:author="Greg Landry" w:date="2017-02-28T13:52:00Z">
              <w:r>
                <w:t>0x</w:t>
              </w:r>
            </w:ins>
            <w:ins w:id="518" w:author="Greg Landry" w:date="2017-02-28T13:39:00Z">
              <w:r w:rsidR="00CD2AA7">
                <w:t>0E</w:t>
              </w:r>
            </w:ins>
          </w:p>
        </w:tc>
        <w:tc>
          <w:tcPr>
            <w:tcW w:w="1411" w:type="dxa"/>
          </w:tcPr>
          <w:p w14:paraId="0CFFD855" w14:textId="731AD6AC" w:rsidR="006A1BAB" w:rsidRDefault="00CD2AA7" w:rsidP="00CF1E36">
            <w:pPr>
              <w:pStyle w:val="ListParagraph"/>
              <w:ind w:left="0"/>
              <w:rPr>
                <w:ins w:id="519" w:author="Greg Landry" w:date="2017-02-28T13:39:00Z"/>
              </w:rPr>
            </w:pPr>
            <w:ins w:id="520" w:author="Greg Landry" w:date="2017-02-28T13:48:00Z">
              <w:r>
                <w:t>Humidity</w:t>
              </w:r>
            </w:ins>
          </w:p>
        </w:tc>
        <w:tc>
          <w:tcPr>
            <w:tcW w:w="4949" w:type="dxa"/>
          </w:tcPr>
          <w:p w14:paraId="4E1AE821" w14:textId="1A67B170" w:rsidR="006A1BAB" w:rsidRDefault="008A0AF1" w:rsidP="00CF1E36">
            <w:pPr>
              <w:pStyle w:val="ListParagraph"/>
              <w:ind w:left="0"/>
              <w:rPr>
                <w:ins w:id="521" w:author="Greg Landry" w:date="2017-02-28T13:39:00Z"/>
              </w:rPr>
            </w:pPr>
            <w:ins w:id="522" w:author="Greg Landry" w:date="2017-02-28T13:55:00Z">
              <w:r>
                <w:t>Floating point h</w:t>
              </w:r>
            </w:ins>
            <w:ins w:id="523" w:author="Greg Landry" w:date="2017-02-28T13:49:00Z">
              <w:r w:rsidR="00AF7DF9">
                <w:t xml:space="preserve">umidity </w:t>
              </w:r>
            </w:ins>
            <w:ins w:id="524" w:author="Greg Landry" w:date="2017-02-28T13:50:00Z">
              <w:r w:rsidR="00AF7DF9">
                <w:t>measurement</w:t>
              </w:r>
            </w:ins>
          </w:p>
        </w:tc>
      </w:tr>
      <w:tr w:rsidR="00CD2AA7" w14:paraId="5EF294E5" w14:textId="77777777" w:rsidTr="008A0AF1">
        <w:tblPrEx>
          <w:tblW w:w="7565" w:type="dxa"/>
          <w:jc w:val="center"/>
          <w:tblPrExChange w:id="525" w:author="Greg Landry" w:date="2017-02-28T13:54:00Z">
            <w:tblPrEx>
              <w:tblW w:w="9574" w:type="dxa"/>
              <w:jc w:val="center"/>
            </w:tblPrEx>
          </w:tblPrExChange>
        </w:tblPrEx>
        <w:trPr>
          <w:jc w:val="center"/>
          <w:ins w:id="526" w:author="Greg Landry" w:date="2017-02-28T13:48:00Z"/>
          <w:trPrChange w:id="527" w:author="Greg Landry" w:date="2017-02-28T13:54:00Z">
            <w:trPr>
              <w:jc w:val="center"/>
            </w:trPr>
          </w:trPrChange>
        </w:trPr>
        <w:tc>
          <w:tcPr>
            <w:tcW w:w="1205" w:type="dxa"/>
            <w:tcPrChange w:id="528" w:author="Greg Landry" w:date="2017-02-28T13:54:00Z">
              <w:tcPr>
                <w:tcW w:w="926" w:type="dxa"/>
              </w:tcPr>
            </w:tcPrChange>
          </w:tcPr>
          <w:p w14:paraId="1A0A9F86" w14:textId="723B3A97" w:rsidR="00CD2AA7" w:rsidRDefault="002031A1" w:rsidP="00CF1E36">
            <w:pPr>
              <w:pStyle w:val="ListParagraph"/>
              <w:ind w:left="0"/>
              <w:rPr>
                <w:ins w:id="529" w:author="Greg Landry" w:date="2017-02-28T13:48:00Z"/>
              </w:rPr>
            </w:pPr>
            <w:ins w:id="530" w:author="Greg Landry" w:date="2017-02-28T13:52:00Z">
              <w:r>
                <w:t>0x</w:t>
              </w:r>
            </w:ins>
            <w:ins w:id="531" w:author="Greg Landry" w:date="2017-02-28T13:48:00Z">
              <w:r>
                <w:t>0F</w:t>
              </w:r>
              <w:r w:rsidR="00CD2AA7">
                <w:t>–</w:t>
              </w:r>
            </w:ins>
            <w:ins w:id="532" w:author="Greg Landry" w:date="2017-02-28T13:52:00Z">
              <w:r>
                <w:t>0x</w:t>
              </w:r>
            </w:ins>
            <w:ins w:id="533" w:author="Greg Landry" w:date="2017-02-28T13:48:00Z">
              <w:r w:rsidR="00CD2AA7">
                <w:t>12</w:t>
              </w:r>
            </w:ins>
          </w:p>
        </w:tc>
        <w:tc>
          <w:tcPr>
            <w:tcW w:w="1411" w:type="dxa"/>
            <w:tcPrChange w:id="534" w:author="Greg Landry" w:date="2017-02-28T13:54:00Z">
              <w:tcPr>
                <w:tcW w:w="1384" w:type="dxa"/>
                <w:gridSpan w:val="2"/>
              </w:tcPr>
            </w:tcPrChange>
          </w:tcPr>
          <w:p w14:paraId="24969BDE" w14:textId="67AA7C5E" w:rsidR="00CD2AA7" w:rsidRDefault="00CD2AA7" w:rsidP="00CF1E36">
            <w:pPr>
              <w:pStyle w:val="ListParagraph"/>
              <w:ind w:left="0"/>
              <w:rPr>
                <w:ins w:id="535" w:author="Greg Landry" w:date="2017-02-28T13:48:00Z"/>
              </w:rPr>
            </w:pPr>
            <w:ins w:id="536" w:author="Greg Landry" w:date="2017-02-28T13:48:00Z">
              <w:r>
                <w:t>Ambient Light</w:t>
              </w:r>
            </w:ins>
          </w:p>
        </w:tc>
        <w:tc>
          <w:tcPr>
            <w:tcW w:w="4949" w:type="dxa"/>
            <w:tcPrChange w:id="537" w:author="Greg Landry" w:date="2017-02-28T13:54:00Z">
              <w:tcPr>
                <w:tcW w:w="7264" w:type="dxa"/>
                <w:gridSpan w:val="3"/>
              </w:tcPr>
            </w:tcPrChange>
          </w:tcPr>
          <w:p w14:paraId="40E6525D" w14:textId="2385FFA8" w:rsidR="00CD2AA7" w:rsidRDefault="008A0AF1" w:rsidP="00CF1E36">
            <w:pPr>
              <w:pStyle w:val="ListParagraph"/>
              <w:ind w:left="0"/>
              <w:rPr>
                <w:ins w:id="538" w:author="Greg Landry" w:date="2017-02-28T13:48:00Z"/>
              </w:rPr>
            </w:pPr>
            <w:ins w:id="539" w:author="Greg Landry" w:date="2017-02-28T13:55:00Z">
              <w:r>
                <w:t xml:space="preserve">Floating point </w:t>
              </w:r>
            </w:ins>
            <w:ins w:id="540" w:author="Greg Landry" w:date="2017-02-28T13:50:00Z">
              <w:r>
                <w:t>a</w:t>
              </w:r>
              <w:r w:rsidR="00AF7DF9">
                <w:t>mbient light measurement</w:t>
              </w:r>
            </w:ins>
          </w:p>
        </w:tc>
      </w:tr>
      <w:tr w:rsidR="00CD2AA7" w14:paraId="384F57CE" w14:textId="77777777" w:rsidTr="008A0AF1">
        <w:tblPrEx>
          <w:tblW w:w="7565" w:type="dxa"/>
          <w:jc w:val="center"/>
          <w:tblPrExChange w:id="541" w:author="Greg Landry" w:date="2017-02-28T13:54:00Z">
            <w:tblPrEx>
              <w:tblW w:w="9574" w:type="dxa"/>
              <w:jc w:val="center"/>
            </w:tblPrEx>
          </w:tblPrExChange>
        </w:tblPrEx>
        <w:trPr>
          <w:jc w:val="center"/>
          <w:ins w:id="542" w:author="Greg Landry" w:date="2017-02-28T13:48:00Z"/>
          <w:trPrChange w:id="543" w:author="Greg Landry" w:date="2017-02-28T13:54:00Z">
            <w:trPr>
              <w:jc w:val="center"/>
            </w:trPr>
          </w:trPrChange>
        </w:trPr>
        <w:tc>
          <w:tcPr>
            <w:tcW w:w="1205" w:type="dxa"/>
            <w:tcPrChange w:id="544" w:author="Greg Landry" w:date="2017-02-28T13:54:00Z">
              <w:tcPr>
                <w:tcW w:w="926" w:type="dxa"/>
              </w:tcPr>
            </w:tcPrChange>
          </w:tcPr>
          <w:p w14:paraId="6B720518" w14:textId="683AA547" w:rsidR="00CD2AA7" w:rsidRDefault="002031A1" w:rsidP="00CF1E36">
            <w:pPr>
              <w:pStyle w:val="ListParagraph"/>
              <w:ind w:left="0"/>
              <w:rPr>
                <w:ins w:id="545" w:author="Greg Landry" w:date="2017-02-28T13:48:00Z"/>
              </w:rPr>
            </w:pPr>
            <w:ins w:id="546" w:author="Greg Landry" w:date="2017-02-28T13:52:00Z">
              <w:r>
                <w:t>0x</w:t>
              </w:r>
            </w:ins>
            <w:ins w:id="547" w:author="Greg Landry" w:date="2017-02-28T13:48:00Z">
              <w:r>
                <w:t>13</w:t>
              </w:r>
              <w:r w:rsidR="00CD2AA7">
                <w:t>–</w:t>
              </w:r>
            </w:ins>
            <w:ins w:id="548" w:author="Greg Landry" w:date="2017-02-28T13:52:00Z">
              <w:r>
                <w:t>0x</w:t>
              </w:r>
            </w:ins>
            <w:ins w:id="549" w:author="Greg Landry" w:date="2017-02-28T13:48:00Z">
              <w:r w:rsidR="00CD2AA7">
                <w:t>16</w:t>
              </w:r>
            </w:ins>
          </w:p>
        </w:tc>
        <w:tc>
          <w:tcPr>
            <w:tcW w:w="1411" w:type="dxa"/>
            <w:tcPrChange w:id="550" w:author="Greg Landry" w:date="2017-02-28T13:54:00Z">
              <w:tcPr>
                <w:tcW w:w="1384" w:type="dxa"/>
                <w:gridSpan w:val="2"/>
              </w:tcPr>
            </w:tcPrChange>
          </w:tcPr>
          <w:p w14:paraId="103A4882" w14:textId="127213F8" w:rsidR="00CD2AA7" w:rsidRDefault="00CD2AA7" w:rsidP="00CF1E36">
            <w:pPr>
              <w:pStyle w:val="ListParagraph"/>
              <w:ind w:left="0"/>
              <w:rPr>
                <w:ins w:id="551" w:author="Greg Landry" w:date="2017-02-28T13:48:00Z"/>
              </w:rPr>
            </w:pPr>
            <w:ins w:id="552" w:author="Greg Landry" w:date="2017-02-28T13:48:00Z">
              <w:r>
                <w:t>Potentiometer</w:t>
              </w:r>
            </w:ins>
          </w:p>
        </w:tc>
        <w:tc>
          <w:tcPr>
            <w:tcW w:w="4949" w:type="dxa"/>
            <w:tcPrChange w:id="553" w:author="Greg Landry" w:date="2017-02-28T13:54:00Z">
              <w:tcPr>
                <w:tcW w:w="7264" w:type="dxa"/>
                <w:gridSpan w:val="3"/>
              </w:tcPr>
            </w:tcPrChange>
          </w:tcPr>
          <w:p w14:paraId="26FC4E2A" w14:textId="45D95CE2" w:rsidR="00CD2AA7" w:rsidRDefault="008A0AF1" w:rsidP="00CF1E36">
            <w:pPr>
              <w:pStyle w:val="ListParagraph"/>
              <w:ind w:left="0"/>
              <w:rPr>
                <w:ins w:id="554" w:author="Greg Landry" w:date="2017-02-28T13:48:00Z"/>
              </w:rPr>
            </w:pPr>
            <w:ins w:id="555" w:author="Greg Landry" w:date="2017-02-28T13:55:00Z">
              <w:r>
                <w:t xml:space="preserve">Floating point </w:t>
              </w:r>
            </w:ins>
            <w:ins w:id="556" w:author="Greg Landry" w:date="2017-02-28T13:50:00Z">
              <w:r>
                <w:t>p</w:t>
              </w:r>
              <w:r w:rsidR="00AF7DF9">
                <w:t>otentiometer voltage measurement</w:t>
              </w:r>
            </w:ins>
          </w:p>
        </w:tc>
      </w:tr>
    </w:tbl>
    <w:p w14:paraId="5E91EDA6" w14:textId="77777777" w:rsidR="006A1BAB" w:rsidRDefault="006A1BAB" w:rsidP="006A1BAB">
      <w:pPr>
        <w:pStyle w:val="ListParagraph"/>
        <w:rPr>
          <w:ins w:id="557" w:author="Greg Landry" w:date="2017-02-28T13:39:00Z"/>
        </w:rPr>
      </w:pPr>
    </w:p>
    <w:p w14:paraId="35FF3C09" w14:textId="37DF64A4" w:rsidR="006A1BAB" w:rsidRDefault="006A1BAB" w:rsidP="006A1BAB">
      <w:pPr>
        <w:pStyle w:val="ListParagraph"/>
        <w:numPr>
          <w:ilvl w:val="1"/>
          <w:numId w:val="37"/>
        </w:numPr>
        <w:rPr>
          <w:ins w:id="558" w:author="Greg Landry" w:date="2017-02-28T13:41:00Z"/>
        </w:rPr>
      </w:pPr>
      <w:ins w:id="559" w:author="Greg Landry" w:date="2017-02-28T13:39:00Z">
        <w:r>
          <w:t xml:space="preserve">Hint: </w:t>
        </w:r>
      </w:ins>
      <w:ins w:id="560" w:author="Greg Landry" w:date="2017-02-28T13:40:00Z">
        <w:r>
          <w:t>To control the LEDs using I2C, you must first write 0x01 to the LED Control Register</w:t>
        </w:r>
      </w:ins>
      <w:ins w:id="561"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562" w:author="Greg Landry" w:date="2017-02-28T13:39:00Z"/>
        </w:rPr>
      </w:pPr>
      <w:ins w:id="563" w:author="Greg Landry" w:date="2017-02-28T13:41:00Z">
        <w:r>
          <w:t xml:space="preserve">Hint: To turn on a given LED, set that LEDs bit in the LED </w:t>
        </w:r>
      </w:ins>
      <w:ins w:id="564" w:author="Greg Landry" w:date="2017-02-28T13:45:00Z">
        <w:r w:rsidR="00974BDE">
          <w:t>Values</w:t>
        </w:r>
      </w:ins>
      <w:ins w:id="565" w:author="Greg Landry" w:date="2017-02-28T13:41:00Z">
        <w:r>
          <w:t xml:space="preserve"> Register</w:t>
        </w:r>
      </w:ins>
      <w:ins w:id="566" w:author="Greg Landry" w:date="2017-02-28T13:51:00Z">
        <w:r w:rsidR="002031A1">
          <w:t xml:space="preserve"> (at offset 0x04)</w:t>
        </w:r>
      </w:ins>
      <w:ins w:id="567" w:author="Greg Landry" w:date="2017-02-28T13:39:00Z">
        <w:r>
          <w:t>.</w:t>
        </w:r>
      </w:ins>
      <w:ins w:id="568" w:author="Greg Landry" w:date="2017-02-28T13:42:00Z">
        <w:r w:rsidR="00BD32E6">
          <w:t xml:space="preserve"> For example, </w:t>
        </w:r>
      </w:ins>
      <w:ins w:id="569" w:author="Greg Landry" w:date="2017-02-28T13:52:00Z">
        <w:r w:rsidR="002031A1">
          <w:t xml:space="preserve">writing </w:t>
        </w:r>
      </w:ins>
      <w:ins w:id="570"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571" w:author="Greg Landry" w:date="2017-02-28T13:39:00Z"/>
        </w:rPr>
      </w:pPr>
      <w:ins w:id="572"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B1BF04F" w14:textId="77777777" w:rsidR="006A1BAB" w:rsidRDefault="006A1BAB" w:rsidP="006A1BAB">
      <w:pPr>
        <w:pStyle w:val="ListParagraph"/>
        <w:numPr>
          <w:ilvl w:val="1"/>
          <w:numId w:val="37"/>
        </w:numPr>
        <w:rPr>
          <w:ins w:id="573" w:author="Greg Landry" w:date="2017-03-01T11:15:00Z"/>
        </w:rPr>
      </w:pPr>
      <w:ins w:id="574" w:author="Greg Landry" w:date="2017-02-28T13:39:00Z">
        <w:r>
          <w:lastRenderedPageBreak/>
          <w:t>Hint: Make sure the number of re-tries is set to 1. A value of 0 means don’t try to send the message at all!</w:t>
        </w:r>
      </w:ins>
    </w:p>
    <w:p w14:paraId="79DF0912" w14:textId="44A4A811" w:rsidR="006A1BAB" w:rsidRDefault="00BD32E6" w:rsidP="006A1BAB">
      <w:pPr>
        <w:pStyle w:val="Heading3"/>
        <w:rPr>
          <w:ins w:id="575" w:author="Greg Landry" w:date="2017-02-28T13:39:00Z"/>
        </w:rPr>
      </w:pPr>
      <w:ins w:id="576" w:author="Greg Landry" w:date="2017-02-28T13:39:00Z">
        <w:r>
          <w:t>07</w:t>
        </w:r>
        <w:r w:rsidR="006A1BAB">
          <w:t xml:space="preserve"> (I2C READ) Read </w:t>
        </w:r>
      </w:ins>
      <w:ins w:id="577" w:author="Greg Landry" w:date="2017-02-28T18:33:00Z">
        <w:r w:rsidR="003D390A">
          <w:t xml:space="preserve">Analog Co-Processor </w:t>
        </w:r>
      </w:ins>
      <w:ins w:id="578" w:author="Greg Landry" w:date="2017-02-28T13:39:00Z">
        <w:r w:rsidR="003D390A">
          <w:t>Sensor V</w:t>
        </w:r>
        <w:r w:rsidR="006A1BAB">
          <w:t>alues</w:t>
        </w:r>
      </w:ins>
      <w:ins w:id="579" w:author="Greg Landry" w:date="2017-02-28T18:33:00Z">
        <w:r w:rsidR="003D390A">
          <w:t xml:space="preserve"> over I2C</w:t>
        </w:r>
      </w:ins>
    </w:p>
    <w:p w14:paraId="7C6BF9D6" w14:textId="0C0DA703" w:rsidR="006A1BAB" w:rsidRDefault="006A1BAB" w:rsidP="006A1BAB">
      <w:pPr>
        <w:pStyle w:val="ListParagraph"/>
        <w:numPr>
          <w:ilvl w:val="0"/>
          <w:numId w:val="38"/>
        </w:numPr>
        <w:rPr>
          <w:ins w:id="580" w:author="Greg Landry" w:date="2017-02-28T13:39:00Z"/>
        </w:rPr>
      </w:pPr>
      <w:ins w:id="581" w:author="Greg Landry" w:date="2017-02-28T13:39:00Z">
        <w:r>
          <w:t xml:space="preserve">Copy </w:t>
        </w:r>
      </w:ins>
      <w:ins w:id="582" w:author="Greg Landry" w:date="2017-02-28T13:43:00Z">
        <w:r w:rsidR="00BD32E6">
          <w:t>06</w:t>
        </w:r>
      </w:ins>
      <w:ins w:id="583" w:author="Greg Landry" w:date="2017-02-28T13:39:00Z">
        <w:r>
          <w:t xml:space="preserve">_i2cwrite to </w:t>
        </w:r>
      </w:ins>
      <w:ins w:id="584" w:author="Greg Landry" w:date="2017-02-28T13:43:00Z">
        <w:r w:rsidR="00BD32E6">
          <w:t>07</w:t>
        </w:r>
      </w:ins>
      <w:ins w:id="585"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586" w:author="Greg Landry" w:date="2017-02-28T13:39:00Z"/>
        </w:rPr>
      </w:pPr>
      <w:ins w:id="587" w:author="Greg Landry" w:date="2017-02-28T13:39:00Z">
        <w:r>
          <w:t>Update the code so that every time the button is press</w:t>
        </w:r>
        <w:r w:rsidR="00BD32E6">
          <w:t xml:space="preserve">ed the temperature, </w:t>
        </w:r>
        <w:r>
          <w:t>humidity</w:t>
        </w:r>
      </w:ins>
      <w:ins w:id="588" w:author="Greg Landry" w:date="2017-02-28T13:44:00Z">
        <w:r w:rsidR="00BD32E6">
          <w:t>, ambient light, and Potentiometer</w:t>
        </w:r>
      </w:ins>
      <w:ins w:id="589"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590" w:author="Greg Landry" w:date="2017-03-01T11:16:00Z"/>
        </w:rPr>
      </w:pPr>
      <w:ins w:id="591" w:author="Greg Landry" w:date="2017-02-28T13:39:00Z">
        <w:r>
          <w:t xml:space="preserve">Hint: Remember to set the offset to </w:t>
        </w:r>
      </w:ins>
      <w:ins w:id="592" w:author="Greg Landry" w:date="2017-02-28T13:54:00Z">
        <w:r w:rsidR="008A0AF1">
          <w:t>0x0</w:t>
        </w:r>
      </w:ins>
      <w:ins w:id="593" w:author="Greg Landry" w:date="2017-02-28T13:39:00Z">
        <w:r w:rsidR="008A0AF1">
          <w:t>7</w:t>
        </w:r>
        <w:r>
          <w:t xml:space="preserve"> to read the temperature. You can do this just once and it will stay set for all future reads. W</w:t>
        </w:r>
        <w:r w:rsidR="008A0AF1">
          <w:t xml:space="preserve">ith an offset of </w:t>
        </w:r>
      </w:ins>
      <w:ins w:id="594" w:author="Greg Landry" w:date="2017-02-28T13:54:00Z">
        <w:r w:rsidR="008A0AF1">
          <w:t>0x</w:t>
        </w:r>
      </w:ins>
      <w:ins w:id="595" w:author="Greg Landry" w:date="2017-02-28T13:39:00Z">
        <w:r w:rsidR="008A0AF1">
          <w:t>07</w:t>
        </w:r>
        <w:r>
          <w:t xml:space="preserve"> you can read </w:t>
        </w:r>
      </w:ins>
      <w:ins w:id="596" w:author="Greg Landry" w:date="2017-02-28T13:55:00Z">
        <w:r w:rsidR="008A0AF1">
          <w:t>16</w:t>
        </w:r>
      </w:ins>
      <w:ins w:id="597" w:author="Greg Landry" w:date="2017-02-28T13:39:00Z">
        <w:r w:rsidR="008A0AF1">
          <w:t xml:space="preserve"> bytes to get the temperature, </w:t>
        </w:r>
        <w:r>
          <w:t>humidity</w:t>
        </w:r>
      </w:ins>
      <w:ins w:id="598" w:author="Greg Landry" w:date="2017-02-28T13:55:00Z">
        <w:r w:rsidR="008A0AF1">
          <w:t>, ambient light, and potentiometer</w:t>
        </w:r>
      </w:ins>
      <w:ins w:id="599" w:author="Greg Landry" w:date="2017-02-28T13:39:00Z">
        <w:r>
          <w:t xml:space="preserve"> values</w:t>
        </w:r>
      </w:ins>
      <w:ins w:id="600" w:author="Greg Landry" w:date="2017-02-28T13:55:00Z">
        <w:r w:rsidR="008A0AF1">
          <w:t xml:space="preserve"> (4 bytes each)</w:t>
        </w:r>
      </w:ins>
      <w:ins w:id="601" w:author="Greg Landry" w:date="2017-02-28T13:39:00Z">
        <w:r>
          <w:t>.</w:t>
        </w:r>
      </w:ins>
    </w:p>
    <w:p w14:paraId="021191C1" w14:textId="7D0D1876" w:rsidR="006A1BAB" w:rsidRDefault="008A0AF1" w:rsidP="006A1BAB">
      <w:pPr>
        <w:pStyle w:val="Heading3"/>
        <w:rPr>
          <w:ins w:id="602" w:author="Greg Landry" w:date="2017-02-28T13:39:00Z"/>
        </w:rPr>
      </w:pPr>
      <w:ins w:id="603" w:author="Greg Landry" w:date="2017-02-28T13:56:00Z">
        <w:r>
          <w:t>08</w:t>
        </w:r>
      </w:ins>
      <w:ins w:id="604"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605" w:author="Greg Landry" w:date="2017-02-28T13:39:00Z"/>
        </w:rPr>
      </w:pPr>
      <w:ins w:id="606" w:author="Greg Landry" w:date="2017-02-28T13:39:00Z">
        <w:r>
          <w:t xml:space="preserve">Copy </w:t>
        </w:r>
      </w:ins>
      <w:ins w:id="607" w:author="Greg Landry" w:date="2017-02-28T13:56:00Z">
        <w:r w:rsidR="008A0AF1">
          <w:t>06</w:t>
        </w:r>
      </w:ins>
      <w:ins w:id="608" w:author="Greg Landry" w:date="2017-02-28T13:39:00Z">
        <w:r>
          <w:t xml:space="preserve">_i2cwrite to </w:t>
        </w:r>
      </w:ins>
      <w:ins w:id="609" w:author="Greg Landry" w:date="2017-02-28T13:56:00Z">
        <w:r w:rsidR="008A0AF1">
          <w:t>08</w:t>
        </w:r>
      </w:ins>
      <w:ins w:id="610"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611" w:author="Greg Landry" w:date="2017-02-28T13:39:00Z"/>
        </w:rPr>
      </w:pPr>
      <w:ins w:id="612"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613" w:author="Greg Landry" w:date="2017-02-28T13:39:00Z"/>
        </w:rPr>
      </w:pPr>
      <w:ins w:id="614"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615" w:author="Greg Landry" w:date="2017-02-28T13:39:00Z"/>
        </w:rPr>
      </w:pPr>
      <w:ins w:id="616" w:author="Greg Landry" w:date="2017-02-28T13:39:00Z">
        <w:r>
          <w:t>What addresses are found on the shield?</w:t>
        </w:r>
      </w:ins>
    </w:p>
    <w:p w14:paraId="070FB89B" w14:textId="38AAD56F" w:rsidR="006A1BAB" w:rsidRDefault="006A1BAB" w:rsidP="006A1BAB">
      <w:pPr>
        <w:pStyle w:val="ListParagraph"/>
        <w:numPr>
          <w:ilvl w:val="1"/>
          <w:numId w:val="40"/>
        </w:numPr>
        <w:rPr>
          <w:ins w:id="617" w:author="Greg Landry" w:date="2017-03-01T11:16:00Z"/>
        </w:rPr>
      </w:pPr>
      <w:ins w:id="618" w:author="Greg Landry" w:date="2017-02-28T13:39:00Z">
        <w:r>
          <w:t xml:space="preserve">Hint: There should be 3 – one for the PSoC analog co-processor, </w:t>
        </w:r>
      </w:ins>
      <w:ins w:id="619" w:author="Greg Landry" w:date="2017-02-28T13:56:00Z">
        <w:r w:rsidR="008A0AF1">
          <w:t>one for the OLED, and one for an external ADC on the baseboard</w:t>
        </w:r>
      </w:ins>
      <w:ins w:id="620" w:author="Greg Landry" w:date="2017-02-28T13:39:00Z">
        <w:r>
          <w:t>.</w:t>
        </w:r>
      </w:ins>
    </w:p>
    <w:p w14:paraId="412C8A69" w14:textId="0F860DF1" w:rsidR="004A35DF" w:rsidRDefault="001F5F35" w:rsidP="004A35DF">
      <w:pPr>
        <w:pStyle w:val="Heading3"/>
      </w:pPr>
      <w:del w:id="621" w:author="Greg Landry" w:date="2017-02-28T13:57:00Z">
        <w:r w:rsidDel="008A0AF1">
          <w:delText xml:space="preserve">07 </w:delText>
        </w:r>
      </w:del>
      <w:ins w:id="622" w:author="Greg Landry" w:date="2017-02-28T13:57:00Z">
        <w:r w:rsidR="008A0AF1">
          <w:t xml:space="preserve">09 </w:t>
        </w:r>
      </w:ins>
      <w:r w:rsidR="00405E7C">
        <w:t>(</w:t>
      </w:r>
      <w:r w:rsidR="0024688A">
        <w:t>Advanced</w:t>
      </w:r>
      <w:r w:rsidR="00405E7C">
        <w:t>)</w:t>
      </w:r>
      <w:r w:rsidR="0024688A">
        <w:t xml:space="preserve"> </w:t>
      </w:r>
      <w:r w:rsidR="004A35DF">
        <w:t>(PWM) LED brightness</w:t>
      </w:r>
      <w:del w:id="623"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624" w:author="Greg Landry" w:date="2017-02-28T14:33:00Z">
        <w:r w:rsidDel="00BE4082">
          <w:delText>04</w:delText>
        </w:r>
      </w:del>
      <w:ins w:id="625" w:author="Greg Landry" w:date="2017-02-28T14:33:00Z">
        <w:r w:rsidR="00BE4082">
          <w:t>02</w:t>
        </w:r>
      </w:ins>
      <w:r>
        <w:t>_blink</w:t>
      </w:r>
      <w:del w:id="626" w:author="Greg Landry" w:date="2017-02-28T14:33:00Z">
        <w:r w:rsidDel="00BE4082">
          <w:delText>shield</w:delText>
        </w:r>
      </w:del>
      <w:r>
        <w:t>led pro</w:t>
      </w:r>
      <w:r w:rsidR="00C71A00">
        <w:t xml:space="preserve">ject to </w:t>
      </w:r>
      <w:del w:id="627" w:author="Greg Landry" w:date="2017-02-28T14:27:00Z">
        <w:r w:rsidR="00C71A00" w:rsidDel="00817C98">
          <w:delText>07</w:delText>
        </w:r>
      </w:del>
      <w:ins w:id="628"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629" w:author="Greg Landry" w:date="2017-02-28T14:34:00Z">
        <w:r w:rsidDel="00BE4082">
          <w:delText>the Green</w:delText>
        </w:r>
      </w:del>
      <w:ins w:id="630" w:author="Greg Landry" w:date="2017-02-28T14:34:00Z">
        <w:r w:rsidR="00BE4082">
          <w:t>WICED_SH_</w:t>
        </w:r>
      </w:ins>
      <w:del w:id="631" w:author="Greg Landry" w:date="2017-02-28T14:34:00Z">
        <w:r w:rsidDel="00BE4082">
          <w:delText xml:space="preserve"> </w:delText>
        </w:r>
      </w:del>
      <w:r>
        <w:t>LED</w:t>
      </w:r>
      <w:ins w:id="632" w:author="Greg Landry" w:date="2017-02-28T14:34:00Z">
        <w:r w:rsidR="00BE4082">
          <w:t>1</w:t>
        </w:r>
      </w:ins>
      <w:r>
        <w:t xml:space="preserve"> on the shield board instead of using the GPIO functions.</w:t>
      </w:r>
    </w:p>
    <w:p w14:paraId="39827C07" w14:textId="77777777" w:rsidR="00E956BC" w:rsidRDefault="009D5077" w:rsidP="009D5077">
      <w:pPr>
        <w:pStyle w:val="ListParagraph"/>
        <w:numPr>
          <w:ilvl w:val="1"/>
          <w:numId w:val="32"/>
        </w:numPr>
        <w:rPr>
          <w:ins w:id="633" w:author="Greg Landry" w:date="2017-02-28T14:37:00Z"/>
        </w:rPr>
      </w:pPr>
      <w:r>
        <w:t xml:space="preserve">Hint: The </w:t>
      </w:r>
      <w:del w:id="634" w:author="Greg Landry" w:date="2017-02-28T14:35:00Z">
        <w:r w:rsidDel="00BE4082">
          <w:delText xml:space="preserve">Green </w:delText>
        </w:r>
      </w:del>
      <w:r>
        <w:t>LED is connected to WICED_GPIO_</w:t>
      </w:r>
      <w:del w:id="635" w:author="Greg Landry" w:date="2017-02-28T14:35:00Z">
        <w:r w:rsidDel="00BE4082">
          <w:delText xml:space="preserve">3 </w:delText>
        </w:r>
      </w:del>
      <w:ins w:id="636" w:author="Greg Landry" w:date="2017-02-28T14:35:00Z">
        <w:r w:rsidR="00BE4082">
          <w:t xml:space="preserve">16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637"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638"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639" w:author="Greg Landry" w:date="2017-02-28T14:36:00Z"/>
        </w:rPr>
      </w:pPr>
      <w:ins w:id="640" w:author="Greg Landry" w:date="2017-02-28T14:38:00Z">
        <w:r>
          <w:t xml:space="preserve">Configure the PWM and </w:t>
        </w:r>
      </w:ins>
      <w:del w:id="641" w:author="Greg Landry" w:date="2017-02-28T14:36:00Z">
        <w:r w:rsidR="000028F4" w:rsidDel="00BE4082">
          <w:delText xml:space="preserve">Hint: Don’t forget to </w:delText>
        </w:r>
      </w:del>
      <w:del w:id="642" w:author="Greg Landry" w:date="2017-02-28T14:33:00Z">
        <w:r w:rsidR="000028F4" w:rsidDel="00BE4082">
          <w:delText>start the PWM after configuring it</w:delText>
        </w:r>
      </w:del>
      <w:del w:id="643" w:author="Greg Landry" w:date="2017-02-28T14:36:00Z">
        <w:r w:rsidR="000028F4" w:rsidDel="00BE4082">
          <w:delText>.</w:delText>
        </w:r>
      </w:del>
    </w:p>
    <w:p w14:paraId="4C922378" w14:textId="7CD99767" w:rsidR="00E95F0D" w:rsidRDefault="00A12C38" w:rsidP="00186DD2">
      <w:pPr>
        <w:pStyle w:val="ListParagraph"/>
        <w:numPr>
          <w:ilvl w:val="0"/>
          <w:numId w:val="32"/>
        </w:numPr>
      </w:pPr>
      <w:proofErr w:type="gramStart"/>
      <w:ins w:id="644" w:author="Greg Landry" w:date="2017-02-28T14:38:00Z">
        <w:r>
          <w:t>c</w:t>
        </w:r>
      </w:ins>
      <w:proofErr w:type="gramEnd"/>
      <w:del w:id="645" w:author="Greg Landry" w:date="2017-02-28T14:38:00Z">
        <w:r w:rsidR="00E95F0D" w:rsidDel="00A12C38">
          <w:delText>C</w:delText>
        </w:r>
      </w:del>
      <w:r w:rsidR="00E95F0D">
        <w:t xml:space="preserve">hange the duty cycle </w:t>
      </w:r>
      <w:del w:id="646"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647" w:author="Greg Landry" w:date="2017-02-28T14:36:00Z"/>
        </w:rPr>
      </w:pPr>
      <w:ins w:id="648" w:author="Greg Landry" w:date="2017-02-28T14:36:00Z">
        <w:r>
          <w:t xml:space="preserve">Hint: Don’t forget to call the </w:t>
        </w:r>
      </w:ins>
      <w:proofErr w:type="spellStart"/>
      <w:ins w:id="649" w:author="Greg Landry" w:date="2017-02-28T14:38:00Z">
        <w:r w:rsidR="00A12C38">
          <w:t>wiced_pwm_</w:t>
        </w:r>
      </w:ins>
      <w:ins w:id="650" w:author="Greg Landry" w:date="2017-02-28T14:36:00Z">
        <w:r>
          <w:t>start</w:t>
        </w:r>
        <w:proofErr w:type="spellEnd"/>
        <w:r>
          <w:t xml:space="preserve"> function after you call the </w:t>
        </w:r>
      </w:ins>
      <w:proofErr w:type="spellStart"/>
      <w:ins w:id="651" w:author="Greg Landry" w:date="2017-02-28T14:38:00Z">
        <w:r w:rsidR="00A12C38">
          <w:t>wiced_pwm_</w:t>
        </w:r>
      </w:ins>
      <w:ins w:id="652"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653" w:author="Greg Landry" w:date="2017-02-28T14:34:00Z"/>
        </w:rPr>
      </w:pPr>
      <w:del w:id="654" w:author="Greg Landry" w:date="2017-02-28T14:34:00Z">
        <w:r w:rsidDel="00BE4082">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655" w:author="Greg Landry" w:date="2017-02-28T13:38:00Z"/>
        </w:rPr>
      </w:pPr>
      <w:del w:id="656"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657" w:author="Greg Landry" w:date="2017-02-28T13:38:00Z"/>
        </w:rPr>
      </w:pPr>
      <w:del w:id="658"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659" w:author="Greg Landry" w:date="2017-02-28T13:38:00Z"/>
        </w:rPr>
      </w:pPr>
      <w:del w:id="660"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661" w:author="Greg Landry" w:date="2017-02-28T13:38:00Z"/>
        </w:rPr>
      </w:pPr>
      <w:del w:id="662"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663" w:author="Greg Landry" w:date="2017-02-28T13:38:00Z"/>
        </w:rPr>
      </w:pPr>
      <w:del w:id="664"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665" w:author="Greg Landry" w:date="2017-02-28T13:38:00Z"/>
        </w:rPr>
      </w:pPr>
      <w:del w:id="666"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667" w:author="Greg Landry" w:date="2017-02-28T13:38:00Z"/>
        </w:rPr>
      </w:pPr>
      <w:del w:id="668"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669" w:author="Greg Landry" w:date="2017-02-28T13:38:00Z"/>
        </w:rPr>
      </w:pPr>
      <w:del w:id="670"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671" w:author="Greg Landry" w:date="2017-02-28T13:38:00Z"/>
        </w:rPr>
      </w:pPr>
      <w:del w:id="672"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673" w:author="Greg Landry" w:date="2017-02-28T13:38:00Z"/>
        </w:rPr>
      </w:pPr>
      <w:del w:id="674"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675" w:author="Greg Landry" w:date="2017-02-28T13:38:00Z"/>
        </w:rPr>
      </w:pPr>
      <w:del w:id="676"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677" w:author="Greg Landry" w:date="2017-02-28T13:38:00Z"/>
        </w:rPr>
      </w:pPr>
      <w:del w:id="678"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679" w:author="Greg Landry" w:date="2017-02-28T14:26:00Z">
        <w:r w:rsidDel="00817C98">
          <w:delText>09</w:delText>
        </w:r>
      </w:del>
      <w:ins w:id="680"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681" w:author="Greg Landry" w:date="2017-02-28T14:27:00Z">
        <w:r w:rsidDel="00817C98">
          <w:delText>06</w:delText>
        </w:r>
      </w:del>
      <w:ins w:id="682" w:author="Greg Landry" w:date="2017-02-28T14:27:00Z">
        <w:r w:rsidR="00817C98">
          <w:t>05</w:t>
        </w:r>
      </w:ins>
      <w:r>
        <w:t xml:space="preserve">_interrupt project to </w:t>
      </w:r>
      <w:del w:id="683" w:author="Greg Landry" w:date="2017-02-28T14:27:00Z">
        <w:r w:rsidDel="00817C98">
          <w:delText>09</w:delText>
        </w:r>
      </w:del>
      <w:ins w:id="684"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lastRenderedPageBreak/>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685" w:author="Greg Landry" w:date="2017-02-28T14:27:00Z">
        <w:r w:rsidDel="00817C98">
          <w:delText>10</w:delText>
        </w:r>
        <w:r w:rsidR="006B1CF2" w:rsidDel="00817C98">
          <w:delText xml:space="preserve"> </w:delText>
        </w:r>
      </w:del>
      <w:ins w:id="686"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687" w:author="Greg Landry" w:date="2017-02-28T14:27:00Z">
        <w:r w:rsidDel="00817C98">
          <w:delText>09</w:delText>
        </w:r>
      </w:del>
      <w:ins w:id="688" w:author="Greg Landry" w:date="2017-02-28T14:27:00Z">
        <w:r w:rsidR="00817C98">
          <w:t>10</w:t>
        </w:r>
      </w:ins>
      <w:r>
        <w:t>_uartsend to</w:t>
      </w:r>
      <w:r w:rsidR="009B2D05">
        <w:t xml:space="preserve"> </w:t>
      </w:r>
      <w:del w:id="689" w:author="Greg Landry" w:date="2017-02-28T14:27:00Z">
        <w:r w:rsidR="009B2D05" w:rsidDel="00817C98">
          <w:delText>10</w:delText>
        </w:r>
      </w:del>
      <w:ins w:id="690"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691" w:author="Greg Landry" w:date="2017-02-28T13:39:00Z"/>
        </w:rPr>
      </w:pPr>
      <w:del w:id="692" w:author="Greg Landry" w:date="2017-02-28T13:39:00Z">
        <w:r w:rsidDel="006A1BAB">
          <w:delText xml:space="preserve">11 </w:delText>
        </w:r>
      </w:del>
      <w:del w:id="693"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694" w:author="Greg Landry" w:date="2017-02-28T13:39:00Z">
        <w:r w:rsidDel="006A1BAB">
          <w:delText>(I2C WRITE) Change LED state on shield</w:delText>
        </w:r>
      </w:del>
      <w:del w:id="695"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696" w:author="Greg Landry" w:date="2017-02-28T13:39:00Z"/>
        </w:rPr>
      </w:pPr>
      <w:del w:id="697"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698" w:author="Greg Landry" w:date="2017-02-28T13:39:00Z"/>
        </w:rPr>
      </w:pPr>
      <w:del w:id="699"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700" w:author="Greg Landry" w:date="2017-02-28T13:39:00Z"/>
        </w:rPr>
      </w:pPr>
      <w:del w:id="701"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702" w:author="Greg Landry" w:date="2017-02-28T13:39:00Z"/>
        </w:rPr>
      </w:pPr>
      <w:del w:id="703"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704" w:author="Greg Landry" w:date="2017-02-28T13:39:00Z"/>
        </w:rPr>
      </w:pPr>
      <w:del w:id="705"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706" w:author="Greg Landry" w:date="2017-02-28T13:39:00Z"/>
        </w:rPr>
      </w:pPr>
      <w:del w:id="707"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708" w:author="Greg Landry" w:date="2017-02-28T13:39:00Z"/>
        </w:rPr>
      </w:pPr>
      <w:del w:id="709"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710" w:author="Greg Landry" w:date="2017-02-28T13:39:00Z"/>
        </w:rPr>
      </w:pPr>
      <w:del w:id="711"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712" w:author="Greg Landry" w:date="2017-02-28T13:39:00Z"/>
        </w:rPr>
      </w:pPr>
      <w:del w:id="713"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714"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715" w:author="Greg Landry" w:date="2017-02-28T13:39:00Z"/>
              </w:rPr>
            </w:pPr>
            <w:del w:id="716"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717" w:author="Greg Landry" w:date="2017-02-28T13:39:00Z"/>
              </w:rPr>
            </w:pPr>
            <w:del w:id="718"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719" w:author="Greg Landry" w:date="2017-02-28T13:39:00Z"/>
              </w:rPr>
            </w:pPr>
            <w:del w:id="720" w:author="Greg Landry" w:date="2017-02-28T13:39:00Z">
              <w:r w:rsidDel="006A1BAB">
                <w:delText>Details</w:delText>
              </w:r>
            </w:del>
          </w:p>
        </w:tc>
      </w:tr>
      <w:tr w:rsidR="00D565C4" w:rsidDel="006A1BAB" w14:paraId="241CBE39" w14:textId="04EB440D" w:rsidTr="00D565C4">
        <w:trPr>
          <w:jc w:val="center"/>
          <w:del w:id="721" w:author="Greg Landry" w:date="2017-02-28T13:39:00Z"/>
        </w:trPr>
        <w:tc>
          <w:tcPr>
            <w:tcW w:w="815" w:type="dxa"/>
          </w:tcPr>
          <w:p w14:paraId="104EA5A4" w14:textId="7EEE8692" w:rsidR="00D565C4" w:rsidDel="006A1BAB" w:rsidRDefault="00D565C4" w:rsidP="00D565C4">
            <w:pPr>
              <w:pStyle w:val="ListParagraph"/>
              <w:ind w:left="0"/>
              <w:rPr>
                <w:del w:id="722" w:author="Greg Landry" w:date="2017-02-28T13:39:00Z"/>
              </w:rPr>
            </w:pPr>
            <w:del w:id="723"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724" w:author="Greg Landry" w:date="2017-02-28T13:39:00Z"/>
              </w:rPr>
            </w:pPr>
            <w:del w:id="725"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726" w:author="Greg Landry" w:date="2017-02-28T13:39:00Z"/>
              </w:rPr>
            </w:pPr>
            <w:del w:id="727" w:author="Greg Landry" w:date="2017-02-28T13:39:00Z">
              <w:r w:rsidDel="006A1BAB">
                <w:delText>0 = OFF, non-zero = ON</w:delText>
              </w:r>
            </w:del>
          </w:p>
        </w:tc>
      </w:tr>
      <w:tr w:rsidR="00D565C4" w:rsidDel="006A1BAB" w14:paraId="0995A3FD" w14:textId="14A29A9E" w:rsidTr="00D565C4">
        <w:trPr>
          <w:jc w:val="center"/>
          <w:del w:id="728" w:author="Greg Landry" w:date="2017-02-28T13:39:00Z"/>
        </w:trPr>
        <w:tc>
          <w:tcPr>
            <w:tcW w:w="815" w:type="dxa"/>
          </w:tcPr>
          <w:p w14:paraId="7DBA660C" w14:textId="509E4FDC" w:rsidR="00D565C4" w:rsidDel="006A1BAB" w:rsidRDefault="00D565C4" w:rsidP="00D565C4">
            <w:pPr>
              <w:pStyle w:val="ListParagraph"/>
              <w:ind w:left="0"/>
              <w:rPr>
                <w:del w:id="729" w:author="Greg Landry" w:date="2017-02-28T13:39:00Z"/>
              </w:rPr>
            </w:pPr>
            <w:del w:id="730"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731" w:author="Greg Landry" w:date="2017-02-28T13:39:00Z"/>
              </w:rPr>
            </w:pPr>
            <w:del w:id="732"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733" w:author="Greg Landry" w:date="2017-02-28T13:39:00Z"/>
              </w:rPr>
            </w:pPr>
            <w:del w:id="734" w:author="Greg Landry" w:date="2017-02-28T13:39:00Z">
              <w:r w:rsidDel="006A1BAB">
                <w:delText>0 = OFF, non-zero = ON</w:delText>
              </w:r>
            </w:del>
          </w:p>
        </w:tc>
      </w:tr>
      <w:tr w:rsidR="00D565C4" w:rsidDel="006A1BAB" w14:paraId="2873FA55" w14:textId="2463A666" w:rsidTr="00D565C4">
        <w:trPr>
          <w:jc w:val="center"/>
          <w:del w:id="735" w:author="Greg Landry" w:date="2017-02-28T13:39:00Z"/>
        </w:trPr>
        <w:tc>
          <w:tcPr>
            <w:tcW w:w="815" w:type="dxa"/>
          </w:tcPr>
          <w:p w14:paraId="65635D87" w14:textId="3D125E6A" w:rsidR="00D565C4" w:rsidDel="006A1BAB" w:rsidRDefault="00D565C4" w:rsidP="00D565C4">
            <w:pPr>
              <w:pStyle w:val="ListParagraph"/>
              <w:ind w:left="0"/>
              <w:rPr>
                <w:del w:id="736" w:author="Greg Landry" w:date="2017-02-28T13:39:00Z"/>
              </w:rPr>
            </w:pPr>
            <w:del w:id="737"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738" w:author="Greg Landry" w:date="2017-02-28T13:39:00Z"/>
              </w:rPr>
            </w:pPr>
            <w:del w:id="739"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740" w:author="Greg Landry" w:date="2017-02-28T13:39:00Z"/>
              </w:rPr>
            </w:pPr>
            <w:del w:id="741" w:author="Greg Landry" w:date="2017-02-28T13:39:00Z">
              <w:r w:rsidDel="006A1BAB">
                <w:delText>LSB of temperature * 100</w:delText>
              </w:r>
            </w:del>
          </w:p>
        </w:tc>
      </w:tr>
      <w:tr w:rsidR="00D565C4" w:rsidDel="006A1BAB" w14:paraId="64A97428" w14:textId="6440202A" w:rsidTr="00D565C4">
        <w:trPr>
          <w:jc w:val="center"/>
          <w:del w:id="742" w:author="Greg Landry" w:date="2017-02-28T13:39:00Z"/>
        </w:trPr>
        <w:tc>
          <w:tcPr>
            <w:tcW w:w="815" w:type="dxa"/>
          </w:tcPr>
          <w:p w14:paraId="793984BD" w14:textId="1DF36DF9" w:rsidR="00D565C4" w:rsidDel="006A1BAB" w:rsidRDefault="00D565C4" w:rsidP="00D565C4">
            <w:pPr>
              <w:pStyle w:val="ListParagraph"/>
              <w:ind w:left="0"/>
              <w:rPr>
                <w:del w:id="743" w:author="Greg Landry" w:date="2017-02-28T13:39:00Z"/>
              </w:rPr>
            </w:pPr>
            <w:del w:id="744"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745" w:author="Greg Landry" w:date="2017-02-28T13:39:00Z"/>
              </w:rPr>
            </w:pPr>
            <w:del w:id="746"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747" w:author="Greg Landry" w:date="2017-02-28T13:39:00Z"/>
              </w:rPr>
            </w:pPr>
            <w:del w:id="748" w:author="Greg Landry" w:date="2017-02-28T13:39:00Z">
              <w:r w:rsidDel="006A1BAB">
                <w:delText>MSB of temperature * 100</w:delText>
              </w:r>
            </w:del>
          </w:p>
        </w:tc>
      </w:tr>
      <w:tr w:rsidR="00D565C4" w:rsidDel="006A1BAB" w14:paraId="31AE2B35" w14:textId="22281365" w:rsidTr="00D565C4">
        <w:trPr>
          <w:jc w:val="center"/>
          <w:del w:id="749" w:author="Greg Landry" w:date="2017-02-28T13:39:00Z"/>
        </w:trPr>
        <w:tc>
          <w:tcPr>
            <w:tcW w:w="815" w:type="dxa"/>
          </w:tcPr>
          <w:p w14:paraId="0C31495B" w14:textId="0B1ECD58" w:rsidR="00D565C4" w:rsidDel="006A1BAB" w:rsidRDefault="00D565C4" w:rsidP="00D565C4">
            <w:pPr>
              <w:pStyle w:val="ListParagraph"/>
              <w:ind w:left="0"/>
              <w:rPr>
                <w:del w:id="750" w:author="Greg Landry" w:date="2017-02-28T13:39:00Z"/>
              </w:rPr>
            </w:pPr>
            <w:del w:id="751"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752" w:author="Greg Landry" w:date="2017-02-28T13:39:00Z"/>
              </w:rPr>
            </w:pPr>
            <w:del w:id="753"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754" w:author="Greg Landry" w:date="2017-02-28T13:39:00Z"/>
              </w:rPr>
            </w:pPr>
            <w:del w:id="755" w:author="Greg Landry" w:date="2017-02-28T13:39:00Z">
              <w:r w:rsidDel="006A1BAB">
                <w:delText>LSB of humidity * 10</w:delText>
              </w:r>
            </w:del>
          </w:p>
        </w:tc>
      </w:tr>
      <w:tr w:rsidR="00D565C4" w:rsidDel="006A1BAB" w14:paraId="446243C5" w14:textId="10855D00" w:rsidTr="00D565C4">
        <w:trPr>
          <w:jc w:val="center"/>
          <w:del w:id="756" w:author="Greg Landry" w:date="2017-02-28T13:39:00Z"/>
        </w:trPr>
        <w:tc>
          <w:tcPr>
            <w:tcW w:w="815" w:type="dxa"/>
          </w:tcPr>
          <w:p w14:paraId="00E9347C" w14:textId="767CD1B2" w:rsidR="00D565C4" w:rsidDel="006A1BAB" w:rsidRDefault="00D565C4" w:rsidP="00D565C4">
            <w:pPr>
              <w:pStyle w:val="ListParagraph"/>
              <w:ind w:left="0"/>
              <w:rPr>
                <w:del w:id="757" w:author="Greg Landry" w:date="2017-02-28T13:39:00Z"/>
              </w:rPr>
            </w:pPr>
            <w:del w:id="758"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759" w:author="Greg Landry" w:date="2017-02-28T13:39:00Z"/>
              </w:rPr>
            </w:pPr>
            <w:del w:id="760"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761" w:author="Greg Landry" w:date="2017-02-28T13:39:00Z"/>
              </w:rPr>
            </w:pPr>
            <w:del w:id="762" w:author="Greg Landry" w:date="2017-02-28T13:39:00Z">
              <w:r w:rsidDel="006A1BAB">
                <w:delText>LSB of humidity * 10</w:delText>
              </w:r>
            </w:del>
          </w:p>
        </w:tc>
      </w:tr>
    </w:tbl>
    <w:p w14:paraId="6B84185F" w14:textId="674D8F0E" w:rsidR="00D565C4" w:rsidDel="006A1BAB" w:rsidRDefault="00D565C4" w:rsidP="00D565C4">
      <w:pPr>
        <w:pStyle w:val="ListParagraph"/>
        <w:rPr>
          <w:del w:id="763" w:author="Greg Landry" w:date="2017-02-28T13:39:00Z"/>
        </w:rPr>
      </w:pPr>
    </w:p>
    <w:p w14:paraId="2CE44671" w14:textId="4BBCA7CF" w:rsidR="00D565C4" w:rsidDel="006A1BAB" w:rsidRDefault="00D565C4" w:rsidP="00D565C4">
      <w:pPr>
        <w:pStyle w:val="ListParagraph"/>
        <w:numPr>
          <w:ilvl w:val="1"/>
          <w:numId w:val="37"/>
        </w:numPr>
        <w:rPr>
          <w:del w:id="764" w:author="Greg Landry" w:date="2017-02-28T13:39:00Z"/>
        </w:rPr>
      </w:pPr>
      <w:del w:id="765"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766" w:author="Greg Landry" w:date="2017-02-28T13:39:00Z"/>
        </w:rPr>
      </w:pPr>
      <w:del w:id="767"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768" w:author="Greg Landry" w:date="2017-02-28T13:39:00Z"/>
        </w:rPr>
      </w:pPr>
      <w:del w:id="769"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770" w:author="Greg Landry" w:date="2017-02-28T13:39:00Z"/>
        </w:rPr>
      </w:pPr>
      <w:del w:id="771" w:author="Greg Landry" w:date="2017-02-28T13:39:00Z">
        <w:r w:rsidDel="006A1BAB">
          <w:delText>1</w:delText>
        </w:r>
        <w:r w:rsidR="00D565C4" w:rsidDel="006A1BAB">
          <w:delText>2</w:delText>
        </w:r>
        <w:r w:rsidR="001F5F35" w:rsidDel="006A1BAB">
          <w:delText xml:space="preserve"> </w:delText>
        </w:r>
      </w:del>
      <w:del w:id="772"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773" w:author="Greg Landry" w:date="2017-02-28T13:39:00Z">
        <w:r w:rsidR="00F06A3E" w:rsidDel="006A1BAB">
          <w:delText>(</w:delText>
        </w:r>
        <w:r w:rsidR="004A35DF" w:rsidDel="006A1BAB">
          <w:delText>I2C READ) Read sensor values</w:delText>
        </w:r>
      </w:del>
      <w:del w:id="774"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775" w:author="Greg Landry" w:date="2017-02-28T13:39:00Z"/>
        </w:rPr>
      </w:pPr>
      <w:del w:id="776"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777" w:author="Greg Landry" w:date="2017-02-28T13:39:00Z"/>
        </w:rPr>
      </w:pPr>
      <w:del w:id="778"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779" w:author="Greg Landry" w:date="2017-02-28T13:39:00Z"/>
        </w:rPr>
      </w:pPr>
      <w:del w:id="780"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781" w:author="Greg Landry" w:date="2017-02-28T13:39:00Z"/>
        </w:rPr>
      </w:pPr>
      <w:del w:id="782"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783" w:author="Greg Landry" w:date="2017-02-28T13:39:00Z"/>
        </w:rPr>
      </w:pPr>
      <w:del w:id="784"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785" w:author="Greg Landry" w:date="2017-02-28T13:39:00Z"/>
        </w:rPr>
      </w:pPr>
      <w:del w:id="786"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787" w:author="Greg Landry" w:date="2017-02-28T13:39:00Z"/>
        </w:rPr>
      </w:pPr>
      <w:del w:id="788"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789" w:author="Greg Landry" w:date="2017-02-28T13:39:00Z"/>
        </w:rPr>
      </w:pPr>
      <w:del w:id="790"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791" w:author="Greg Landry" w:date="2017-02-28T13:39:00Z"/>
        </w:rPr>
      </w:pPr>
      <w:del w:id="792"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793" w:author="Greg Landry" w:date="2017-02-28T13:09:00Z"/>
          <w:rFonts w:ascii="Cambria" w:eastAsia="Times New Roman" w:hAnsi="Cambria"/>
          <w:b/>
          <w:bCs/>
          <w:color w:val="4F81BD"/>
          <w:sz w:val="26"/>
          <w:szCs w:val="26"/>
        </w:rPr>
      </w:pPr>
      <w:ins w:id="794" w:author="Greg Landry" w:date="2017-02-28T13:09:00Z">
        <w:r>
          <w:br w:type="page"/>
        </w:r>
      </w:ins>
    </w:p>
    <w:p w14:paraId="79D29941" w14:textId="73D3B700" w:rsidR="00F377DB" w:rsidDel="00857162" w:rsidRDefault="00383BAC" w:rsidP="00F377DB">
      <w:pPr>
        <w:pStyle w:val="Heading3"/>
        <w:rPr>
          <w:del w:id="795" w:author="Greg Landry" w:date="2017-02-28T13:09:00Z"/>
        </w:rPr>
      </w:pPr>
      <w:del w:id="796"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797" w:author="Greg Landry" w:date="2017-02-28T13:09:00Z"/>
        </w:rPr>
      </w:pPr>
      <w:del w:id="798"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799" w:author="Greg Landry" w:date="2017-02-28T13:09:00Z"/>
        </w:rPr>
      </w:pPr>
      <w:del w:id="800"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801" w:author="Greg Landry" w:date="2017-02-28T13:09:00Z"/>
        </w:rPr>
      </w:pPr>
      <w:del w:id="802"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803" w:author="Greg Landry" w:date="2017-02-28T13:09:00Z"/>
        </w:rPr>
      </w:pPr>
      <w:del w:id="804"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805" w:author="Greg Landry" w:date="2017-02-28T13:09:00Z"/>
        </w:rPr>
      </w:pPr>
      <w:del w:id="806"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807" w:author="Greg Landry" w:date="2017-02-28T13:09:00Z"/>
        </w:rPr>
      </w:pPr>
      <w:del w:id="808"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809" w:author="Greg Landry" w:date="2017-02-28T13:09:00Z"/>
        </w:rPr>
      </w:pPr>
      <w:del w:id="810"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811" w:author="Greg Landry" w:date="2017-02-28T13:09:00Z"/>
        </w:rPr>
      </w:pPr>
      <w:del w:id="812"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813" w:author="Greg Landry" w:date="2017-02-28T13:09:00Z"/>
        </w:rPr>
      </w:pPr>
      <w:del w:id="814"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815" w:author="Greg Landry" w:date="2017-02-28T13:09:00Z"/>
        </w:rPr>
      </w:pPr>
      <w:del w:id="816"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817" w:author="Greg Landry" w:date="2017-02-28T13:09:00Z"/>
        </w:rPr>
      </w:pPr>
      <w:del w:id="818"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819" w:author="Greg Landry" w:date="2017-02-28T13:09:00Z"/>
        </w:rPr>
      </w:pPr>
      <w:del w:id="820" w:author="Greg Landry" w:date="2017-02-28T13:09:00Z">
        <w:r w:rsidDel="00857162">
          <w:delText>Hint: on project 04, you no longer need to initialize the GPIO for the Green LED.</w:delText>
        </w:r>
      </w:del>
    </w:p>
    <w:p w14:paraId="525E4872" w14:textId="65832949" w:rsidR="00F42C29" w:rsidDel="00857162" w:rsidRDefault="00F42C29">
      <w:pPr>
        <w:rPr>
          <w:del w:id="821" w:author="Greg Landry" w:date="2017-02-28T13:09:00Z"/>
          <w:rFonts w:ascii="Cambria" w:eastAsia="Times New Roman" w:hAnsi="Cambria"/>
          <w:b/>
          <w:bCs/>
          <w:color w:val="4F81BD"/>
          <w:sz w:val="26"/>
          <w:szCs w:val="26"/>
        </w:rPr>
      </w:pPr>
      <w:del w:id="822"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0EE84" w14:textId="77777777" w:rsidR="00254382" w:rsidRDefault="00254382" w:rsidP="00D73ED3">
      <w:r>
        <w:separator/>
      </w:r>
    </w:p>
  </w:endnote>
  <w:endnote w:type="continuationSeparator" w:id="0">
    <w:p w14:paraId="7A7C81B6" w14:textId="77777777" w:rsidR="00254382" w:rsidRDefault="00254382"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044891">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044891">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A2A86C" w14:textId="77777777" w:rsidR="00254382" w:rsidRDefault="00254382" w:rsidP="00D73ED3">
      <w:r>
        <w:separator/>
      </w:r>
    </w:p>
  </w:footnote>
  <w:footnote w:type="continuationSeparator" w:id="0">
    <w:p w14:paraId="17CABB79" w14:textId="77777777" w:rsidR="00254382" w:rsidRDefault="00254382"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AC8"/>
    <w:rsid w:val="00077836"/>
    <w:rsid w:val="0009000C"/>
    <w:rsid w:val="00094EEF"/>
    <w:rsid w:val="000A10C2"/>
    <w:rsid w:val="000A22A9"/>
    <w:rsid w:val="000B35DD"/>
    <w:rsid w:val="000D57F4"/>
    <w:rsid w:val="000E293B"/>
    <w:rsid w:val="000E31AD"/>
    <w:rsid w:val="000E5F28"/>
    <w:rsid w:val="000F3FAA"/>
    <w:rsid w:val="00105CDB"/>
    <w:rsid w:val="00111945"/>
    <w:rsid w:val="00117DC6"/>
    <w:rsid w:val="00117EB1"/>
    <w:rsid w:val="00133866"/>
    <w:rsid w:val="0014306C"/>
    <w:rsid w:val="00147C6E"/>
    <w:rsid w:val="00156496"/>
    <w:rsid w:val="00177F74"/>
    <w:rsid w:val="00180762"/>
    <w:rsid w:val="00186DD2"/>
    <w:rsid w:val="001B6190"/>
    <w:rsid w:val="001B6F80"/>
    <w:rsid w:val="001D4C2F"/>
    <w:rsid w:val="001D4DE2"/>
    <w:rsid w:val="001E1312"/>
    <w:rsid w:val="001E478E"/>
    <w:rsid w:val="001E684F"/>
    <w:rsid w:val="001E7F3A"/>
    <w:rsid w:val="001F3692"/>
    <w:rsid w:val="001F5F35"/>
    <w:rsid w:val="002031A1"/>
    <w:rsid w:val="00206407"/>
    <w:rsid w:val="00224116"/>
    <w:rsid w:val="00227150"/>
    <w:rsid w:val="002277CB"/>
    <w:rsid w:val="00231A4A"/>
    <w:rsid w:val="00236CD1"/>
    <w:rsid w:val="0024688A"/>
    <w:rsid w:val="0025430F"/>
    <w:rsid w:val="00254382"/>
    <w:rsid w:val="00254A24"/>
    <w:rsid w:val="00260098"/>
    <w:rsid w:val="00260C74"/>
    <w:rsid w:val="0026267E"/>
    <w:rsid w:val="00266D14"/>
    <w:rsid w:val="00273650"/>
    <w:rsid w:val="00275E97"/>
    <w:rsid w:val="00283C91"/>
    <w:rsid w:val="0029288C"/>
    <w:rsid w:val="002A0254"/>
    <w:rsid w:val="002A79DA"/>
    <w:rsid w:val="002B2AD2"/>
    <w:rsid w:val="002B7784"/>
    <w:rsid w:val="002C085C"/>
    <w:rsid w:val="002C27F6"/>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6D99"/>
    <w:rsid w:val="003E3652"/>
    <w:rsid w:val="003E387E"/>
    <w:rsid w:val="003E39EE"/>
    <w:rsid w:val="003F1B30"/>
    <w:rsid w:val="003F79E0"/>
    <w:rsid w:val="00405CDD"/>
    <w:rsid w:val="00405E7C"/>
    <w:rsid w:val="004114C8"/>
    <w:rsid w:val="004119D6"/>
    <w:rsid w:val="00412079"/>
    <w:rsid w:val="00415355"/>
    <w:rsid w:val="00422580"/>
    <w:rsid w:val="004320E0"/>
    <w:rsid w:val="00442D91"/>
    <w:rsid w:val="004467C7"/>
    <w:rsid w:val="00454D6D"/>
    <w:rsid w:val="00455FD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39B5"/>
    <w:rsid w:val="00510715"/>
    <w:rsid w:val="00513312"/>
    <w:rsid w:val="005202A1"/>
    <w:rsid w:val="00525266"/>
    <w:rsid w:val="00534A99"/>
    <w:rsid w:val="0053631F"/>
    <w:rsid w:val="00541C81"/>
    <w:rsid w:val="00542D5D"/>
    <w:rsid w:val="00557AB9"/>
    <w:rsid w:val="005747F7"/>
    <w:rsid w:val="00574A4D"/>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A1BAB"/>
    <w:rsid w:val="006B0BCB"/>
    <w:rsid w:val="006B1CF2"/>
    <w:rsid w:val="006B3C0F"/>
    <w:rsid w:val="006B442B"/>
    <w:rsid w:val="006B5F61"/>
    <w:rsid w:val="006C42A9"/>
    <w:rsid w:val="006C4A51"/>
    <w:rsid w:val="006D3139"/>
    <w:rsid w:val="006D3C90"/>
    <w:rsid w:val="006D3D3D"/>
    <w:rsid w:val="006E2C21"/>
    <w:rsid w:val="006E6221"/>
    <w:rsid w:val="006E7BEE"/>
    <w:rsid w:val="006E7F27"/>
    <w:rsid w:val="006F1940"/>
    <w:rsid w:val="006F210A"/>
    <w:rsid w:val="006F2E0B"/>
    <w:rsid w:val="00700139"/>
    <w:rsid w:val="007079C7"/>
    <w:rsid w:val="00735FAF"/>
    <w:rsid w:val="007513A8"/>
    <w:rsid w:val="00757332"/>
    <w:rsid w:val="00760774"/>
    <w:rsid w:val="00760E87"/>
    <w:rsid w:val="00774C33"/>
    <w:rsid w:val="00781663"/>
    <w:rsid w:val="00782309"/>
    <w:rsid w:val="00783E33"/>
    <w:rsid w:val="0079060F"/>
    <w:rsid w:val="007906C2"/>
    <w:rsid w:val="00790F9D"/>
    <w:rsid w:val="007A3FBB"/>
    <w:rsid w:val="007B0BE6"/>
    <w:rsid w:val="007B104F"/>
    <w:rsid w:val="007B2E62"/>
    <w:rsid w:val="007B436A"/>
    <w:rsid w:val="007B49E2"/>
    <w:rsid w:val="007B57B2"/>
    <w:rsid w:val="007B6097"/>
    <w:rsid w:val="007B618D"/>
    <w:rsid w:val="007B61AA"/>
    <w:rsid w:val="007C4770"/>
    <w:rsid w:val="007C4E1A"/>
    <w:rsid w:val="007C5D70"/>
    <w:rsid w:val="007E0232"/>
    <w:rsid w:val="007E18FB"/>
    <w:rsid w:val="007E1CAB"/>
    <w:rsid w:val="007E2767"/>
    <w:rsid w:val="007E4FFE"/>
    <w:rsid w:val="007E5E9F"/>
    <w:rsid w:val="008009E8"/>
    <w:rsid w:val="00817C98"/>
    <w:rsid w:val="00821AEE"/>
    <w:rsid w:val="00857162"/>
    <w:rsid w:val="00862118"/>
    <w:rsid w:val="00866864"/>
    <w:rsid w:val="00871379"/>
    <w:rsid w:val="00893A4B"/>
    <w:rsid w:val="00893BB2"/>
    <w:rsid w:val="00894DB0"/>
    <w:rsid w:val="008A0AF1"/>
    <w:rsid w:val="008A56F3"/>
    <w:rsid w:val="008B09D5"/>
    <w:rsid w:val="008B2C7C"/>
    <w:rsid w:val="008B66D4"/>
    <w:rsid w:val="008C1F18"/>
    <w:rsid w:val="008D10B4"/>
    <w:rsid w:val="008D1B2E"/>
    <w:rsid w:val="008D5A71"/>
    <w:rsid w:val="008D6301"/>
    <w:rsid w:val="008E114B"/>
    <w:rsid w:val="008E49C4"/>
    <w:rsid w:val="008E6B81"/>
    <w:rsid w:val="008F1D02"/>
    <w:rsid w:val="008F3FC4"/>
    <w:rsid w:val="008F7A3D"/>
    <w:rsid w:val="00901C0B"/>
    <w:rsid w:val="009032AE"/>
    <w:rsid w:val="0090423B"/>
    <w:rsid w:val="00905DE7"/>
    <w:rsid w:val="00906B81"/>
    <w:rsid w:val="00914CE3"/>
    <w:rsid w:val="00926158"/>
    <w:rsid w:val="00930137"/>
    <w:rsid w:val="009420A1"/>
    <w:rsid w:val="0095456D"/>
    <w:rsid w:val="00957046"/>
    <w:rsid w:val="009600E6"/>
    <w:rsid w:val="009672A7"/>
    <w:rsid w:val="009733FC"/>
    <w:rsid w:val="00974BDE"/>
    <w:rsid w:val="0097643E"/>
    <w:rsid w:val="00976BF9"/>
    <w:rsid w:val="0098674F"/>
    <w:rsid w:val="009B2D05"/>
    <w:rsid w:val="009B3404"/>
    <w:rsid w:val="009B5769"/>
    <w:rsid w:val="009B6F2E"/>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034D"/>
    <w:rsid w:val="00BB03D1"/>
    <w:rsid w:val="00BB1747"/>
    <w:rsid w:val="00BB65CC"/>
    <w:rsid w:val="00BB6913"/>
    <w:rsid w:val="00BC031E"/>
    <w:rsid w:val="00BC1F13"/>
    <w:rsid w:val="00BC2005"/>
    <w:rsid w:val="00BC5832"/>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E2934"/>
    <w:rsid w:val="00CF0DEE"/>
    <w:rsid w:val="00CF5741"/>
    <w:rsid w:val="00CF59D3"/>
    <w:rsid w:val="00CF6363"/>
    <w:rsid w:val="00CF7E97"/>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106AA"/>
    <w:rsid w:val="00E1216F"/>
    <w:rsid w:val="00E243B0"/>
    <w:rsid w:val="00E330E9"/>
    <w:rsid w:val="00E34976"/>
    <w:rsid w:val="00E3780C"/>
    <w:rsid w:val="00E44780"/>
    <w:rsid w:val="00E56B84"/>
    <w:rsid w:val="00E57120"/>
    <w:rsid w:val="00E6021D"/>
    <w:rsid w:val="00E6111F"/>
    <w:rsid w:val="00E6189C"/>
    <w:rsid w:val="00E63761"/>
    <w:rsid w:val="00E67956"/>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C04D9"/>
    <w:rsid w:val="00EC241F"/>
    <w:rsid w:val="00EC5BD5"/>
    <w:rsid w:val="00ED0FED"/>
    <w:rsid w:val="00ED2F63"/>
    <w:rsid w:val="00ED5415"/>
    <w:rsid w:val="00ED788C"/>
    <w:rsid w:val="00EE5C58"/>
    <w:rsid w:val="00EF50F6"/>
    <w:rsid w:val="00EF6748"/>
    <w:rsid w:val="00F06A3E"/>
    <w:rsid w:val="00F07B57"/>
    <w:rsid w:val="00F14BC9"/>
    <w:rsid w:val="00F15200"/>
    <w:rsid w:val="00F25363"/>
    <w:rsid w:val="00F25E29"/>
    <w:rsid w:val="00F3476A"/>
    <w:rsid w:val="00F3609E"/>
    <w:rsid w:val="00F365EA"/>
    <w:rsid w:val="00F377DB"/>
    <w:rsid w:val="00F4095C"/>
    <w:rsid w:val="00F42C29"/>
    <w:rsid w:val="00F4310E"/>
    <w:rsid w:val="00F444FC"/>
    <w:rsid w:val="00F446B3"/>
    <w:rsid w:val="00F513F3"/>
    <w:rsid w:val="00F6421F"/>
    <w:rsid w:val="00F672F4"/>
    <w:rsid w:val="00F707E4"/>
    <w:rsid w:val="00F70BFA"/>
    <w:rsid w:val="00F73D45"/>
    <w:rsid w:val="00F80DFA"/>
    <w:rsid w:val="00F865B6"/>
    <w:rsid w:val="00F93716"/>
    <w:rsid w:val="00F938A9"/>
    <w:rsid w:val="00F93C15"/>
    <w:rsid w:val="00F94CE2"/>
    <w:rsid w:val="00FA4749"/>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891"/>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4489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4891"/>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8FDAA-1ACE-44A7-8950-827C3902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5156</TotalTime>
  <Pages>1</Pages>
  <Words>5190</Words>
  <Characters>29584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397</cp:revision>
  <cp:lastPrinted>2017-03-15T21:30:00Z</cp:lastPrinted>
  <dcterms:created xsi:type="dcterms:W3CDTF">2016-10-10T22:52:00Z</dcterms:created>
  <dcterms:modified xsi:type="dcterms:W3CDTF">2017-03-15T21:30:00Z</dcterms:modified>
</cp:coreProperties>
</file>